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sz w:val="24"/>
          <w:szCs w:val="24"/>
        </w:rPr>
      </w:pPr>
      <w:bookmarkStart w:id="0" w:name="_GoBack"/>
      <w:bookmarkEnd w:id="0"/>
      <w:r>
        <w:rPr>
          <w:rFonts w:ascii="Times New Roman" w:hAnsi="Times New Roman"/>
          <w:b/>
          <w:sz w:val="24"/>
          <w:szCs w:val="24"/>
        </w:rPr>
        <w:t>Title:</w:t>
      </w:r>
      <w:r>
        <w:rPr>
          <w:rFonts w:ascii="Times New Roman" w:hAnsi="Times New Roman"/>
          <w:sz w:val="24"/>
          <w:szCs w:val="24"/>
        </w:rPr>
        <w:t xml:space="preserve"> Violence and lifetime uncertainty on a global scale</w:t>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b/>
          <w:b/>
          <w:sz w:val="24"/>
          <w:szCs w:val="24"/>
          <w:lang w:val="it-IT"/>
        </w:rPr>
      </w:pPr>
      <w:commentRangeStart w:id="0"/>
      <w:commentRangeStart w:id="1"/>
      <w:r>
        <w:rPr>
          <w:rFonts w:ascii="Times New Roman" w:hAnsi="Times New Roman"/>
          <w:b/>
          <w:sz w:val="24"/>
          <w:szCs w:val="24"/>
          <w:lang w:val="it-IT"/>
        </w:rPr>
        <w:t>Authors</w:t>
      </w:r>
      <w:r>
        <w:rPr>
          <w:rFonts w:ascii="Times New Roman" w:hAnsi="Times New Roman"/>
          <w:b/>
          <w:sz w:val="24"/>
          <w:szCs w:val="24"/>
          <w:lang w:val="it-IT"/>
        </w:rPr>
      </w:r>
      <w:commentRangeEnd w:id="1"/>
      <w:r>
        <w:commentReference w:id="1"/>
      </w:r>
      <w:r>
        <w:rPr>
          <w:rFonts w:ascii="Times New Roman" w:hAnsi="Times New Roman"/>
          <w:b/>
          <w:sz w:val="24"/>
          <w:szCs w:val="24"/>
          <w:lang w:val="it-IT"/>
        </w:rPr>
      </w:r>
      <w:commentRangeEnd w:id="0"/>
      <w:r>
        <w:commentReference w:id="0"/>
      </w:r>
      <w:r>
        <w:rPr>
          <w:rFonts w:ascii="Times New Roman" w:hAnsi="Times New Roman"/>
          <w:b/>
          <w:sz w:val="24"/>
          <w:szCs w:val="24"/>
          <w:lang w:val="it-IT"/>
        </w:rPr>
        <w:t>:</w:t>
      </w:r>
    </w:p>
    <w:p>
      <w:pPr>
        <w:pStyle w:val="NoSpacing"/>
        <w:rPr/>
      </w:pPr>
      <w:r>
        <w:rPr>
          <w:rFonts w:ascii="Times New Roman" w:hAnsi="Times New Roman"/>
          <w:i/>
          <w:sz w:val="24"/>
          <w:szCs w:val="24"/>
          <w:lang w:val="it-IT"/>
        </w:rPr>
        <w:t xml:space="preserve">José Manuel Aburto*, Vanessa di Lego, Orsola Torrisi, Ridhi Kashyap &amp; </w:t>
      </w:r>
      <w:commentRangeStart w:id="2"/>
      <w:r>
        <w:rPr>
          <w:rFonts w:ascii="Times New Roman" w:hAnsi="Times New Roman"/>
          <w:i/>
          <w:sz w:val="24"/>
          <w:szCs w:val="24"/>
          <w:lang w:val="it-IT"/>
        </w:rPr>
        <w:t>Tim Riffe</w:t>
      </w:r>
      <w:ins w:id="0" w:author="Tim Riffe" w:date="2019-09-25T10:58:36Z">
        <w:commentRangeEnd w:id="2"/>
        <w:r>
          <w:commentReference w:id="2"/>
        </w:r>
        <w:r>
          <w:rPr>
            <w:rFonts w:ascii="Times New Roman" w:hAnsi="Times New Roman"/>
            <w:i/>
            <w:sz w:val="24"/>
            <w:szCs w:val="24"/>
            <w:lang w:val="it-IT"/>
          </w:rPr>
        </w:r>
      </w:ins>
    </w:p>
    <w:p>
      <w:pPr>
        <w:pStyle w:val="NoSpacing"/>
        <w:rPr>
          <w:rFonts w:ascii="Times New Roman" w:hAnsi="Times New Roman"/>
          <w:i/>
          <w:i/>
          <w:sz w:val="24"/>
          <w:szCs w:val="24"/>
          <w:lang w:val="it-IT"/>
        </w:rPr>
      </w:pPr>
      <w:r>
        <w:rPr>
          <w:rFonts w:ascii="Times New Roman" w:hAnsi="Times New Roman"/>
          <w:i/>
          <w:sz w:val="24"/>
          <w:szCs w:val="24"/>
          <w:lang w:val="it-IT"/>
        </w:rPr>
      </w:r>
    </w:p>
    <w:p>
      <w:pPr>
        <w:pStyle w:val="NoSpacing"/>
        <w:numPr>
          <w:ilvl w:val="0"/>
          <w:numId w:val="1"/>
        </w:numPr>
        <w:rPr>
          <w:rFonts w:ascii="Times New Roman" w:hAnsi="Times New Roman"/>
          <w:sz w:val="24"/>
          <w:szCs w:val="24"/>
        </w:rPr>
      </w:pPr>
      <w:r>
        <w:rPr>
          <w:rFonts w:ascii="Times New Roman" w:hAnsi="Times New Roman"/>
          <w:sz w:val="24"/>
          <w:szCs w:val="24"/>
        </w:rPr>
        <w:t>Interdisciplinary Centre on Population Dynamics at University of Southern Denmark, Odense 5000, Denmark</w:t>
      </w:r>
    </w:p>
    <w:p>
      <w:pPr>
        <w:pStyle w:val="NoSpacing"/>
        <w:numPr>
          <w:ilvl w:val="0"/>
          <w:numId w:val="1"/>
        </w:numPr>
        <w:rPr>
          <w:rFonts w:ascii="Times New Roman" w:hAnsi="Times New Roman"/>
          <w:sz w:val="24"/>
          <w:szCs w:val="24"/>
        </w:rPr>
      </w:pPr>
      <w:r>
        <w:rPr>
          <w:rFonts w:ascii="Times New Roman" w:hAnsi="Times New Roman"/>
          <w:sz w:val="24"/>
          <w:szCs w:val="24"/>
        </w:rPr>
        <w:t>Wittgenstein Centre (IIASA, VID/ÖAW, WU), Vienna Institute of Demography / Austrian Academy of Sciences, Vienna, Austria.</w:t>
      </w:r>
    </w:p>
    <w:p>
      <w:pPr>
        <w:pStyle w:val="NoSpacing"/>
        <w:numPr>
          <w:ilvl w:val="0"/>
          <w:numId w:val="1"/>
        </w:numPr>
        <w:rPr>
          <w:rFonts w:ascii="Times New Roman" w:hAnsi="Times New Roman"/>
          <w:sz w:val="24"/>
          <w:szCs w:val="24"/>
        </w:rPr>
      </w:pPr>
      <w:r>
        <w:rPr>
          <w:rFonts w:ascii="Times New Roman" w:hAnsi="Times New Roman"/>
          <w:sz w:val="24"/>
          <w:szCs w:val="24"/>
        </w:rPr>
        <w:t>London School of Economics, London, UK.</w:t>
      </w:r>
    </w:p>
    <w:p>
      <w:pPr>
        <w:pStyle w:val="NoSpacing"/>
        <w:numPr>
          <w:ilvl w:val="0"/>
          <w:numId w:val="1"/>
        </w:numPr>
        <w:rPr>
          <w:rFonts w:ascii="Times New Roman" w:hAnsi="Times New Roman"/>
          <w:sz w:val="24"/>
          <w:szCs w:val="24"/>
        </w:rPr>
      </w:pPr>
      <w:r>
        <w:rPr>
          <w:rFonts w:ascii="Times New Roman" w:hAnsi="Times New Roman"/>
          <w:sz w:val="24"/>
          <w:szCs w:val="24"/>
        </w:rPr>
        <w:t>Oxford University, Oxford, UK.</w:t>
      </w:r>
    </w:p>
    <w:p>
      <w:pPr>
        <w:pStyle w:val="NoSpacing"/>
        <w:numPr>
          <w:ilvl w:val="0"/>
          <w:numId w:val="1"/>
        </w:numPr>
        <w:rPr>
          <w:rFonts w:ascii="Times New Roman" w:hAnsi="Times New Roman"/>
          <w:sz w:val="24"/>
          <w:szCs w:val="24"/>
        </w:rPr>
      </w:pPr>
      <w:r>
        <w:rPr>
          <w:rFonts w:ascii="Times New Roman" w:hAnsi="Times New Roman"/>
          <w:sz w:val="24"/>
          <w:szCs w:val="24"/>
        </w:rPr>
        <w:t>Max Planck Institute for Demographic Research, Rostock 18057, Germany.</w:t>
      </w:r>
    </w:p>
    <w:p>
      <w:pPr>
        <w:pStyle w:val="NoSpacing"/>
        <w:ind w:left="720" w:hanging="0"/>
        <w:rPr>
          <w:rFonts w:ascii="Times New Roman" w:hAnsi="Times New Roman"/>
          <w:sz w:val="24"/>
          <w:szCs w:val="24"/>
        </w:rPr>
      </w:pPr>
      <w:r>
        <w:rPr>
          <w:rFonts w:ascii="Times New Roman" w:hAnsi="Times New Roman"/>
          <w:sz w:val="24"/>
          <w:szCs w:val="24"/>
        </w:rPr>
      </w:r>
    </w:p>
    <w:p>
      <w:pPr>
        <w:pStyle w:val="NoSpacing"/>
        <w:rPr>
          <w:rFonts w:ascii="Times New Roman" w:hAnsi="Times New Roman"/>
          <w:sz w:val="24"/>
          <w:szCs w:val="24"/>
        </w:rPr>
      </w:pPr>
      <w:r>
        <w:rPr>
          <w:rFonts w:ascii="Times New Roman" w:hAnsi="Times New Roman"/>
          <w:sz w:val="24"/>
          <w:szCs w:val="24"/>
        </w:rPr>
      </w:r>
    </w:p>
    <w:p>
      <w:pPr>
        <w:pStyle w:val="NoSpacing"/>
        <w:rPr/>
      </w:pPr>
      <w:r>
        <w:rPr>
          <w:rFonts w:ascii="Times New Roman" w:hAnsi="Times New Roman"/>
          <w:sz w:val="24"/>
          <w:szCs w:val="24"/>
        </w:rPr>
        <w:t xml:space="preserve">*Corresponding author: </w:t>
      </w:r>
      <w:hyperlink r:id="rId2">
        <w:r>
          <w:rPr>
            <w:rStyle w:val="InternetLink"/>
            <w:rFonts w:ascii="Times New Roman" w:hAnsi="Times New Roman"/>
            <w:color w:val="auto"/>
            <w:sz w:val="24"/>
            <w:szCs w:val="24"/>
          </w:rPr>
          <w:t>jmaburto@sdu.dk</w:t>
        </w:r>
      </w:hyperlink>
      <w:r>
        <w:rPr>
          <w:rFonts w:ascii="Times New Roman" w:hAnsi="Times New Roman"/>
          <w:sz w:val="24"/>
          <w:szCs w:val="24"/>
        </w:rPr>
        <w:t xml:space="preserve"> </w:t>
      </w:r>
      <w:r>
        <w:rPr>
          <w:rFonts w:ascii="Times New Roman" w:hAnsi="Times New Roman"/>
          <w:sz w:val="24"/>
          <w:szCs w:val="24"/>
          <w:vertAlign w:val="superscript"/>
        </w:rPr>
        <w:t xml:space="preserve"> </w:t>
      </w:r>
    </w:p>
    <w:p>
      <w:pPr>
        <w:pStyle w:val="NoSpacing"/>
        <w:rPr>
          <w:rFonts w:ascii="Times New Roman" w:hAnsi="Times New Roman"/>
          <w:sz w:val="24"/>
          <w:szCs w:val="24"/>
        </w:rPr>
      </w:pPr>
      <w:r>
        <w:rPr>
          <w:rFonts w:ascii="Times New Roman" w:hAnsi="Times New Roman"/>
          <w:sz w:val="24"/>
          <w:szCs w:val="24"/>
        </w:rPr>
      </w:r>
    </w:p>
    <w:p>
      <w:pPr>
        <w:pStyle w:val="NoSpacing"/>
        <w:rPr>
          <w:rFonts w:ascii="Times New Roman" w:hAnsi="Times New Roman"/>
          <w:b/>
          <w:b/>
          <w:sz w:val="24"/>
          <w:szCs w:val="24"/>
        </w:rPr>
      </w:pPr>
      <w:r>
        <w:rPr>
          <w:rFonts w:ascii="Times New Roman" w:hAnsi="Times New Roman"/>
          <w:b/>
          <w:sz w:val="24"/>
          <w:szCs w:val="24"/>
        </w:rPr>
        <w:t>Abstract [250]:</w:t>
      </w:r>
    </w:p>
    <w:p>
      <w:pPr>
        <w:pStyle w:val="Normal"/>
        <w:jc w:val="both"/>
        <w:rPr/>
      </w:pPr>
      <w:r>
        <w:rPr>
          <w:rFonts w:ascii="Times New Roman" w:hAnsi="Times New Roman"/>
          <w:szCs w:val="24"/>
        </w:rPr>
        <w:t>Uncertainty around age at death, or lifetime uncertainty, is a key public health indicator and a marker of inequality in survival. By definition,</w:t>
      </w:r>
      <w:r>
        <w:rPr>
          <w:rFonts w:ascii="Times New Roman" w:hAnsi="Times New Roman"/>
          <w:szCs w:val="24"/>
          <w:shd w:fill="FFFFFF" w:val="clear"/>
        </w:rPr>
        <w:t xml:space="preserve"> </w:t>
      </w:r>
      <w:r>
        <w:rPr>
          <w:rStyle w:val="Emphasis"/>
          <w:rFonts w:eastAsia="" w:ascii="Times New Roman" w:hAnsi="Times New Roman" w:eastAsiaTheme="majorEastAsia"/>
          <w:bCs/>
          <w:i w:val="false"/>
          <w:iCs w:val="false"/>
          <w:szCs w:val="24"/>
          <w:shd w:fill="FFFFFF" w:val="clear"/>
        </w:rPr>
        <w:t xml:space="preserve">violence and conflict create structural uncertainty in individuals’ life, likely to influence the predictability of their lifespan. However, the relationship between violence and </w:t>
      </w:r>
      <w:r>
        <w:rPr>
          <w:rFonts w:ascii="Times New Roman" w:hAnsi="Times New Roman"/>
          <w:szCs w:val="24"/>
        </w:rPr>
        <w:t>lifetime uncertainty</w:t>
      </w:r>
      <w:r>
        <w:rPr>
          <w:rStyle w:val="Emphasis"/>
          <w:rFonts w:eastAsia="" w:ascii="Times New Roman" w:hAnsi="Times New Roman" w:eastAsiaTheme="majorEastAsia"/>
          <w:bCs/>
          <w:i w:val="false"/>
          <w:iCs w:val="false"/>
          <w:szCs w:val="24"/>
          <w:shd w:fill="FFFFFF" w:val="clear"/>
        </w:rPr>
        <w:t xml:space="preserve"> has not yet been addressed. This study fills this gap by analysing whether and how violence influences </w:t>
      </w:r>
      <w:r>
        <w:rPr>
          <w:rFonts w:ascii="Times New Roman" w:hAnsi="Times New Roman"/>
          <w:szCs w:val="24"/>
        </w:rPr>
        <w:t xml:space="preserve">the dispersion of ages at death. Using mortality data by sex for 163 countries from the Global Burden of Disease Study and information on violence from the Global Peace Index between 2008-2017, we first find a strong positive correlation between levels of violence and lifetime uncertainty. In the Middle East, conflict-related violence is the most important contributor to lifetime uncertainty as compared to other types of violence and causes of death. In countries of Latin America, this role is played by homicides and interpersonal violence. Our study further shows that, regardless of the type of violence, it overwhelmingly affects lifetime inequality at young ages. Although violence effects are larger in magnitude for men, consequences are considerable for adolescent girls and women in their early reproductive years. Overall, our study points at a double burden of violence on </w:t>
      </w:r>
      <w:del w:id="1" w:author="Unknown Author" w:date="2019-09-25T10:25:46Z">
        <w:r>
          <w:rPr>
            <w:rFonts w:ascii="Times New Roman" w:hAnsi="Times New Roman"/>
            <w:szCs w:val="24"/>
          </w:rPr>
          <w:delText>mortality</w:delText>
        </w:r>
      </w:del>
      <w:ins w:id="2" w:author="Unknown Author" w:date="2019-09-25T10:25:47Z">
        <w:r>
          <w:rPr>
            <w:rFonts w:ascii="Times New Roman" w:hAnsi="Times New Roman"/>
            <w:szCs w:val="24"/>
          </w:rPr>
          <w:t>longevity</w:t>
        </w:r>
      </w:ins>
      <w:r>
        <w:rPr>
          <w:rFonts w:ascii="Times New Roman" w:hAnsi="Times New Roman"/>
          <w:szCs w:val="24"/>
        </w:rPr>
        <w:t xml:space="preserve">: </w:t>
      </w:r>
      <w:ins w:id="3" w:author="Unknown Author" w:date="2019-09-25T10:26:09Z">
        <w:r>
          <w:rPr>
            <w:rFonts w:ascii="Times New Roman" w:hAnsi="Times New Roman"/>
            <w:szCs w:val="24"/>
          </w:rPr>
          <w:t xml:space="preserve">it </w:t>
        </w:r>
      </w:ins>
      <w:r>
        <w:rPr>
          <w:rFonts w:ascii="Times New Roman" w:hAnsi="Times New Roman"/>
          <w:szCs w:val="24"/>
        </w:rPr>
        <w:t>not only</w:t>
      </w:r>
      <w:del w:id="4" w:author="Unknown Author" w:date="2019-09-25T10:26:14Z">
        <w:r>
          <w:rPr>
            <w:rFonts w:ascii="Times New Roman" w:hAnsi="Times New Roman"/>
            <w:szCs w:val="24"/>
          </w:rPr>
          <w:delText xml:space="preserve"> it</w:delText>
        </w:r>
      </w:del>
      <w:r>
        <w:rPr>
          <w:rFonts w:ascii="Times New Roman" w:hAnsi="Times New Roman"/>
          <w:szCs w:val="24"/>
        </w:rPr>
        <w:t xml:space="preserve"> shortens individual lives, but also makes </w:t>
      </w:r>
      <w:del w:id="5" w:author="Unknown Author" w:date="2019-09-25T10:26:21Z">
        <w:r>
          <w:rPr>
            <w:rFonts w:ascii="Times New Roman" w:hAnsi="Times New Roman"/>
            <w:szCs w:val="24"/>
          </w:rPr>
          <w:delText>their</w:delText>
        </w:r>
      </w:del>
      <w:ins w:id="6" w:author="Unknown Author" w:date="2019-09-25T10:26:21Z">
        <w:r>
          <w:rPr>
            <w:rFonts w:ascii="Times New Roman" w:hAnsi="Times New Roman"/>
            <w:szCs w:val="24"/>
          </w:rPr>
          <w:t>the</w:t>
        </w:r>
      </w:ins>
      <w:r>
        <w:rPr>
          <w:rFonts w:ascii="Times New Roman" w:hAnsi="Times New Roman"/>
          <w:szCs w:val="24"/>
        </w:rPr>
        <w:t xml:space="preserve"> length of life less predictable, with implications on individual life quality and population-oriented policy.</w:t>
      </w:r>
    </w:p>
    <w:p>
      <w:pPr>
        <w:pStyle w:val="NoSpacing"/>
        <w:rPr>
          <w:rFonts w:ascii="Times New Roman" w:hAnsi="Times New Roman"/>
          <w:b/>
          <w:b/>
          <w:sz w:val="24"/>
          <w:szCs w:val="24"/>
        </w:rPr>
      </w:pPr>
      <w:r>
        <w:rPr>
          <w:rFonts w:ascii="Times New Roman" w:hAnsi="Times New Roman"/>
          <w:b/>
          <w:sz w:val="24"/>
          <w:szCs w:val="24"/>
        </w:rPr>
      </w:r>
    </w:p>
    <w:p>
      <w:pPr>
        <w:pStyle w:val="NoSpacing"/>
        <w:rPr>
          <w:rFonts w:ascii="Times New Roman" w:hAnsi="Times New Roman"/>
          <w:b/>
          <w:b/>
          <w:sz w:val="24"/>
          <w:szCs w:val="24"/>
        </w:rPr>
      </w:pPr>
      <w:r>
        <w:rPr>
          <w:rFonts w:ascii="Times New Roman" w:hAnsi="Times New Roman"/>
          <w:b/>
          <w:sz w:val="24"/>
          <w:szCs w:val="24"/>
        </w:rPr>
        <w:t>Main text [3500]:</w:t>
      </w:r>
    </w:p>
    <w:p>
      <w:pPr>
        <w:pStyle w:val="NoSpacing"/>
        <w:rPr>
          <w:rFonts w:ascii="Times New Roman" w:hAnsi="Times New Roman"/>
          <w:sz w:val="24"/>
          <w:szCs w:val="24"/>
        </w:rPr>
      </w:pPr>
      <w:r>
        <w:rPr>
          <w:rFonts w:ascii="Times New Roman" w:hAnsi="Times New Roman"/>
          <w:sz w:val="24"/>
          <w:szCs w:val="24"/>
        </w:rPr>
      </w:r>
    </w:p>
    <w:p>
      <w:pPr>
        <w:pStyle w:val="Normal"/>
        <w:jc w:val="both"/>
        <w:rPr/>
      </w:pPr>
      <w:r>
        <w:rPr>
          <w:rFonts w:ascii="Times New Roman" w:hAnsi="Times New Roman"/>
          <w:sz w:val="24"/>
          <w:szCs w:val="24"/>
        </w:rPr>
        <w:t xml:space="preserve">Uncertainty about the future – mortality in particular – is a fundamental condition of human life, exerting large influence on people’s behaviour. In any </w:t>
      </w:r>
      <w:del w:id="7" w:author="Unknown Author" w:date="2019-09-25T10:26:46Z">
        <w:r>
          <w:rPr>
            <w:rFonts w:ascii="Times New Roman" w:hAnsi="Times New Roman"/>
            <w:sz w:val="24"/>
            <w:szCs w:val="24"/>
          </w:rPr>
          <w:delText xml:space="preserve"> </w:delText>
        </w:r>
      </w:del>
      <w:ins w:id="8" w:author="Unknown Author" w:date="2019-09-25T10:27:33Z">
        <w:r>
          <w:rPr>
            <w:rFonts w:ascii="Times New Roman" w:hAnsi="Times New Roman"/>
            <w:sz w:val="24"/>
            <w:szCs w:val="24"/>
          </w:rPr>
          <w:t xml:space="preserve">long term </w:t>
        </w:r>
      </w:ins>
      <w:r>
        <w:rPr>
          <w:rFonts w:ascii="Times New Roman" w:hAnsi="Times New Roman"/>
          <w:sz w:val="24"/>
          <w:szCs w:val="24"/>
        </w:rPr>
        <w:t xml:space="preserve">decision-making process over the life course, individuals face </w:t>
      </w:r>
      <w:del w:id="9" w:author="Unknown Author" w:date="2019-09-25T10:28:45Z">
        <w:r>
          <w:rPr>
            <w:rFonts w:ascii="Times New Roman" w:hAnsi="Times New Roman"/>
            <w:sz w:val="24"/>
            <w:szCs w:val="24"/>
          </w:rPr>
          <w:delText xml:space="preserve">the </w:delText>
        </w:r>
      </w:del>
      <w:commentRangeStart w:id="3"/>
      <w:r>
        <w:rPr>
          <w:rFonts w:ascii="Times New Roman" w:hAnsi="Times New Roman"/>
          <w:sz w:val="24"/>
          <w:szCs w:val="24"/>
        </w:rPr>
        <w:t xml:space="preserve">uncertainty </w:t>
      </w:r>
      <w:del w:id="10" w:author="Unknown Author" w:date="2019-09-25T10:28:59Z">
        <w:r>
          <w:rPr>
            <w:rFonts w:ascii="Times New Roman" w:hAnsi="Times New Roman"/>
            <w:sz w:val="24"/>
            <w:szCs w:val="24"/>
          </w:rPr>
          <w:delText>of</w:delText>
        </w:r>
      </w:del>
      <w:ins w:id="11" w:author="Unknown Author" w:date="2019-09-25T10:28:59Z">
        <w:r>
          <w:rPr>
            <w:rFonts w:ascii="Times New Roman" w:hAnsi="Times New Roman"/>
            <w:sz w:val="24"/>
            <w:szCs w:val="24"/>
          </w:rPr>
          <w:t>ab</w:t>
        </w:r>
      </w:ins>
      <w:ins w:id="12" w:author="Unknown Author" w:date="2019-09-25T10:29:00Z">
        <w:r>
          <w:rPr>
            <w:rFonts w:ascii="Times New Roman" w:hAnsi="Times New Roman"/>
            <w:sz w:val="24"/>
            <w:szCs w:val="24"/>
          </w:rPr>
          <w:t>out</w:t>
        </w:r>
      </w:ins>
      <w:r>
        <w:rPr>
          <w:rFonts w:ascii="Times New Roman" w:hAnsi="Times New Roman"/>
          <w:sz w:val="24"/>
          <w:szCs w:val="24"/>
        </w:rPr>
        <w:t xml:space="preserve"> when </w:t>
      </w:r>
      <w:del w:id="13" w:author="Unknown Author" w:date="2019-09-25T10:28:55Z">
        <w:r>
          <w:rPr>
            <w:rFonts w:ascii="Times New Roman" w:hAnsi="Times New Roman"/>
            <w:sz w:val="24"/>
            <w:szCs w:val="24"/>
          </w:rPr>
          <w:delText xml:space="preserve">their </w:delText>
        </w:r>
      </w:del>
      <w:r>
        <w:rPr>
          <w:rFonts w:ascii="Times New Roman" w:hAnsi="Times New Roman"/>
          <w:sz w:val="24"/>
          <w:szCs w:val="24"/>
        </w:rPr>
        <w:t>death will happen</w:t>
      </w:r>
      <w:del w:id="14" w:author="Tim Riffe" w:date="2019-09-25T10:58:13Z">
        <w:r>
          <w:rPr>
            <w:rFonts w:ascii="Times New Roman" w:hAnsi="Times New Roman"/>
            <w:sz w:val="24"/>
            <w:szCs w:val="24"/>
          </w:rPr>
          <w:commentReference w:id="4"/>
        </w:r>
      </w:del>
      <w:ins w:id="15" w:author="Tim Riffe" w:date="2019-09-25T10:58:18Z">
        <w:r>
          <w:rPr>
            <w:rFonts w:ascii="Times New Roman" w:hAnsi="Times New Roman"/>
            <w:sz w:val="24"/>
            <w:szCs w:val="24"/>
          </w:rPr>
        </w:r>
      </w:ins>
      <w:commentRangeEnd w:id="3"/>
      <w:r>
        <w:commentReference w:id="3"/>
      </w:r>
      <w:r>
        <w:rPr>
          <w:rFonts w:ascii="Times New Roman" w:hAnsi="Times New Roman"/>
          <w:sz w:val="24"/>
          <w:szCs w:val="24"/>
        </w:rPr>
        <w:t>. Most research on uncertain lifetimes, or lifespan inequality, focuses on how this unpredictability affects individual consumption and distribution of resources.</w:t>
      </w:r>
      <w:r>
        <w:fldChar w:fldCharType="begin"/>
      </w:r>
      <w:r>
        <w:rPr/>
        <w:instrText>ADDIN EN.CITE</w:instrText>
      </w:r>
      <w:r>
        <w:rPr/>
        <w:fldChar w:fldCharType="separate"/>
      </w:r>
      <w:bookmarkStart w:id="1" w:name="__Fieldmark__89_2469680829"/>
      <w:r>
        <w:rPr/>
      </w:r>
      <w:r>
        <w:rPr/>
      </w:r>
      <w:r>
        <w:rPr/>
        <w:fldChar w:fldCharType="end"/>
      </w:r>
      <w:r>
        <w:fldChar w:fldCharType="begin"/>
      </w:r>
      <w:r>
        <w:rPr/>
        <w:instrText>ADDIN EN.CITE.DATA</w:instrText>
      </w:r>
      <w:r>
        <w:rPr/>
        <w:fldChar w:fldCharType="separate"/>
      </w:r>
      <w:bookmarkStart w:id="2" w:name="__Fieldmark__88_2469680829"/>
      <w:bookmarkEnd w:id="1"/>
      <w:r>
        <w:rPr/>
      </w:r>
      <w:r>
        <w:rPr>
          <w:rFonts w:ascii="Times New Roman" w:hAnsi="Times New Roman"/>
          <w:sz w:val="24"/>
          <w:szCs w:val="24"/>
          <w:vertAlign w:val="superscript"/>
        </w:rPr>
        <w:t>1-5</w:t>
      </w:r>
      <w:r>
        <w:rPr/>
      </w:r>
      <w:r>
        <w:rPr/>
        <w:fldChar w:fldCharType="end"/>
      </w:r>
      <w:bookmarkEnd w:id="2"/>
      <w:r>
        <w:rPr>
          <w:rFonts w:ascii="Times New Roman" w:hAnsi="Times New Roman"/>
          <w:sz w:val="24"/>
          <w:szCs w:val="24"/>
        </w:rPr>
        <w:t xml:space="preserve"> </w:t>
      </w:r>
      <w:del w:id="16" w:author="Unknown Author" w:date="2019-09-25T10:31:56Z">
        <w:r>
          <w:rPr>
            <w:rFonts w:ascii="Times New Roman" w:hAnsi="Times New Roman"/>
            <w:sz w:val="24"/>
            <w:szCs w:val="24"/>
          </w:rPr>
          <w:delText>More r</w:delText>
        </w:r>
      </w:del>
      <w:ins w:id="17" w:author="Unknown Author" w:date="2019-09-25T10:31:56Z">
        <w:r>
          <w:rPr>
            <w:rFonts w:ascii="Times New Roman" w:hAnsi="Times New Roman"/>
            <w:sz w:val="24"/>
            <w:szCs w:val="24"/>
          </w:rPr>
          <w:t>R</w:t>
        </w:r>
      </w:ins>
      <w:r>
        <w:rPr>
          <w:rFonts w:ascii="Times New Roman" w:hAnsi="Times New Roman"/>
          <w:sz w:val="24"/>
          <w:szCs w:val="24"/>
        </w:rPr>
        <w:t>ecently</w:t>
      </w:r>
      <w:ins w:id="18" w:author="Unknown Author" w:date="2019-09-25T10:32:10Z">
        <w:r>
          <w:rPr>
            <w:rFonts w:ascii="Times New Roman" w:hAnsi="Times New Roman"/>
            <w:sz w:val="24"/>
            <w:szCs w:val="24"/>
          </w:rPr>
          <w:t xml:space="preserve"> </w:t>
        </w:r>
      </w:ins>
      <w:del w:id="19" w:author="Unknown Author" w:date="2019-09-25T10:32:10Z">
        <w:r>
          <w:rPr>
            <w:rFonts w:ascii="Times New Roman" w:hAnsi="Times New Roman"/>
            <w:sz w:val="24"/>
            <w:szCs w:val="24"/>
          </w:rPr>
          <w:delText xml:space="preserve">, </w:delText>
        </w:r>
      </w:del>
      <w:r>
        <w:rPr>
          <w:rFonts w:ascii="Times New Roman" w:hAnsi="Times New Roman"/>
          <w:sz w:val="24"/>
          <w:szCs w:val="24"/>
        </w:rPr>
        <w:t xml:space="preserve">research </w:t>
      </w:r>
      <w:del w:id="20" w:author="Unknown Author" w:date="2019-09-25T10:32:05Z">
        <w:r>
          <w:rPr>
            <w:rFonts w:ascii="Times New Roman" w:hAnsi="Times New Roman"/>
            <w:sz w:val="24"/>
            <w:szCs w:val="24"/>
          </w:rPr>
          <w:delText>moved to analyse</w:delText>
        </w:r>
      </w:del>
      <w:ins w:id="21" w:author="Unknown Author" w:date="2019-09-25T10:32:05Z">
        <w:r>
          <w:rPr>
            <w:rFonts w:ascii="Times New Roman" w:hAnsi="Times New Roman"/>
            <w:sz w:val="24"/>
            <w:szCs w:val="24"/>
          </w:rPr>
          <w:t>has shown</w:t>
        </w:r>
      </w:ins>
      <w:r>
        <w:rPr>
          <w:rFonts w:ascii="Times New Roman" w:hAnsi="Times New Roman"/>
          <w:sz w:val="24"/>
          <w:szCs w:val="24"/>
        </w:rPr>
        <w:t xml:space="preserve"> </w:t>
      </w:r>
      <w:del w:id="22" w:author="Unknown Author" w:date="2019-09-25T10:32:18Z">
        <w:r>
          <w:rPr>
            <w:rFonts w:ascii="Times New Roman" w:hAnsi="Times New Roman"/>
            <w:sz w:val="24"/>
            <w:szCs w:val="24"/>
          </w:rPr>
          <w:delText>how</w:delText>
        </w:r>
      </w:del>
      <w:ins w:id="23" w:author="Unknown Author" w:date="2019-09-25T10:32:18Z">
        <w:r>
          <w:rPr>
            <w:rFonts w:ascii="Times New Roman" w:hAnsi="Times New Roman"/>
            <w:sz w:val="24"/>
            <w:szCs w:val="24"/>
          </w:rPr>
          <w:t>that</w:t>
        </w:r>
      </w:ins>
      <w:r>
        <w:rPr>
          <w:rFonts w:ascii="Times New Roman" w:hAnsi="Times New Roman"/>
          <w:sz w:val="24"/>
          <w:szCs w:val="24"/>
        </w:rPr>
        <w:t xml:space="preserve"> social determinants, such as education or income, affect lifespan inequality</w:t>
      </w:r>
      <w:ins w:id="24" w:author="Unknown Author" w:date="2019-09-25T10:32:23Z">
        <w:r>
          <w:rPr>
            <w:rFonts w:ascii="Times New Roman" w:hAnsi="Times New Roman"/>
            <w:sz w:val="24"/>
            <w:szCs w:val="24"/>
          </w:rPr>
          <w:t>,</w:t>
        </w:r>
      </w:ins>
      <w:r>
        <w:rPr>
          <w:rFonts w:ascii="Times New Roman" w:hAnsi="Times New Roman"/>
          <w:sz w:val="24"/>
          <w:szCs w:val="24"/>
        </w:rPr>
        <w:t xml:space="preserve"> and found that socially disadvantaged groups tend to experience higher uncertainty about their age at death.</w:t>
      </w:r>
      <w:r>
        <w:fldChar w:fldCharType="begin"/>
      </w:r>
      <w:r>
        <w:rPr/>
        <w:instrText>ADDIN EN.CITE</w:instrText>
      </w:r>
      <w:r>
        <w:rPr/>
        <w:fldChar w:fldCharType="separate"/>
      </w:r>
      <w:bookmarkStart w:id="3" w:name="__Fieldmark__96_2469680829"/>
      <w:r>
        <w:rPr/>
      </w:r>
      <w:r>
        <w:rPr/>
      </w:r>
      <w:r>
        <w:rPr/>
        <w:fldChar w:fldCharType="end"/>
      </w:r>
      <w:r>
        <w:fldChar w:fldCharType="begin"/>
      </w:r>
      <w:r>
        <w:rPr/>
        <w:instrText>ADDIN EN.CITE.DATA</w:instrText>
      </w:r>
      <w:r>
        <w:rPr/>
        <w:fldChar w:fldCharType="separate"/>
      </w:r>
      <w:bookmarkStart w:id="4" w:name="__Fieldmark__95_2469680829"/>
      <w:bookmarkEnd w:id="3"/>
      <w:r>
        <w:rPr/>
      </w:r>
      <w:r>
        <w:rPr>
          <w:rFonts w:ascii="Times New Roman" w:hAnsi="Times New Roman"/>
          <w:sz w:val="24"/>
          <w:szCs w:val="24"/>
          <w:vertAlign w:val="superscript"/>
        </w:rPr>
        <w:t>6-11</w:t>
      </w:r>
      <w:r>
        <w:rPr/>
      </w:r>
      <w:r>
        <w:rPr/>
        <w:fldChar w:fldCharType="end"/>
      </w:r>
      <w:bookmarkEnd w:id="4"/>
      <w:r>
        <w:rPr>
          <w:rFonts w:ascii="Times New Roman" w:hAnsi="Times New Roman"/>
          <w:sz w:val="24"/>
          <w:szCs w:val="24"/>
        </w:rPr>
        <w:t xml:space="preserve"> </w:t>
      </w:r>
      <w:ins w:id="25" w:author="Unknown Author" w:date="2019-09-25T10:44:02Z">
        <w:r>
          <w:rPr>
            <w:rFonts w:ascii="Times New Roman" w:hAnsi="Times New Roman"/>
            <w:sz w:val="24"/>
            <w:szCs w:val="24"/>
          </w:rPr>
          <w:t xml:space="preserve">Exposure to </w:t>
        </w:r>
      </w:ins>
      <w:del w:id="26" w:author="Unknown Author" w:date="2019-09-25T10:44:05Z">
        <w:r>
          <w:rPr>
            <w:rFonts w:ascii="Times New Roman" w:hAnsi="Times New Roman"/>
            <w:sz w:val="24"/>
            <w:szCs w:val="24"/>
          </w:rPr>
          <w:delText>V</w:delText>
        </w:r>
      </w:del>
      <w:ins w:id="27" w:author="Unknown Author" w:date="2019-09-25T10:44:05Z">
        <w:r>
          <w:rPr>
            <w:rFonts w:ascii="Times New Roman" w:hAnsi="Times New Roman"/>
            <w:sz w:val="24"/>
            <w:szCs w:val="24"/>
          </w:rPr>
          <w:t>v</w:t>
        </w:r>
      </w:ins>
      <w:r>
        <w:rPr>
          <w:rFonts w:ascii="Times New Roman" w:hAnsi="Times New Roman"/>
          <w:sz w:val="24"/>
          <w:szCs w:val="24"/>
        </w:rPr>
        <w:t xml:space="preserve">iolence – a fundamental state of vulnerability – is another social determinant of health which can </w:t>
      </w:r>
      <w:del w:id="28" w:author="Unknown Author" w:date="2019-09-25T10:38:21Z">
        <w:r>
          <w:rPr>
            <w:rFonts w:ascii="Times New Roman" w:hAnsi="Times New Roman"/>
            <w:sz w:val="24"/>
            <w:szCs w:val="24"/>
          </w:rPr>
          <w:delText>too</w:delText>
        </w:r>
      </w:del>
      <w:ins w:id="29" w:author="Unknown Author" w:date="2019-09-25T10:38:21Z">
        <w:r>
          <w:rPr>
            <w:rFonts w:ascii="Times New Roman" w:hAnsi="Times New Roman"/>
            <w:sz w:val="24"/>
            <w:szCs w:val="24"/>
          </w:rPr>
          <w:t>also</w:t>
        </w:r>
      </w:ins>
      <w:r>
        <w:rPr>
          <w:rFonts w:ascii="Times New Roman" w:hAnsi="Times New Roman"/>
          <w:sz w:val="24"/>
          <w:szCs w:val="24"/>
        </w:rPr>
        <w:t xml:space="preserve"> affect life time uncertainty with important social </w:t>
      </w:r>
      <w:ins w:id="30" w:author="Unknown Author" w:date="2019-09-25T10:38:39Z">
        <w:r>
          <w:rPr>
            <w:rFonts w:ascii="Times New Roman" w:hAnsi="Times New Roman"/>
            <w:sz w:val="24"/>
            <w:szCs w:val="24"/>
          </w:rPr>
          <w:t xml:space="preserve">and psychological </w:t>
        </w:r>
      </w:ins>
      <w:r>
        <w:rPr>
          <w:rFonts w:ascii="Times New Roman" w:hAnsi="Times New Roman"/>
          <w:sz w:val="24"/>
          <w:szCs w:val="24"/>
        </w:rPr>
        <w:t>implications.</w:t>
      </w:r>
      <w:r>
        <w:fldChar w:fldCharType="begin"/>
      </w:r>
      <w:r>
        <w:rPr/>
        <w:instrText>ADDIN EN.CITE &lt;EndNote&gt;&lt;Cite&gt;&lt;Author&gt;Aburto&lt;/Author&gt;&lt;Year&gt;2019&lt;/Year&gt;&lt;RecNum&gt;161&lt;/RecNum&gt;&lt;DisplayText&gt;&lt;style face="superscript"&gt;12&lt;/style&gt;&lt;/DisplayText&gt;&lt;record&gt;&lt;rec-number&gt;161&lt;/rec-number&gt;&lt;foreign-keys&gt;&lt;key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Pr/>
        <w:fldChar w:fldCharType="separate"/>
      </w:r>
      <w:bookmarkStart w:id="5" w:name="__Fieldmark__101_2469680829"/>
      <w:r>
        <w:rPr/>
      </w:r>
      <w:r>
        <w:rPr>
          <w:rFonts w:ascii="Times New Roman" w:hAnsi="Times New Roman"/>
          <w:sz w:val="24"/>
          <w:szCs w:val="24"/>
          <w:vertAlign w:val="superscript"/>
        </w:rPr>
        <w:t>12</w:t>
      </w:r>
      <w:r>
        <w:rPr/>
      </w:r>
      <w:r>
        <w:rPr/>
        <w:fldChar w:fldCharType="end"/>
      </w:r>
      <w:bookmarkEnd w:id="5"/>
      <w:r>
        <w:rPr>
          <w:rFonts w:ascii="Times New Roman" w:hAnsi="Times New Roman"/>
          <w:sz w:val="24"/>
          <w:szCs w:val="24"/>
        </w:rPr>
        <w:t xml:space="preserve"> </w:t>
      </w:r>
      <w:del w:id="31" w:author="Unknown Author" w:date="2019-09-25T10:39:49Z">
        <w:r>
          <w:rPr>
            <w:rFonts w:ascii="Times New Roman" w:hAnsi="Times New Roman"/>
            <w:sz w:val="24"/>
            <w:szCs w:val="24"/>
          </w:rPr>
          <w:delText>This element has though</w:delText>
        </w:r>
      </w:del>
      <w:del w:id="32" w:author="Unknown Author" w:date="2019-09-25T10:40:38Z">
        <w:r>
          <w:rPr>
            <w:rFonts w:ascii="Times New Roman" w:hAnsi="Times New Roman"/>
            <w:sz w:val="24"/>
            <w:szCs w:val="24"/>
          </w:rPr>
          <w:delText xml:space="preserve"> not yet been studied,</w:delText>
        </w:r>
      </w:del>
      <w:del w:id="33" w:author="Unknown Author" w:date="2019-09-25T10:42:23Z">
        <w:r>
          <w:rPr>
            <w:rFonts w:ascii="Times New Roman" w:hAnsi="Times New Roman"/>
            <w:sz w:val="24"/>
            <w:szCs w:val="24"/>
          </w:rPr>
          <w:delText xml:space="preserve"> </w:delText>
        </w:r>
      </w:del>
      <w:del w:id="34" w:author="Unknown Author" w:date="2019-09-25T10:41:40Z">
        <w:r>
          <w:rPr>
            <w:rFonts w:ascii="Times New Roman" w:hAnsi="Times New Roman"/>
            <w:sz w:val="24"/>
            <w:szCs w:val="24"/>
          </w:rPr>
          <w:delText>a</w:delText>
        </w:r>
      </w:del>
      <w:del w:id="35" w:author="Unknown Author" w:date="2019-09-25T10:42:02Z">
        <w:r>
          <w:rPr>
            <w:rFonts w:ascii="Times New Roman" w:hAnsi="Times New Roman"/>
            <w:sz w:val="24"/>
            <w:szCs w:val="24"/>
          </w:rPr>
          <w:delText>lthough g</w:delText>
        </w:r>
      </w:del>
      <w:ins w:id="36" w:author="Unknown Author" w:date="2019-09-25T10:42:03Z">
        <w:r>
          <w:rPr>
            <w:rFonts w:ascii="Times New Roman" w:hAnsi="Times New Roman"/>
            <w:sz w:val="24"/>
            <w:szCs w:val="24"/>
          </w:rPr>
          <w:t>G</w:t>
        </w:r>
      </w:ins>
      <w:r>
        <w:rPr>
          <w:rFonts w:ascii="Times New Roman" w:hAnsi="Times New Roman"/>
          <w:sz w:val="24"/>
          <w:szCs w:val="24"/>
        </w:rPr>
        <w:t xml:space="preserve">reater uncertainty in </w:t>
      </w:r>
      <w:ins w:id="37" w:author="Unknown Author" w:date="2019-09-25T10:41:47Z">
        <w:r>
          <w:rPr>
            <w:rFonts w:ascii="Times New Roman" w:hAnsi="Times New Roman"/>
            <w:sz w:val="24"/>
            <w:szCs w:val="24"/>
          </w:rPr>
          <w:t xml:space="preserve">length of </w:t>
        </w:r>
      </w:ins>
      <w:r>
        <w:rPr>
          <w:rFonts w:ascii="Times New Roman" w:hAnsi="Times New Roman"/>
          <w:sz w:val="24"/>
          <w:szCs w:val="24"/>
        </w:rPr>
        <w:t xml:space="preserve">life suggests insufficient or failing policies to protect individuals and indicates that health improvements at the societal level are not evenly distributed. </w:t>
      </w:r>
      <w:ins w:id="38" w:author="Unknown Author" w:date="2019-09-25T10:40:40Z">
        <w:r>
          <w:rPr>
            <w:rFonts w:ascii="Times New Roman" w:hAnsi="Times New Roman"/>
            <w:sz w:val="24"/>
            <w:szCs w:val="24"/>
          </w:rPr>
          <w:t>The link between violence and lifetime uncertainty</w:t>
        </w:r>
      </w:ins>
      <w:ins w:id="39" w:author="Unknown Author" w:date="2019-09-25T10:40:40Z">
        <w:r>
          <w:rPr>
            <w:rFonts w:ascii="Times New Roman" w:hAnsi="Times New Roman"/>
            <w:sz w:val="24"/>
            <w:szCs w:val="24"/>
          </w:rPr>
          <w:t xml:space="preserve"> not yet been studied </w:t>
        </w:r>
      </w:ins>
      <w:ins w:id="40" w:author="Unknown Author" w:date="2019-09-25T10:40:40Z">
        <w:r>
          <w:rPr>
            <w:rFonts w:ascii="Times New Roman" w:hAnsi="Times New Roman"/>
            <w:sz w:val="24"/>
            <w:szCs w:val="24"/>
          </w:rPr>
          <w:t xml:space="preserve">on a global scale. </w:t>
        </w:r>
      </w:ins>
      <w:del w:id="41" w:author="Unknown Author" w:date="2019-09-25T10:44:50Z">
        <w:r>
          <w:rPr>
            <w:rFonts w:ascii="Times New Roman" w:hAnsi="Times New Roman"/>
            <w:sz w:val="24"/>
            <w:szCs w:val="24"/>
          </w:rPr>
          <w:delText>Our</w:delText>
        </w:r>
      </w:del>
      <w:ins w:id="42" w:author="Unknown Author" w:date="2019-09-25T10:44:50Z">
        <w:r>
          <w:rPr>
            <w:rFonts w:ascii="Times New Roman" w:hAnsi="Times New Roman"/>
            <w:sz w:val="24"/>
            <w:szCs w:val="24"/>
          </w:rPr>
          <w:t>We</w:t>
        </w:r>
      </w:ins>
      <w:r>
        <w:rPr>
          <w:rFonts w:ascii="Times New Roman" w:hAnsi="Times New Roman"/>
          <w:sz w:val="24"/>
          <w:szCs w:val="24"/>
        </w:rPr>
        <w:t xml:space="preserve"> hypothesi</w:t>
      </w:r>
      <w:del w:id="43" w:author="Unknown Author" w:date="2019-09-25T10:44:55Z">
        <w:r>
          <w:rPr>
            <w:rFonts w:ascii="Times New Roman" w:hAnsi="Times New Roman"/>
            <w:sz w:val="24"/>
            <w:szCs w:val="24"/>
          </w:rPr>
          <w:delText>s</w:delText>
        </w:r>
      </w:del>
      <w:ins w:id="44" w:author="Unknown Author" w:date="2019-09-25T10:44:53Z">
        <w:r>
          <w:rPr>
            <w:rFonts w:ascii="Times New Roman" w:hAnsi="Times New Roman"/>
            <w:sz w:val="24"/>
            <w:szCs w:val="24"/>
          </w:rPr>
          <w:t>ze</w:t>
        </w:r>
      </w:ins>
      <w:del w:id="45" w:author="Unknown Author" w:date="2019-09-25T10:44:57Z">
        <w:r>
          <w:rPr>
            <w:rFonts w:ascii="Times New Roman" w:hAnsi="Times New Roman"/>
            <w:sz w:val="24"/>
            <w:szCs w:val="24"/>
          </w:rPr>
          <w:delText xml:space="preserve"> is</w:delText>
        </w:r>
      </w:del>
      <w:r>
        <w:rPr>
          <w:rFonts w:ascii="Times New Roman" w:hAnsi="Times New Roman"/>
          <w:sz w:val="24"/>
          <w:szCs w:val="24"/>
        </w:rPr>
        <w:t xml:space="preserve"> </w:t>
      </w:r>
      <w:del w:id="46" w:author="Unknown Author" w:date="2019-09-25T10:44:29Z">
        <w:r>
          <w:rPr>
            <w:rFonts w:ascii="Times New Roman" w:hAnsi="Times New Roman"/>
            <w:sz w:val="24"/>
            <w:szCs w:val="24"/>
          </w:rPr>
          <w:delText xml:space="preserve">thus </w:delText>
        </w:r>
      </w:del>
      <w:r>
        <w:rPr>
          <w:rFonts w:ascii="Times New Roman" w:hAnsi="Times New Roman"/>
          <w:sz w:val="24"/>
          <w:szCs w:val="24"/>
        </w:rPr>
        <w:t xml:space="preserve">that violence works as a key </w:t>
      </w:r>
      <w:del w:id="47" w:author="Unknown Author" w:date="2019-09-25T10:44:36Z">
        <w:r>
          <w:rPr>
            <w:rFonts w:ascii="Times New Roman" w:hAnsi="Times New Roman"/>
            <w:sz w:val="24"/>
            <w:szCs w:val="24"/>
          </w:rPr>
          <w:delText>contributor</w:delText>
        </w:r>
      </w:del>
      <w:ins w:id="48" w:author="Unknown Author" w:date="2019-09-25T10:44:36Z">
        <w:r>
          <w:rPr>
            <w:rFonts w:ascii="Times New Roman" w:hAnsi="Times New Roman"/>
            <w:sz w:val="24"/>
            <w:szCs w:val="24"/>
          </w:rPr>
          <w:t>determinant</w:t>
        </w:r>
      </w:ins>
      <w:r>
        <w:rPr>
          <w:rFonts w:ascii="Times New Roman" w:hAnsi="Times New Roman"/>
          <w:sz w:val="24"/>
          <w:szCs w:val="24"/>
        </w:rPr>
        <w:t xml:space="preserve"> of increases in lifetime uncertainty in contexts with ongoing conflicts and/or high levels of violence.</w:t>
      </w:r>
    </w:p>
    <w:p>
      <w:pPr>
        <w:pStyle w:val="Normal"/>
        <w:jc w:val="both"/>
        <w:rPr/>
      </w:pPr>
      <w:r>
        <w:rPr>
          <w:rFonts w:ascii="Times New Roman" w:hAnsi="Times New Roman"/>
          <w:sz w:val="24"/>
          <w:szCs w:val="24"/>
        </w:rPr>
        <w:t xml:space="preserve">Globally, levels of uncertainty </w:t>
      </w:r>
      <w:del w:id="49" w:author="Unknown Author" w:date="2019-09-25T10:47:06Z">
        <w:r>
          <w:rPr>
            <w:rFonts w:ascii="Times New Roman" w:hAnsi="Times New Roman"/>
            <w:sz w:val="24"/>
            <w:szCs w:val="24"/>
          </w:rPr>
          <w:delText xml:space="preserve">around the </w:delText>
        </w:r>
      </w:del>
      <w:del w:id="50" w:author="Unknown Author" w:date="2019-09-25T10:45:56Z">
        <w:r>
          <w:rPr>
            <w:rFonts w:ascii="Times New Roman" w:hAnsi="Times New Roman"/>
            <w:sz w:val="24"/>
            <w:szCs w:val="24"/>
          </w:rPr>
          <w:delText>occurrence of death</w:delText>
        </w:r>
      </w:del>
      <w:del w:id="51" w:author="Unknown Author" w:date="2019-09-25T10:46:12Z">
        <w:r>
          <w:rPr>
            <w:rFonts w:ascii="Times New Roman" w:hAnsi="Times New Roman"/>
            <w:sz w:val="24"/>
            <w:szCs w:val="24"/>
          </w:rPr>
          <w:delText xml:space="preserve"> and thus life expectancy have</w:delText>
        </w:r>
      </w:del>
      <w:ins w:id="52" w:author="Unknown Author" w:date="2019-09-25T10:47:06Z">
        <w:r>
          <w:rPr>
            <w:rFonts w:ascii="Times New Roman" w:hAnsi="Times New Roman"/>
            <w:sz w:val="24"/>
            <w:szCs w:val="24"/>
          </w:rPr>
          <w:t>about one’s future age at death</w:t>
        </w:r>
      </w:ins>
      <w:ins w:id="53" w:author="Unknown Author" w:date="2019-09-25T10:46:12Z">
        <w:r>
          <w:rPr>
            <w:rFonts w:ascii="Times New Roman" w:hAnsi="Times New Roman"/>
            <w:sz w:val="24"/>
            <w:szCs w:val="24"/>
          </w:rPr>
          <w:t xml:space="preserve"> have</w:t>
        </w:r>
      </w:ins>
      <w:r>
        <w:rPr>
          <w:rFonts w:ascii="Times New Roman" w:hAnsi="Times New Roman"/>
          <w:sz w:val="24"/>
          <w:szCs w:val="24"/>
        </w:rPr>
        <w:t xml:space="preserve"> declined over</w:t>
      </w:r>
      <w:ins w:id="54" w:author="Unknown Author" w:date="2019-09-25T10:46:38Z">
        <w:r>
          <w:rPr>
            <w:rFonts w:ascii="Times New Roman" w:hAnsi="Times New Roman"/>
            <w:sz w:val="24"/>
            <w:szCs w:val="24"/>
          </w:rPr>
          <w:t xml:space="preserve"> </w:t>
        </w:r>
      </w:ins>
      <w:r>
        <w:rPr>
          <w:rFonts w:ascii="Times New Roman" w:hAnsi="Times New Roman"/>
          <w:sz w:val="24"/>
          <w:szCs w:val="24"/>
        </w:rPr>
        <w:t>time, but vary considerably between countries.</w:t>
      </w:r>
      <w:r>
        <w:fldChar w:fldCharType="begin"/>
      </w:r>
      <w:r>
        <w:rPr/>
        <w:instrText>ADDIN EN.CITE</w:instrText>
      </w:r>
      <w:r>
        <w:rPr/>
        <w:fldChar w:fldCharType="separate"/>
      </w:r>
      <w:bookmarkStart w:id="6" w:name="__Fieldmark__112_2469680829"/>
      <w:r>
        <w:rPr/>
      </w:r>
      <w:r>
        <w:rPr/>
      </w:r>
      <w:r>
        <w:rPr/>
        <w:fldChar w:fldCharType="end"/>
      </w:r>
      <w:r>
        <w:fldChar w:fldCharType="begin"/>
      </w:r>
      <w:r>
        <w:rPr/>
        <w:instrText>ADDIN EN.CITE.DATA</w:instrText>
      </w:r>
      <w:r>
        <w:rPr/>
        <w:fldChar w:fldCharType="separate"/>
      </w:r>
      <w:bookmarkStart w:id="7" w:name="__Fieldmark__111_2469680829"/>
      <w:bookmarkEnd w:id="6"/>
      <w:r>
        <w:rPr/>
      </w:r>
      <w:r>
        <w:rPr>
          <w:rFonts w:ascii="Times New Roman" w:hAnsi="Times New Roman"/>
          <w:sz w:val="24"/>
          <w:szCs w:val="24"/>
          <w:vertAlign w:val="superscript"/>
        </w:rPr>
        <w:t>13-19</w:t>
      </w:r>
      <w:r>
        <w:rPr/>
      </w:r>
      <w:r>
        <w:rPr/>
        <w:fldChar w:fldCharType="end"/>
      </w:r>
      <w:bookmarkEnd w:id="7"/>
      <w:r>
        <w:rPr>
          <w:rFonts w:ascii="Times New Roman" w:hAnsi="Times New Roman"/>
          <w:sz w:val="24"/>
          <w:szCs w:val="24"/>
        </w:rPr>
        <w:t xml:space="preserve"> </w:t>
      </w:r>
      <w:del w:id="55" w:author="Unknown Author" w:date="2019-09-25T10:48:10Z">
        <w:r>
          <w:rPr>
            <w:rFonts w:ascii="Times New Roman" w:hAnsi="Times New Roman"/>
            <w:sz w:val="24"/>
            <w:szCs w:val="24"/>
          </w:rPr>
          <w:delText>Temporally, m</w:delText>
        </w:r>
      </w:del>
      <w:ins w:id="56" w:author="Unknown Author" w:date="2019-09-25T10:48:10Z">
        <w:r>
          <w:rPr>
            <w:rFonts w:ascii="Times New Roman" w:hAnsi="Times New Roman"/>
            <w:sz w:val="24"/>
            <w:szCs w:val="24"/>
          </w:rPr>
          <w:t>M</w:t>
        </w:r>
      </w:ins>
      <w:r>
        <w:rPr>
          <w:rFonts w:ascii="Times New Roman" w:hAnsi="Times New Roman"/>
          <w:sz w:val="24"/>
          <w:szCs w:val="24"/>
        </w:rPr>
        <w:t xml:space="preserve">ost of </w:t>
      </w:r>
      <w:del w:id="57" w:author="Unknown Author" w:date="2019-09-25T10:48:13Z">
        <w:r>
          <w:rPr>
            <w:rFonts w:ascii="Times New Roman" w:hAnsi="Times New Roman"/>
            <w:sz w:val="24"/>
            <w:szCs w:val="24"/>
          </w:rPr>
          <w:delText>the</w:delText>
        </w:r>
      </w:del>
      <w:ins w:id="58" w:author="Unknown Author" w:date="2019-09-25T10:48:13Z">
        <w:r>
          <w:rPr>
            <w:rFonts w:ascii="Times New Roman" w:hAnsi="Times New Roman"/>
            <w:sz w:val="24"/>
            <w:szCs w:val="24"/>
          </w:rPr>
          <w:t>this decline</w:t>
        </w:r>
      </w:ins>
      <w:del w:id="59" w:author="Unknown Author" w:date="2019-09-25T10:48:24Z">
        <w:r>
          <w:rPr>
            <w:rFonts w:ascii="Times New Roman" w:hAnsi="Times New Roman"/>
            <w:sz w:val="24"/>
            <w:szCs w:val="24"/>
          </w:rPr>
          <w:delText xml:space="preserve"> decrease first</w:delText>
        </w:r>
      </w:del>
      <w:r>
        <w:rPr>
          <w:rFonts w:ascii="Times New Roman" w:hAnsi="Times New Roman"/>
          <w:sz w:val="24"/>
          <w:szCs w:val="24"/>
        </w:rPr>
        <w:t xml:space="preserve"> </w:t>
      </w:r>
      <w:ins w:id="60" w:author="Unknown Author" w:date="2019-09-25T10:48:33Z">
        <w:r>
          <w:rPr>
            <w:rFonts w:ascii="Times New Roman" w:hAnsi="Times New Roman"/>
            <w:sz w:val="24"/>
            <w:szCs w:val="24"/>
          </w:rPr>
          <w:t xml:space="preserve">first </w:t>
        </w:r>
      </w:ins>
      <w:r>
        <w:rPr>
          <w:rFonts w:ascii="Times New Roman" w:hAnsi="Times New Roman"/>
          <w:sz w:val="24"/>
          <w:szCs w:val="24"/>
        </w:rPr>
        <w:t>came about</w:t>
      </w:r>
      <w:del w:id="61" w:author="Unknown Author" w:date="2019-09-25T10:48:31Z">
        <w:r>
          <w:rPr>
            <w:rFonts w:ascii="Times New Roman" w:hAnsi="Times New Roman"/>
            <w:sz w:val="24"/>
            <w:szCs w:val="24"/>
          </w:rPr>
          <w:delText xml:space="preserve"> </w:delText>
        </w:r>
      </w:del>
      <w:ins w:id="62" w:author="Unknown Author" w:date="2019-09-25T10:48:27Z">
        <w:r>
          <w:rPr>
            <w:rFonts w:ascii="Times New Roman" w:hAnsi="Times New Roman"/>
            <w:sz w:val="24"/>
            <w:szCs w:val="24"/>
          </w:rPr>
          <w:t xml:space="preserve"> </w:t>
        </w:r>
      </w:ins>
      <w:r>
        <w:rPr>
          <w:rFonts w:ascii="Times New Roman" w:hAnsi="Times New Roman"/>
          <w:sz w:val="24"/>
          <w:szCs w:val="24"/>
        </w:rPr>
        <w:t>from reductions in premature death, especially infant and maternal mortality, and mortality from infectious diseases.</w:t>
      </w:r>
      <w:r>
        <w:fldChar w:fldCharType="begin"/>
      </w:r>
      <w:r>
        <w:rPr/>
        <w:instrText>ADDIN EN.CITE &lt;EndNote&gt;&lt;Cite&gt;&lt;Author&gt;Seligman&lt;/Author&gt;&lt;Year&gt;2016&lt;/Year&gt;&lt;RecNum&gt;50&lt;/RecNum&gt;&lt;DisplayText&gt;&lt;style face="superscript"&gt;20&lt;/style&gt;&lt;/DisplayText&gt;&lt;record&gt;&lt;rec-number&gt;50&lt;/rec-number&gt;&lt;foreign-keys&gt;&lt;key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Pr/>
        <w:fldChar w:fldCharType="separate"/>
      </w:r>
      <w:bookmarkStart w:id="8" w:name="__Fieldmark__117_2469680829"/>
      <w:r>
        <w:rPr/>
      </w:r>
      <w:r>
        <w:rPr>
          <w:rFonts w:ascii="Times New Roman" w:hAnsi="Times New Roman"/>
          <w:sz w:val="24"/>
          <w:szCs w:val="24"/>
          <w:vertAlign w:val="superscript"/>
        </w:rPr>
        <w:t>20</w:t>
      </w:r>
      <w:r>
        <w:rPr/>
      </w:r>
      <w:r>
        <w:rPr/>
        <w:fldChar w:fldCharType="end"/>
      </w:r>
      <w:bookmarkEnd w:id="8"/>
      <w:r>
        <w:rPr>
          <w:rFonts w:ascii="Times New Roman" w:hAnsi="Times New Roman"/>
          <w:sz w:val="24"/>
          <w:szCs w:val="24"/>
        </w:rPr>
        <w:t xml:space="preserve"> More recently, reduced cancer </w:t>
      </w:r>
      <w:ins w:id="63" w:author="Unknown Author" w:date="2019-09-25T10:48:48Z">
        <w:r>
          <w:rPr>
            <w:rFonts w:ascii="Times New Roman" w:hAnsi="Times New Roman"/>
            <w:sz w:val="24"/>
            <w:szCs w:val="24"/>
          </w:rPr>
          <w:t xml:space="preserve">and cardiovascular </w:t>
        </w:r>
      </w:ins>
      <w:r>
        <w:rPr>
          <w:rFonts w:ascii="Times New Roman" w:hAnsi="Times New Roman"/>
          <w:sz w:val="24"/>
          <w:szCs w:val="24"/>
        </w:rPr>
        <w:t xml:space="preserve">mortality has helped to </w:t>
      </w:r>
      <w:del w:id="64" w:author="Unknown Author" w:date="2019-09-25T10:49:33Z">
        <w:r>
          <w:rPr>
            <w:rFonts w:ascii="Times New Roman" w:hAnsi="Times New Roman"/>
            <w:sz w:val="24"/>
            <w:szCs w:val="24"/>
          </w:rPr>
          <w:delText>make the length of lives more equal</w:delText>
        </w:r>
      </w:del>
      <w:ins w:id="65" w:author="Unknown Author" w:date="2019-09-25T10:49:33Z">
        <w:r>
          <w:rPr>
            <w:rFonts w:ascii="Times New Roman" w:hAnsi="Times New Roman"/>
            <w:sz w:val="24"/>
            <w:szCs w:val="24"/>
          </w:rPr>
          <w:t>reduce inequality in length of life</w:t>
        </w:r>
      </w:ins>
      <w:r>
        <w:rPr>
          <w:rFonts w:ascii="Times New Roman" w:hAnsi="Times New Roman"/>
          <w:sz w:val="24"/>
          <w:szCs w:val="24"/>
        </w:rPr>
        <w:t xml:space="preserve"> </w:t>
      </w:r>
      <w:ins w:id="66" w:author="Unknown Author" w:date="2019-09-25T10:49:09Z">
        <w:r>
          <w:rPr>
            <w:rFonts w:ascii="Times New Roman" w:hAnsi="Times New Roman"/>
            <w:sz w:val="24"/>
            <w:szCs w:val="24"/>
          </w:rPr>
          <w:t>with</w:t>
        </w:r>
      </w:ins>
      <w:r>
        <w:rPr>
          <w:rFonts w:ascii="Times New Roman" w:hAnsi="Times New Roman"/>
          <w:sz w:val="24"/>
          <w:szCs w:val="24"/>
        </w:rPr>
        <w:t>in high-income countries.</w:t>
      </w:r>
      <w:r>
        <w:fldChar w:fldCharType="begin"/>
      </w:r>
      <w:r>
        <w:rPr/>
        <w:instrText>ADDIN EN.CITE &lt;EndNote&gt;&lt;Cite&gt;&lt;Author&gt;Aburto&lt;/Author&gt;&lt;Year&gt;2018&lt;/Year&gt;&lt;RecNum&gt;147&lt;/RecNum&gt;&lt;DisplayText&gt;&lt;style face="superscript"&gt;20,21&lt;/style&gt;&lt;/DisplayText&gt;&lt;record&gt;&lt;rec-number&gt;147&lt;/rec-number&gt;&lt;foreign-keys&gt;&lt;key app="EN" db-id="wvs209twpd0rw8e25dcx9ednssap55azsp0p" timestamp="1550146796"&gt;147&lt;/key&gt;&lt;/foreign-keys&gt;&lt;ref-type name="Journal Article"&gt;17&lt;/ref-type&gt;&lt;contributors&gt;&lt;authors&gt;&lt;author&gt;Aburto, José Manuel&lt;/author&gt;&lt;author&gt;Wensink, Maarten&lt;/author&gt;&lt;author&gt;van Raalte, Alyson&lt;/author&gt;&lt;author&gt;Lindahl-Jacobsen, Rune&lt;/author&gt;&lt;/authors&gt;&lt;/contributors&gt;&lt;titles&gt;&lt;title&gt;Potential gains in life expectancy by reducing inequality of lifespans in Denmark: an international comparison and cause-of-death analysis&lt;/title&gt;&lt;secondary-title&gt;BMC public health&lt;/secondary-title&gt;&lt;/titles&gt;&lt;periodical&gt;&lt;full-title&gt;BMC public health&lt;/full-title&gt;&lt;/periodical&gt;&lt;pages&gt;831&lt;/pages&gt;&lt;volume&gt;18&lt;/volume&gt;&lt;number&gt;1&lt;/number&gt;&lt;dates&gt;&lt;year&gt;2018&lt;/year&gt;&lt;/dates&gt;&lt;isbn&gt;1471-2458&lt;/isbn&gt;&lt;urls&gt;&lt;/urls&gt;&lt;/record&gt;&lt;/Cite&gt;&lt;Cite&gt;&lt;Author&gt;Seligman&lt;/Author&gt;&lt;Year&gt;2016&lt;/Year&gt;&lt;RecNum&gt;50&lt;/RecNum&gt;&lt;record&gt;&lt;rec-number&gt;50&lt;/rec-number&gt;&lt;foreign-keys&gt;&lt;key app="EN" db-id="wvs209twpd0rw8e25dcx9ednssap55azsp0p" timestamp="0"&gt;50&lt;/key&gt;&lt;/foreign-keys&gt;&lt;ref-type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Pr/>
        <w:fldChar w:fldCharType="separate"/>
      </w:r>
      <w:bookmarkStart w:id="9" w:name="__Fieldmark__122_2469680829"/>
      <w:r>
        <w:rPr/>
      </w:r>
      <w:r>
        <w:rPr>
          <w:rFonts w:ascii="Times New Roman" w:hAnsi="Times New Roman"/>
          <w:sz w:val="24"/>
          <w:szCs w:val="24"/>
          <w:vertAlign w:val="superscript"/>
        </w:rPr>
        <w:t>20,21</w:t>
      </w:r>
      <w:r>
        <w:rPr/>
      </w:r>
      <w:r>
        <w:rPr/>
        <w:fldChar w:fldCharType="end"/>
      </w:r>
      <w:bookmarkEnd w:id="9"/>
      <w:r>
        <w:rPr>
          <w:rFonts w:ascii="Times New Roman" w:hAnsi="Times New Roman"/>
          <w:sz w:val="24"/>
          <w:szCs w:val="24"/>
        </w:rPr>
        <w:t xml:space="preserve"> </w:t>
      </w:r>
      <w:del w:id="67" w:author="Unknown Author" w:date="2019-09-25T10:49:55Z">
        <w:r>
          <w:rPr>
            <w:rFonts w:ascii="Times New Roman" w:hAnsi="Times New Roman"/>
            <w:sz w:val="24"/>
            <w:szCs w:val="24"/>
          </w:rPr>
          <w:delText>Spatially,</w:delText>
        </w:r>
      </w:del>
      <w:ins w:id="68" w:author="Unknown Author" w:date="2019-09-25T10:50:00Z">
        <w:r>
          <w:rPr>
            <w:rFonts w:ascii="Times New Roman" w:hAnsi="Times New Roman"/>
            <w:sz w:val="24"/>
            <w:szCs w:val="24"/>
          </w:rPr>
          <w:t>Lower life expectancy is usually associated with</w:t>
        </w:r>
      </w:ins>
      <w:r>
        <w:rPr>
          <w:rFonts w:ascii="Times New Roman" w:hAnsi="Times New Roman"/>
          <w:sz w:val="24"/>
          <w:szCs w:val="24"/>
        </w:rPr>
        <w:t xml:space="preserve"> greater uncertainty</w:t>
      </w:r>
      <w:del w:id="69" w:author="Unknown Author" w:date="2019-09-25T10:50:41Z">
        <w:r>
          <w:rPr>
            <w:rFonts w:ascii="Times New Roman" w:hAnsi="Times New Roman"/>
            <w:sz w:val="24"/>
            <w:szCs w:val="24"/>
          </w:rPr>
          <w:delText xml:space="preserve"> is usually found in countries with lower life expectancy</w:delText>
        </w:r>
      </w:del>
      <w:r>
        <w:rPr>
          <w:rFonts w:ascii="Times New Roman" w:hAnsi="Times New Roman"/>
          <w:sz w:val="24"/>
          <w:szCs w:val="24"/>
        </w:rPr>
        <w:t>.</w:t>
      </w:r>
      <w:r>
        <w:fldChar w:fldCharType="begin"/>
      </w:r>
      <w:r>
        <w:rPr/>
        <w:instrText>ADDIN EN.CITE</w:instrText>
      </w:r>
      <w:r>
        <w:rPr/>
        <w:fldChar w:fldCharType="separate"/>
      </w:r>
      <w:bookmarkStart w:id="10" w:name="__Fieldmark__129_2469680829"/>
      <w:r>
        <w:rPr/>
      </w:r>
      <w:r>
        <w:rPr/>
      </w:r>
      <w:r>
        <w:rPr/>
        <w:fldChar w:fldCharType="end"/>
      </w:r>
      <w:r>
        <w:fldChar w:fldCharType="begin"/>
      </w:r>
      <w:r>
        <w:rPr/>
        <w:instrText>ADDIN EN.CITE.DATA</w:instrText>
      </w:r>
      <w:r>
        <w:rPr/>
        <w:fldChar w:fldCharType="separate"/>
      </w:r>
      <w:bookmarkStart w:id="11" w:name="__Fieldmark__128_2469680829"/>
      <w:bookmarkEnd w:id="10"/>
      <w:r>
        <w:rPr/>
      </w:r>
      <w:r>
        <w:rPr>
          <w:rFonts w:ascii="Times New Roman" w:hAnsi="Times New Roman"/>
          <w:sz w:val="24"/>
          <w:szCs w:val="24"/>
          <w:vertAlign w:val="superscript"/>
        </w:rPr>
        <w:t>17-19</w:t>
      </w:r>
      <w:r>
        <w:rPr/>
      </w:r>
      <w:r>
        <w:rPr/>
        <w:fldChar w:fldCharType="end"/>
      </w:r>
      <w:bookmarkEnd w:id="11"/>
      <w:r>
        <w:rPr>
          <w:rFonts w:ascii="Times New Roman" w:hAnsi="Times New Roman"/>
          <w:sz w:val="24"/>
          <w:szCs w:val="24"/>
        </w:rPr>
        <w:t xml:space="preserve"> </w:t>
      </w:r>
    </w:p>
    <w:p>
      <w:pPr>
        <w:pStyle w:val="Normal"/>
        <w:jc w:val="both"/>
        <w:rPr/>
      </w:pPr>
      <w:ins w:id="71" w:author="Unknown Author" w:date="2019-09-25T10:51:12Z">
        <w:commentRangeStart w:id="5"/>
        <w:r>
          <w:rPr>
            <w:rFonts w:ascii="Times New Roman" w:hAnsi="Times New Roman"/>
            <w:sz w:val="24"/>
            <w:szCs w:val="24"/>
          </w:rPr>
          <w:t xml:space="preserve">There is </w:t>
        </w:r>
      </w:ins>
      <w:del w:id="72" w:author="Unknown Author" w:date="2019-09-25T10:51:14Z">
        <w:r>
          <w:rPr>
            <w:rFonts w:ascii="Times New Roman" w:hAnsi="Times New Roman"/>
            <w:sz w:val="24"/>
            <w:szCs w:val="24"/>
          </w:rPr>
          <w:delText>L</w:delText>
        </w:r>
      </w:del>
      <w:ins w:id="73" w:author="Unknown Author" w:date="2019-09-25T10:51:14Z">
        <w:r>
          <w:rPr>
            <w:rFonts w:ascii="Times New Roman" w:hAnsi="Times New Roman"/>
            <w:sz w:val="24"/>
            <w:szCs w:val="24"/>
          </w:rPr>
          <w:t>l</w:t>
        </w:r>
      </w:ins>
      <w:del w:id="74" w:author="Tim Riffe" w:date="2019-09-25T10:57:59Z">
        <w:r>
          <w:rPr>
            <w:rFonts w:ascii="Times New Roman" w:hAnsi="Times New Roman"/>
            <w:sz w:val="24"/>
            <w:szCs w:val="24"/>
          </w:rPr>
          <w:commentReference w:id="6"/>
        </w:r>
      </w:del>
      <w:r>
        <w:rPr>
          <w:rFonts w:ascii="Times New Roman" w:hAnsi="Times New Roman"/>
          <w:sz w:val="24"/>
          <w:szCs w:val="24"/>
        </w:rPr>
        <w:t>i</w:t>
      </w:r>
      <w:ins w:id="75" w:author="Tim Riffe" w:date="2019-09-25T10:58:04Z">
        <w:r>
          <w:rPr>
            <w:rFonts w:ascii="Times New Roman" w:hAnsi="Times New Roman"/>
            <w:sz w:val="24"/>
            <w:szCs w:val="24"/>
          </w:rPr>
        </w:r>
      </w:ins>
      <w:commentRangeEnd w:id="5"/>
      <w:r>
        <w:commentReference w:id="5"/>
      </w:r>
      <w:r>
        <w:rPr>
          <w:rFonts w:ascii="Times New Roman" w:hAnsi="Times New Roman"/>
          <w:sz w:val="24"/>
          <w:szCs w:val="24"/>
        </w:rPr>
        <w:t xml:space="preserve">mited evidence </w:t>
      </w:r>
      <w:del w:id="76" w:author="Unknown Author" w:date="2019-09-25T10:51:17Z">
        <w:r>
          <w:rPr>
            <w:rFonts w:ascii="Times New Roman" w:hAnsi="Times New Roman"/>
            <w:sz w:val="24"/>
            <w:szCs w:val="24"/>
          </w:rPr>
          <w:delText xml:space="preserve">exists </w:delText>
        </w:r>
      </w:del>
      <w:r>
        <w:rPr>
          <w:rFonts w:ascii="Times New Roman" w:hAnsi="Times New Roman"/>
          <w:sz w:val="24"/>
          <w:szCs w:val="24"/>
        </w:rPr>
        <w:t>on how violence makes human lives uncertain. Studies relating violence to quality of life often rely on subjective measures.</w:t>
      </w:r>
      <w:r>
        <w:fldChar w:fldCharType="begin"/>
      </w:r>
      <w:r>
        <w:rPr/>
        <w:instrText>ADDIN EN.CITE &lt;EndNote&gt;&lt;Cite&gt;&lt;Author&gt;Curiel&lt;/Author&gt;&lt;Year&gt;2018&lt;/Year&gt;&lt;RecNum&gt;150&lt;/RecNum&gt;&lt;DisplayText&gt;&lt;style face="superscript"&gt;22&lt;/style&gt;&lt;/DisplayText&gt;&lt;record&gt;&lt;rec-number&gt;150&lt;/rec-number&gt;&lt;foreign-keys&gt;&lt;key app="EN" db-id="wvs209twpd0rw8e25dcx9ednssap55azsp0p" timestamp="1550156769"&gt;150&lt;/key&gt;&lt;/foreign-keys&gt;&lt;ref-type name="Journal Article"&gt;17&lt;/ref-type&gt;&lt;contributors&gt;&lt;authors&gt;&lt;author&gt;Curiel, Rafael Prieto&lt;/author&gt;&lt;author&gt;Bishop, Steven Richard&lt;/author&gt;&lt;/authors&gt;&lt;/contributors&gt;&lt;titles&gt;&lt;title&gt;Fear of crime: the impact of different distributions of victimisation&lt;/title&gt;&lt;secondary-title&gt;Palgrave Communications&lt;/secondary-title&gt;&lt;/titles&gt;&lt;periodical&gt;&lt;full-title&gt;Palgrave Communications&lt;/full-title&gt;&lt;/periodical&gt;&lt;pages&gt;46&lt;/pages&gt;&lt;volume&gt;4&lt;/volume&gt;&lt;number&gt;1&lt;/number&gt;&lt;dates&gt;&lt;year&gt;2018&lt;/year&gt;&lt;/dates&gt;&lt;isbn&gt;2055-1045&lt;/isbn&gt;&lt;urls&gt;&lt;/urls&gt;&lt;/record&gt;&lt;/Cite&gt;&lt;/EndNote&gt;</w:instrText>
      </w:r>
      <w:r>
        <w:rPr/>
        <w:fldChar w:fldCharType="separate"/>
      </w:r>
      <w:bookmarkStart w:id="12" w:name="__Fieldmark__135_2469680829"/>
      <w:r>
        <w:rPr/>
      </w:r>
      <w:r>
        <w:rPr>
          <w:rFonts w:ascii="Times New Roman" w:hAnsi="Times New Roman"/>
          <w:sz w:val="24"/>
          <w:szCs w:val="24"/>
          <w:vertAlign w:val="superscript"/>
        </w:rPr>
        <w:t>22</w:t>
      </w:r>
      <w:r>
        <w:rPr/>
      </w:r>
      <w:r>
        <w:rPr/>
        <w:fldChar w:fldCharType="end"/>
      </w:r>
      <w:bookmarkEnd w:id="12"/>
      <w:r>
        <w:rPr>
          <w:rFonts w:ascii="Times New Roman" w:hAnsi="Times New Roman"/>
          <w:sz w:val="24"/>
          <w:szCs w:val="24"/>
        </w:rPr>
        <w:t xml:space="preserve"> Fear of crime, for example, depends on how individuals perceive their environment and, therefore, might lead to a mismatch between the real uncertainty and how it is perceived.</w:t>
      </w:r>
      <w:r>
        <w:fldChar w:fldCharType="begin"/>
      </w:r>
      <w:r>
        <w:rPr/>
        <w:instrText>ADDIN EN.CITE &lt;EndNote&gt;&lt;Cite&gt;&lt;Author&gt;Skogan&lt;/Author&gt;&lt;Year&gt;1987&lt;/Year&gt;&lt;RecNum&gt;156&lt;/RecNum&gt;&lt;DisplayText&gt;&lt;style face="superscript"&gt;23&lt;/style&gt;&lt;/DisplayText&gt;&lt;record&gt;&lt;rec-number&gt;156&lt;/rec-number&gt;&lt;foreign-keys&gt;&lt;key app="EN" db-id="wvs209twpd0rw8e25dcx9ednssap55azsp0p" timestamp="1550227200"&gt;156&lt;/key&gt;&lt;/foreign-keys&gt;&lt;ref-type name="Journal Article"&gt;17&lt;/ref-type&gt;&lt;contributors&gt;&lt;authors&gt;&lt;author&gt;Skogan, Wesley G&lt;/author&gt;&lt;/authors&gt;&lt;/contributors&gt;&lt;titles&gt;&lt;title&gt;The impact of victimization on fear&lt;/title&gt;&lt;secondary-title&gt;Crime &amp;amp; Delinquency&lt;/secondary-title&gt;&lt;/titles&gt;&lt;periodical&gt;&lt;full-title&gt;Crime &amp;amp; Delinquency&lt;/full-title&gt;&lt;/periodical&gt;&lt;pages&gt;135-154&lt;/pages&gt;&lt;volume&gt;33&lt;/volume&gt;&lt;number&gt;1&lt;/number&gt;&lt;dates&gt;&lt;year&gt;1987&lt;/year&gt;&lt;/dates&gt;&lt;isbn&gt;0011-1287&lt;/isbn&gt;&lt;urls&gt;&lt;/urls&gt;&lt;/record&gt;&lt;/Cite&gt;&lt;/EndNote&gt;</w:instrText>
      </w:r>
      <w:r>
        <w:rPr/>
        <w:fldChar w:fldCharType="separate"/>
      </w:r>
      <w:bookmarkStart w:id="13" w:name="__Fieldmark__140_2469680829"/>
      <w:r>
        <w:rPr/>
      </w:r>
      <w:r>
        <w:rPr>
          <w:rFonts w:ascii="Times New Roman" w:hAnsi="Times New Roman"/>
          <w:sz w:val="24"/>
          <w:szCs w:val="24"/>
          <w:vertAlign w:val="superscript"/>
        </w:rPr>
        <w:t>23</w:t>
      </w:r>
      <w:r>
        <w:rPr/>
      </w:r>
      <w:r>
        <w:rPr/>
        <w:fldChar w:fldCharType="end"/>
      </w:r>
      <w:bookmarkEnd w:id="13"/>
      <w:r>
        <w:rPr>
          <w:rFonts w:ascii="Times New Roman" w:hAnsi="Times New Roman"/>
          <w:sz w:val="24"/>
          <w:szCs w:val="24"/>
        </w:rPr>
        <w:t xml:space="preserve"> Females are more likely to report significant levels of vulnerability in normal times, but experience lower levels of victimisation when violence increases.</w:t>
      </w:r>
      <w:r>
        <w:fldChar w:fldCharType="begin"/>
      </w:r>
      <w:r>
        <w:rPr/>
        <w:instrText>ADDIN EN.CITE &lt;EndNote&gt;&lt;Cite&gt;&lt;Author&gt;Canudas-Romo&lt;/Author&gt;&lt;Year&gt;2017&lt;/Year&gt;&lt;RecNum&gt;92&lt;/RecNum&gt;&lt;DisplayText&gt;&lt;style face="superscript"&gt;24&lt;/style&gt;&lt;/DisplayText&gt;&lt;record&gt;&lt;rec-number&gt;92&lt;/rec-number&gt;&lt;foreign-keys&gt;&lt;key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Pr/>
        <w:fldChar w:fldCharType="separate"/>
      </w:r>
      <w:bookmarkStart w:id="14" w:name="__Fieldmark__145_2469680829"/>
      <w:r>
        <w:rPr/>
      </w:r>
      <w:r>
        <w:rPr>
          <w:rFonts w:ascii="Times New Roman" w:hAnsi="Times New Roman"/>
          <w:sz w:val="24"/>
          <w:szCs w:val="24"/>
          <w:vertAlign w:val="superscript"/>
        </w:rPr>
        <w:t>24</w:t>
      </w:r>
      <w:r>
        <w:rPr/>
      </w:r>
      <w:r>
        <w:rPr/>
        <w:fldChar w:fldCharType="end"/>
      </w:r>
      <w:bookmarkEnd w:id="14"/>
      <w:r>
        <w:rPr>
          <w:rFonts w:ascii="Times New Roman" w:hAnsi="Times New Roman"/>
          <w:sz w:val="24"/>
          <w:szCs w:val="24"/>
        </w:rPr>
        <w:t xml:space="preserve"> Certainly, this has an immediate effect on quality of life,</w:t>
      </w:r>
      <w:r>
        <w:fldChar w:fldCharType="begin"/>
      </w:r>
      <w:r>
        <w:rPr/>
        <w:instrText>ADDIN EN.CITE &lt;EndNote&gt;&lt;Cite&gt;&lt;Author&gt;Jackson&lt;/Author&gt;&lt;Year&gt;2009&lt;/Year&gt;&lt;RecNum&gt;151&lt;/RecNum&gt;&lt;DisplayText&gt;&lt;style face="superscript"&gt;25&lt;/style&gt;&lt;/DisplayText&gt;&lt;record&gt;&lt;rec-number&gt;151&lt;/rec-number&gt;&lt;foreign-keys&gt;&lt;key app="EN" db-id="wvs209twpd0rw8e25dcx9ednssap55azsp0p" timestamp="1550156865"&gt;151&lt;/key&gt;&lt;/foreign-keys&gt;&lt;ref-type name="Journal Article"&gt;17&lt;/ref-type&gt;&lt;contributors&gt;&lt;authors&gt;&lt;author&gt;Jackson, Jonathan&lt;/author&gt;&lt;author&gt;Gray, Emily&lt;/author&gt;&lt;/authors&gt;&lt;/contributors&gt;&lt;titles&gt;&lt;title&gt;Functional fear and public insecurities about crime&lt;/title&gt;&lt;secondary-title&gt;The British Journal of Criminology&lt;/secondary-title&gt;&lt;/titles&gt;&lt;periodical&gt;&lt;full-title&gt;The British Journal of Criminology&lt;/full-title&gt;&lt;/periodical&gt;&lt;pages&gt;1-22&lt;/pages&gt;&lt;volume&gt;50&lt;/volume&gt;&lt;number&gt;1&lt;/number&gt;&lt;dates&gt;&lt;year&gt;2009&lt;/year&gt;&lt;/dates&gt;&lt;isbn&gt;1464-3529&lt;/isbn&gt;&lt;urls&gt;&lt;/urls&gt;&lt;/record&gt;&lt;/Cite&gt;&lt;/EndNote&gt;</w:instrText>
      </w:r>
      <w:r>
        <w:rPr/>
        <w:fldChar w:fldCharType="separate"/>
      </w:r>
      <w:bookmarkStart w:id="15" w:name="__Fieldmark__150_2469680829"/>
      <w:r>
        <w:rPr/>
      </w:r>
      <w:r>
        <w:rPr>
          <w:rFonts w:ascii="Times New Roman" w:hAnsi="Times New Roman"/>
          <w:sz w:val="24"/>
          <w:szCs w:val="24"/>
          <w:vertAlign w:val="superscript"/>
        </w:rPr>
        <w:t>25</w:t>
      </w:r>
      <w:r>
        <w:rPr/>
      </w:r>
      <w:r>
        <w:rPr/>
        <w:fldChar w:fldCharType="end"/>
      </w:r>
      <w:bookmarkEnd w:id="15"/>
      <w:r>
        <w:rPr>
          <w:rFonts w:ascii="Times New Roman" w:hAnsi="Times New Roman"/>
          <w:sz w:val="24"/>
          <w:szCs w:val="24"/>
        </w:rPr>
        <w:t xml:space="preserve"> causing higher levels of stress, anxiety</w:t>
      </w:r>
      <w:ins w:id="77" w:author="Tim Riffe" w:date="2019-09-25T11:00:44Z">
        <w:r>
          <w:rPr>
            <w:rFonts w:ascii="Times New Roman" w:hAnsi="Times New Roman"/>
            <w:sz w:val="24"/>
            <w:szCs w:val="24"/>
          </w:rPr>
          <w:t>,</w:t>
        </w:r>
      </w:ins>
      <w:r>
        <w:rPr>
          <w:rFonts w:ascii="Times New Roman" w:hAnsi="Times New Roman"/>
          <w:sz w:val="24"/>
          <w:szCs w:val="24"/>
        </w:rPr>
        <w:t xml:space="preserve"> and other mental health issues for individuals</w:t>
      </w:r>
      <w:del w:id="78" w:author="Tim Riffe" w:date="2019-09-25T11:03:42Z">
        <w:r>
          <w:rPr>
            <w:rFonts w:ascii="Times New Roman" w:hAnsi="Times New Roman"/>
            <w:sz w:val="24"/>
            <w:szCs w:val="24"/>
          </w:rPr>
          <w:delText>,</w:delText>
        </w:r>
      </w:del>
      <w:r>
        <w:fldChar w:fldCharType="begin"/>
      </w:r>
      <w:r>
        <w:rPr/>
        <w:instrText>ADDIN EN.CITE &lt;EndNote&gt;&lt;Cite&gt;&lt;Author&gt;Ruijsbroek&lt;/Author&gt;&lt;Year&gt;2015&lt;/Year&gt;&lt;RecNum&gt;152&lt;/RecNum&gt;&lt;DisplayText&gt;&lt;style face="superscript"&gt;26&lt;/style&gt;&lt;/DisplayText&gt;&lt;record&gt;&lt;rec-number&gt;152&lt;/rec-number&gt;&lt;foreign-keys&gt;&lt;key app="EN" db-id="wvs209twpd0rw8e25dcx9ednssap55azsp0p" timestamp="1550156957"&gt;152&lt;/key&gt;&lt;/foreign-keys&gt;&lt;ref-type name="Journal Article"&gt;17&lt;/ref-type&gt;&lt;contributors&gt;&lt;authors&gt;&lt;author&gt;Ruijsbroek, Annemarie&lt;/author&gt;&lt;author&gt;Droomers, Mariël&lt;/author&gt;&lt;author&gt;Groenewegen, Peter P&lt;/author&gt;&lt;author&gt;Hardyns, Wim&lt;/author&gt;&lt;author&gt;Stronks, Karien&lt;/author&gt;&lt;/authors&gt;&lt;/contributors&gt;&lt;titles&gt;&lt;title&gt;Social safety, self-rated general health and physical activity: changes in area crime, area safety feelings and the role of social cohesion&lt;/title&gt;&lt;secondary-title&gt;Health &amp;amp; place&lt;/secondary-title&gt;&lt;/titles&gt;&lt;periodical&gt;&lt;full-title&gt;Health &amp;amp; place&lt;/full-title&gt;&lt;/periodical&gt;&lt;pages&gt;39-45&lt;/pages&gt;&lt;volume&gt;31&lt;/volume&gt;&lt;dates&gt;&lt;year&gt;2015&lt;/year&gt;&lt;/dates&gt;&lt;isbn&gt;1353-8292&lt;/isbn&gt;&lt;urls&gt;&lt;/urls&gt;&lt;/record&gt;&lt;/Cite&gt;&lt;/EndNote&gt;</w:instrText>
      </w:r>
      <w:r>
        <w:rPr/>
        <w:fldChar w:fldCharType="separate"/>
      </w:r>
      <w:bookmarkStart w:id="16" w:name="__Fieldmark__155_2469680829"/>
      <w:r>
        <w:rPr/>
      </w:r>
      <w:r>
        <w:rPr>
          <w:rFonts w:ascii="Times New Roman" w:hAnsi="Times New Roman"/>
          <w:sz w:val="24"/>
          <w:szCs w:val="24"/>
          <w:vertAlign w:val="superscript"/>
        </w:rPr>
        <w:t>26</w:t>
      </w:r>
      <w:r>
        <w:rPr/>
      </w:r>
      <w:r>
        <w:rPr/>
        <w:fldChar w:fldCharType="end"/>
      </w:r>
      <w:bookmarkEnd w:id="16"/>
      <w:r>
        <w:rPr>
          <w:rFonts w:ascii="Times New Roman" w:hAnsi="Times New Roman"/>
          <w:sz w:val="24"/>
          <w:szCs w:val="24"/>
        </w:rPr>
        <w:t xml:space="preserve"> while promoting segregation at the population level.</w:t>
      </w:r>
      <w:r>
        <w:fldChar w:fldCharType="begin"/>
      </w:r>
      <w:r>
        <w:rPr/>
        <w:instrText>ADDIN EN.CITE &lt;EndNote&gt;&lt;Cite&gt;&lt;Author&gt;Carro&lt;/Author&gt;&lt;Year&gt;2010&lt;/Year&gt;&lt;RecNum&gt;153&lt;/RecNum&gt;&lt;DisplayText&gt;&lt;style face="superscript"&gt;24,27&lt;/style&gt;&lt;/DisplayText&gt;&lt;record&gt;&lt;rec-number&gt;153&lt;/rec-number&gt;&lt;foreign-keys&gt;&lt;key app="EN" db-id="wvs209twpd0rw8e25dcx9ednssap55azsp0p" timestamp="1550157098"&gt;153&lt;/key&gt;&lt;/foreign-keys&gt;&lt;ref-type name="Journal Article"&gt;17&lt;/ref-type&gt;&lt;contributors&gt;&lt;authors&gt;&lt;author&gt;Carro, Daniel&lt;/author&gt;&lt;author&gt;Valera, Sergi&lt;/author&gt;&lt;author&gt;Vidal, Tomeu&lt;/author&gt;&lt;/authors&gt;&lt;/contributors&gt;&lt;titles&gt;&lt;title&gt;Perceived insecurity in the public space: Personal, social and environmental variables&lt;/title&gt;&lt;secondary-title&gt;Quality &amp;amp; Quantity&lt;/secondary-title&gt;&lt;/titles&gt;&lt;periodical&gt;&lt;full-title&gt;Quality &amp;amp; Quantity&lt;/full-title&gt;&lt;/periodical&gt;&lt;pages&gt;303-314&lt;/pages&gt;&lt;volume&gt;44&lt;/volume&gt;&lt;number&gt;2&lt;/number&gt;&lt;dates&gt;&lt;year&gt;2010&lt;/year&gt;&lt;/dates&gt;&lt;isbn&gt;0033-5177&lt;/isbn&gt;&lt;urls&gt;&lt;/urls&gt;&lt;/record&gt;&lt;/Cite&gt;&lt;Cite&gt;&lt;Author&gt;Canudas-Romo&lt;/Author&gt;&lt;Year&gt;2017&lt;/Year&gt;&lt;RecNum&gt;92&lt;/RecNum&gt;&lt;record&gt;&lt;rec-number&gt;92&lt;/rec-number&gt;&lt;foreign-keys&gt;&lt;key app="EN" db-id="wvs209twpd0rw8e25dcx9ednssap55azsp0p" timestamp="0"&gt;92&lt;/key&gt;&lt;/foreign-keys&gt;&lt;ref-type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ages&gt;188-193&lt;/pages&gt;&lt;volume&gt;71&lt;/volume&gt;&lt;number&gt;2&lt;/number&gt;&lt;dates&gt;&lt;year&gt;2017&lt;/year&gt;&lt;/dates&gt;&lt;isbn&gt;1470-2738&lt;/isbn&gt;&lt;urls&gt;&lt;/urls&gt;&lt;/record&gt;&lt;/Cite&gt;&lt;/EndNote&gt;</w:instrText>
      </w:r>
      <w:r>
        <w:rPr/>
        <w:fldChar w:fldCharType="separate"/>
      </w:r>
      <w:bookmarkStart w:id="17" w:name="__Fieldmark__160_2469680829"/>
      <w:r>
        <w:rPr/>
      </w:r>
      <w:r>
        <w:rPr>
          <w:rFonts w:ascii="Times New Roman" w:hAnsi="Times New Roman"/>
          <w:sz w:val="24"/>
          <w:szCs w:val="24"/>
          <w:vertAlign w:val="superscript"/>
        </w:rPr>
        <w:t>24,27</w:t>
      </w:r>
      <w:r>
        <w:rPr/>
      </w:r>
      <w:r>
        <w:rPr/>
        <w:fldChar w:fldCharType="end"/>
      </w:r>
      <w:bookmarkEnd w:id="17"/>
      <w:r>
        <w:rPr>
          <w:rFonts w:ascii="Times New Roman" w:hAnsi="Times New Roman"/>
          <w:sz w:val="24"/>
          <w:szCs w:val="24"/>
        </w:rPr>
        <w:t xml:space="preserve"> </w:t>
      </w:r>
      <w:del w:id="79" w:author="Tim Riffe" w:date="2019-09-25T11:05:12Z">
        <w:r>
          <w:rPr>
            <w:rFonts w:ascii="Times New Roman" w:hAnsi="Times New Roman"/>
            <w:sz w:val="24"/>
            <w:szCs w:val="24"/>
          </w:rPr>
          <w:delText>Therefore, a</w:delText>
        </w:r>
      </w:del>
      <w:ins w:id="80" w:author="Tim Riffe" w:date="2019-09-25T11:05:12Z">
        <w:r>
          <w:rPr>
            <w:rFonts w:ascii="Times New Roman" w:hAnsi="Times New Roman"/>
            <w:sz w:val="24"/>
            <w:szCs w:val="24"/>
          </w:rPr>
          <w:t>A</w:t>
        </w:r>
      </w:ins>
      <w:r>
        <w:rPr>
          <w:rFonts w:ascii="Times New Roman" w:hAnsi="Times New Roman"/>
          <w:sz w:val="24"/>
          <w:szCs w:val="24"/>
        </w:rPr>
        <w:t xml:space="preserve"> more comprehensive understanding of the burden of violence on lifetime uncertainty holds potential insights for the consequences it poses on individual</w:t>
      </w:r>
      <w:ins w:id="81" w:author="Tim Riffe" w:date="2019-09-25T11:04:13Z">
        <w:r>
          <w:rPr>
            <w:rFonts w:ascii="Times New Roman" w:hAnsi="Times New Roman"/>
            <w:sz w:val="24"/>
            <w:szCs w:val="24"/>
          </w:rPr>
          <w:t>s</w:t>
        </w:r>
      </w:ins>
      <w:r>
        <w:rPr>
          <w:rFonts w:ascii="Times New Roman" w:hAnsi="Times New Roman"/>
          <w:sz w:val="24"/>
          <w:szCs w:val="24"/>
        </w:rPr>
        <w:t xml:space="preserve"> and societies, </w:t>
      </w:r>
      <w:del w:id="82" w:author="Tim Riffe" w:date="2019-09-25T11:04:19Z">
        <w:r>
          <w:rPr>
            <w:rFonts w:ascii="Times New Roman" w:hAnsi="Times New Roman"/>
            <w:sz w:val="24"/>
            <w:szCs w:val="24"/>
          </w:rPr>
          <w:delText xml:space="preserve">their </w:delText>
        </w:r>
      </w:del>
      <w:ins w:id="83" w:author="Tim Riffe" w:date="2019-09-25T11:05:54Z">
        <w:r>
          <w:rPr>
            <w:rFonts w:ascii="Times New Roman" w:hAnsi="Times New Roman"/>
            <w:sz w:val="24"/>
            <w:szCs w:val="24"/>
          </w:rPr>
          <w:t>on</w:t>
        </w:r>
      </w:ins>
    </w:p>
    <w:p>
      <w:pPr>
        <w:pStyle w:val="Normal"/>
        <w:jc w:val="both"/>
        <w:rPr/>
      </w:pPr>
      <w:ins w:id="84" w:author="Tim Riffe" w:date="2019-09-25T11:05:54Z">
        <w:r>
          <w:rPr>
            <w:rFonts w:ascii="Times New Roman" w:hAnsi="Times New Roman"/>
            <w:sz w:val="24"/>
            <w:szCs w:val="24"/>
          </w:rPr>
          <w:t xml:space="preserve"> </w:t>
        </w:r>
      </w:ins>
      <w:ins w:id="85" w:author="Tim Riffe" w:date="2019-09-25T11:05:54Z">
        <w:r>
          <w:rPr>
            <w:rFonts w:ascii="Times New Roman" w:hAnsi="Times New Roman"/>
            <w:sz w:val="24"/>
            <w:szCs w:val="24"/>
          </w:rPr>
          <w:t xml:space="preserve">demographic </w:t>
        </w:r>
      </w:ins>
      <w:r>
        <w:rPr>
          <w:rFonts w:ascii="Times New Roman" w:hAnsi="Times New Roman"/>
          <w:sz w:val="24"/>
          <w:szCs w:val="24"/>
        </w:rPr>
        <w:t>behaviour in violent environments</w:t>
      </w:r>
      <w:commentRangeStart w:id="7"/>
      <w:r>
        <w:rPr>
          <w:rFonts w:ascii="Times New Roman" w:hAnsi="Times New Roman"/>
          <w:sz w:val="24"/>
          <w:szCs w:val="24"/>
        </w:rPr>
        <w:t>, and the future of longevity</w:t>
      </w:r>
      <w:ins w:id="86" w:author="Tim Riffe" w:date="2019-09-25T11:06:06Z">
        <w:r>
          <w:rPr>
            <w:rFonts w:ascii="Times New Roman" w:hAnsi="Times New Roman"/>
            <w:sz w:val="24"/>
            <w:szCs w:val="24"/>
          </w:rPr>
        </w:r>
      </w:ins>
      <w:commentRangeEnd w:id="7"/>
      <w:r>
        <w:commentReference w:id="7"/>
      </w:r>
      <w:r>
        <w:rPr>
          <w:rFonts w:ascii="Times New Roman" w:hAnsi="Times New Roman"/>
          <w:sz w:val="24"/>
          <w:szCs w:val="24"/>
        </w:rPr>
        <w:t>.</w:t>
      </w:r>
    </w:p>
    <w:p>
      <w:pPr>
        <w:pStyle w:val="Normal"/>
        <w:jc w:val="both"/>
        <w:rPr>
          <w:rFonts w:ascii="Times New Roman" w:hAnsi="Times New Roman"/>
          <w:del w:id="89" w:author="Tim Riffe" w:date="2019-09-25T12:03:49Z"/>
          <w:sz w:val="24"/>
          <w:szCs w:val="24"/>
        </w:rPr>
      </w:pPr>
      <w:del w:id="88" w:author="Tim Riffe" w:date="2019-09-25T12:03:49Z">
        <w:r>
          <w:rPr/>
        </w:r>
      </w:del>
    </w:p>
    <w:p>
      <w:pPr>
        <w:pStyle w:val="Normal"/>
        <w:jc w:val="both"/>
        <w:rPr/>
      </w:pPr>
      <w:r>
        <w:rPr>
          <w:rFonts w:ascii="Times New Roman" w:hAnsi="Times New Roman"/>
          <w:sz w:val="24"/>
          <w:szCs w:val="24"/>
        </w:rPr>
        <w:t>Here we study the relationship between lifetime uncertainty</w:t>
      </w:r>
      <w:del w:id="90" w:author="Tim Riffe" w:date="2019-09-25T11:20:21Z">
        <w:r>
          <w:rPr>
            <w:rFonts w:ascii="Times New Roman" w:hAnsi="Times New Roman"/>
            <w:sz w:val="24"/>
            <w:szCs w:val="24"/>
          </w:rPr>
          <w:delText>,</w:delText>
        </w:r>
      </w:del>
      <w:r>
        <w:rPr>
          <w:rFonts w:ascii="Times New Roman" w:hAnsi="Times New Roman"/>
          <w:sz w:val="24"/>
          <w:szCs w:val="24"/>
        </w:rPr>
        <w:t xml:space="preserve"> </w:t>
      </w:r>
      <w:ins w:id="91" w:author="Tim Riffe" w:date="2019-09-25T11:20:17Z">
        <w:r>
          <w:rPr>
            <w:rFonts w:ascii="Times New Roman" w:hAnsi="Times New Roman"/>
            <w:sz w:val="24"/>
            <w:szCs w:val="24"/>
          </w:rPr>
          <w:t>(</w:t>
        </w:r>
      </w:ins>
      <w:r>
        <w:rPr>
          <w:rFonts w:ascii="Times New Roman" w:hAnsi="Times New Roman"/>
          <w:sz w:val="24"/>
          <w:szCs w:val="24"/>
        </w:rPr>
        <w:t>also known as lifespan inequality</w:t>
      </w:r>
      <w:ins w:id="92" w:author="Tim Riffe" w:date="2019-09-25T11:20:18Z">
        <w:r>
          <w:rPr>
            <w:rFonts w:ascii="Times New Roman" w:hAnsi="Times New Roman"/>
            <w:sz w:val="24"/>
            <w:szCs w:val="24"/>
          </w:rPr>
          <w:t>)</w:t>
        </w:r>
      </w:ins>
      <w:del w:id="93" w:author="Tim Riffe" w:date="2019-09-25T11:20:22Z">
        <w:r>
          <w:rPr>
            <w:rFonts w:ascii="Times New Roman" w:hAnsi="Times New Roman"/>
            <w:sz w:val="24"/>
            <w:szCs w:val="24"/>
          </w:rPr>
          <w:delText>,</w:delText>
        </w:r>
      </w:del>
      <w:r>
        <w:rPr>
          <w:rFonts w:ascii="Times New Roman" w:hAnsi="Times New Roman"/>
          <w:sz w:val="24"/>
          <w:szCs w:val="24"/>
        </w:rPr>
        <w:t xml:space="preserve"> and violence</w:t>
      </w:r>
      <w:ins w:id="94" w:author="Tim Riffe" w:date="2019-09-25T11:20:26Z">
        <w:r>
          <w:rPr>
            <w:rFonts w:ascii="Times New Roman" w:hAnsi="Times New Roman"/>
            <w:sz w:val="24"/>
            <w:szCs w:val="24"/>
          </w:rPr>
          <w:t>,</w:t>
        </w:r>
      </w:ins>
      <w:r>
        <w:rPr>
          <w:rFonts w:ascii="Times New Roman" w:hAnsi="Times New Roman"/>
          <w:sz w:val="24"/>
          <w:szCs w:val="24"/>
        </w:rPr>
        <w:t xml:space="preserve"> and pose four questions</w:t>
      </w:r>
      <w:del w:id="95" w:author="Tim Riffe" w:date="2019-09-25T11:20:40Z">
        <w:r>
          <w:rPr>
            <w:rFonts w:ascii="Times New Roman" w:hAnsi="Times New Roman"/>
            <w:sz w:val="24"/>
            <w:szCs w:val="24"/>
          </w:rPr>
          <w:delText xml:space="preserve"> seeking</w:delText>
        </w:r>
      </w:del>
      <w:r>
        <w:rPr>
          <w:rFonts w:ascii="Times New Roman" w:hAnsi="Times New Roman"/>
          <w:sz w:val="24"/>
          <w:szCs w:val="24"/>
        </w:rPr>
        <w:t xml:space="preserve"> to fill the knowledge gap: How does lifespan inequality manifest in </w:t>
      </w:r>
      <w:ins w:id="96" w:author="Tim Riffe" w:date="2019-09-25T11:20:57Z">
        <w:r>
          <w:rPr>
            <w:rFonts w:ascii="Times New Roman" w:hAnsi="Times New Roman"/>
            <w:sz w:val="24"/>
            <w:szCs w:val="24"/>
          </w:rPr>
          <w:t xml:space="preserve">more </w:t>
        </w:r>
      </w:ins>
      <w:r>
        <w:rPr>
          <w:rFonts w:ascii="Times New Roman" w:hAnsi="Times New Roman"/>
          <w:sz w:val="24"/>
          <w:szCs w:val="24"/>
        </w:rPr>
        <w:t xml:space="preserve">violent countries? How does it compare with peaceful </w:t>
      </w:r>
      <w:del w:id="97" w:author="Tim Riffe" w:date="2019-09-25T11:21:05Z">
        <w:r>
          <w:rPr>
            <w:rFonts w:ascii="Times New Roman" w:hAnsi="Times New Roman"/>
            <w:sz w:val="24"/>
            <w:szCs w:val="24"/>
          </w:rPr>
          <w:delText>nations</w:delText>
        </w:r>
      </w:del>
      <w:ins w:id="98" w:author="Tim Riffe" w:date="2019-09-25T11:21:05Z">
        <w:r>
          <w:rPr>
            <w:rFonts w:ascii="Times New Roman" w:hAnsi="Times New Roman"/>
            <w:sz w:val="24"/>
            <w:szCs w:val="24"/>
          </w:rPr>
          <w:t>countries</w:t>
        </w:r>
      </w:ins>
      <w:r>
        <w:rPr>
          <w:rFonts w:ascii="Times New Roman" w:hAnsi="Times New Roman"/>
          <w:sz w:val="24"/>
          <w:szCs w:val="24"/>
        </w:rPr>
        <w:t xml:space="preserve">? How does </w:t>
      </w:r>
      <w:del w:id="99" w:author="Tim Riffe" w:date="2019-09-25T11:21:12Z">
        <w:r>
          <w:rPr>
            <w:rFonts w:ascii="Times New Roman" w:hAnsi="Times New Roman"/>
            <w:sz w:val="24"/>
            <w:szCs w:val="24"/>
          </w:rPr>
          <w:delText>it</w:delText>
        </w:r>
      </w:del>
      <w:ins w:id="100" w:author="Tim Riffe" w:date="2019-09-25T11:21:12Z">
        <w:r>
          <w:rPr>
            <w:rFonts w:ascii="Times New Roman" w:hAnsi="Times New Roman"/>
            <w:sz w:val="24"/>
            <w:szCs w:val="24"/>
          </w:rPr>
          <w:t>this relationship</w:t>
        </w:r>
      </w:ins>
      <w:r>
        <w:rPr>
          <w:rFonts w:ascii="Times New Roman" w:hAnsi="Times New Roman"/>
          <w:sz w:val="24"/>
          <w:szCs w:val="24"/>
        </w:rPr>
        <w:t xml:space="preserve"> compare </w:t>
      </w:r>
      <w:del w:id="101" w:author="Tim Riffe" w:date="2019-09-25T11:21:33Z">
        <w:r>
          <w:rPr>
            <w:rFonts w:ascii="Times New Roman" w:hAnsi="Times New Roman"/>
            <w:sz w:val="24"/>
            <w:szCs w:val="24"/>
          </w:rPr>
          <w:delText>among</w:delText>
        </w:r>
      </w:del>
      <w:ins w:id="102" w:author="Tim Riffe" w:date="2019-09-25T11:21:33Z">
        <w:r>
          <w:rPr>
            <w:rFonts w:ascii="Times New Roman" w:hAnsi="Times New Roman"/>
            <w:sz w:val="24"/>
            <w:szCs w:val="24"/>
          </w:rPr>
          <w:t>between</w:t>
        </w:r>
      </w:ins>
      <w:r>
        <w:rPr>
          <w:rFonts w:ascii="Times New Roman" w:hAnsi="Times New Roman"/>
          <w:sz w:val="24"/>
          <w:szCs w:val="24"/>
        </w:rPr>
        <w:t xml:space="preserve"> </w:t>
      </w:r>
      <w:del w:id="103" w:author="Tim Riffe" w:date="2019-09-25T11:21:19Z">
        <w:r>
          <w:rPr>
            <w:rFonts w:ascii="Times New Roman" w:hAnsi="Times New Roman"/>
            <w:sz w:val="24"/>
            <w:szCs w:val="24"/>
          </w:rPr>
          <w:delText>males</w:delText>
        </w:r>
      </w:del>
      <w:ins w:id="104" w:author="Tim Riffe" w:date="2019-09-25T11:21:19Z">
        <w:r>
          <w:rPr>
            <w:rFonts w:ascii="Times New Roman" w:hAnsi="Times New Roman"/>
            <w:sz w:val="24"/>
            <w:szCs w:val="24"/>
          </w:rPr>
          <w:t>men</w:t>
        </w:r>
      </w:ins>
      <w:r>
        <w:rPr>
          <w:rFonts w:ascii="Times New Roman" w:hAnsi="Times New Roman"/>
          <w:sz w:val="24"/>
          <w:szCs w:val="24"/>
        </w:rPr>
        <w:t xml:space="preserve"> and </w:t>
      </w:r>
      <w:del w:id="105" w:author="Tim Riffe" w:date="2019-09-25T11:21:21Z">
        <w:r>
          <w:rPr>
            <w:rFonts w:ascii="Times New Roman" w:hAnsi="Times New Roman"/>
            <w:sz w:val="24"/>
            <w:szCs w:val="24"/>
          </w:rPr>
          <w:delText>females</w:delText>
        </w:r>
      </w:del>
      <w:ins w:id="106" w:author="Tim Riffe" w:date="2019-09-25T11:21:21Z">
        <w:r>
          <w:rPr>
            <w:rFonts w:ascii="Times New Roman" w:hAnsi="Times New Roman"/>
            <w:sz w:val="24"/>
            <w:szCs w:val="24"/>
          </w:rPr>
          <w:t>women</w:t>
        </w:r>
      </w:ins>
      <w:r>
        <w:rPr>
          <w:rFonts w:ascii="Times New Roman" w:hAnsi="Times New Roman"/>
          <w:sz w:val="24"/>
          <w:szCs w:val="24"/>
        </w:rPr>
        <w:t xml:space="preserve">? What is the contribution of violent deaths to the observed differences between violent and peaceful countries? To answer these questions, we use mortality data from 163 countries </w:t>
      </w:r>
      <w:bookmarkStart w:id="18" w:name="_Hlk18761186"/>
      <w:r>
        <w:rPr>
          <w:rFonts w:ascii="Times New Roman" w:hAnsi="Times New Roman"/>
          <w:sz w:val="24"/>
          <w:szCs w:val="24"/>
        </w:rPr>
        <w:t>from the Global Burden of Disease Study (GBD)</w:t>
      </w:r>
      <w:bookmarkEnd w:id="18"/>
      <w:r>
        <w:rPr>
          <w:rFonts w:ascii="Times New Roman" w:hAnsi="Times New Roman"/>
          <w:sz w:val="24"/>
          <w:szCs w:val="24"/>
        </w:rPr>
        <w:t xml:space="preserve"> by sex (3072 life tables),</w:t>
      </w:r>
      <w:r>
        <w:fldChar w:fldCharType="begin"/>
      </w:r>
      <w:r>
        <w:rPr/>
        <w:instrText>ADDIN EN.CITE &lt;EndNote&gt;&lt;Cite&gt;&lt;Author&gt;Institute for Health Metrics and Evaluation (IHME)&lt;/Author&gt;&lt;Year&gt;2019&lt;/Year&gt;&lt;RecNum&gt;93&lt;/RecNum&gt;&lt;DisplayText&gt;&lt;style face="superscript"&gt;28&lt;/style&gt;&lt;/DisplayText&gt;&lt;record&gt;&lt;rec-number&gt;93&lt;/rec-number&gt;&lt;foreign-keys&gt;&lt;key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Pr/>
        <w:fldChar w:fldCharType="separate"/>
      </w:r>
      <w:bookmarkStart w:id="19" w:name="__Fieldmark__213_2469680829"/>
      <w:r>
        <w:rPr/>
      </w:r>
      <w:r>
        <w:rPr>
          <w:rFonts w:ascii="Times New Roman" w:hAnsi="Times New Roman"/>
          <w:sz w:val="24"/>
          <w:szCs w:val="24"/>
          <w:vertAlign w:val="superscript"/>
        </w:rPr>
        <w:t>28</w:t>
      </w:r>
      <w:r>
        <w:rPr/>
      </w:r>
      <w:r>
        <w:rPr/>
        <w:fldChar w:fldCharType="end"/>
      </w:r>
      <w:bookmarkEnd w:id="19"/>
      <w:r>
        <w:rPr>
          <w:rFonts w:ascii="Times New Roman" w:hAnsi="Times New Roman"/>
          <w:sz w:val="24"/>
          <w:szCs w:val="24"/>
        </w:rPr>
        <w:t xml:space="preserve"> and information on levels of violence from </w:t>
      </w:r>
      <w:bookmarkStart w:id="20" w:name="_Hlk18761194"/>
      <w:r>
        <w:rPr>
          <w:rFonts w:ascii="Times New Roman" w:hAnsi="Times New Roman"/>
          <w:sz w:val="24"/>
          <w:szCs w:val="24"/>
        </w:rPr>
        <w:t>the Global Peace Index (GPI) for the period 2008-2017</w:t>
      </w:r>
      <w:bookmarkEnd w:id="20"/>
      <w:r>
        <w:rPr>
          <w:rFonts w:ascii="Times New Roman" w:hAnsi="Times New Roman"/>
          <w:sz w:val="24"/>
          <w:szCs w:val="24"/>
        </w:rPr>
        <w:t>.</w:t>
      </w:r>
    </w:p>
    <w:p>
      <w:pPr>
        <w:pStyle w:val="NoSpacing"/>
        <w:jc w:val="both"/>
        <w:rPr>
          <w:rFonts w:ascii="Times New Roman" w:hAnsi="Times New Roman"/>
          <w:sz w:val="24"/>
          <w:szCs w:val="24"/>
        </w:rPr>
      </w:pPr>
      <w:r>
        <w:rPr>
          <w:rFonts w:ascii="Times New Roman" w:hAnsi="Times New Roman"/>
          <w:sz w:val="24"/>
          <w:szCs w:val="24"/>
        </w:rPr>
        <w:t xml:space="preserve">                                                                                                                                                 </w:t>
      </w:r>
    </w:p>
    <w:p>
      <w:pPr>
        <w:pStyle w:val="NoSpacing"/>
        <w:jc w:val="both"/>
        <w:rPr>
          <w:rFonts w:ascii="Times New Roman" w:hAnsi="Times New Roman"/>
          <w:b/>
          <w:b/>
          <w:sz w:val="24"/>
          <w:szCs w:val="24"/>
        </w:rPr>
      </w:pPr>
      <w:r>
        <w:rPr>
          <w:rFonts w:ascii="Times New Roman" w:hAnsi="Times New Roman"/>
          <w:b/>
          <w:sz w:val="24"/>
          <w:szCs w:val="24"/>
        </w:rPr>
        <w:t>Lifetime uncertainty and violence around the globe</w:t>
      </w:r>
    </w:p>
    <w:p>
      <w:pPr>
        <w:pStyle w:val="NoSpacing"/>
        <w:jc w:val="both"/>
        <w:rPr>
          <w:rFonts w:ascii="Times New Roman" w:hAnsi="Times New Roman"/>
          <w:sz w:val="24"/>
          <w:szCs w:val="24"/>
        </w:rPr>
      </w:pPr>
      <w:r>
        <w:rPr>
          <w:rFonts w:ascii="Times New Roman" w:hAnsi="Times New Roman"/>
          <w:sz w:val="24"/>
          <w:szCs w:val="24"/>
        </w:rPr>
      </w:r>
    </w:p>
    <w:p>
      <w:pPr>
        <w:pStyle w:val="NormalWeb"/>
        <w:spacing w:beforeAutospacing="0" w:before="0" w:afterAutospacing="0" w:after="0"/>
        <w:jc w:val="both"/>
        <w:rPr/>
      </w:pPr>
      <w:del w:id="107" w:author="Tim Riffe" w:date="2019-09-25T11:47:02Z">
        <w:r>
          <w:rPr>
            <w:lang w:val="en-GB"/>
          </w:rPr>
          <w:delText>The</w:delText>
        </w:r>
      </w:del>
      <w:ins w:id="108" w:author="Tim Riffe" w:date="2019-09-25T11:47:06Z">
        <w:r>
          <w:rPr>
            <w:lang w:val="en-GB"/>
          </w:rPr>
          <w:t xml:space="preserve">We use the </w:t>
        </w:r>
      </w:ins>
      <w:del w:id="109" w:author="Tim Riffe" w:date="2019-09-25T11:47:14Z">
        <w:r>
          <w:rPr>
            <w:lang w:val="en-GB"/>
          </w:rPr>
          <w:delText xml:space="preserve"> level of violence in a country is determined by the </w:delText>
        </w:r>
      </w:del>
      <w:r>
        <w:rPr>
          <w:lang w:val="en-GB"/>
        </w:rPr>
        <w:t>Global Peace Index (GPI)</w:t>
      </w:r>
      <w:ins w:id="110" w:author="Tim Riffe" w:date="2019-09-25T11:47:17Z">
        <w:r>
          <w:rPr>
            <w:lang w:val="en-GB"/>
          </w:rPr>
          <w:t xml:space="preserve"> </w:t>
        </w:r>
      </w:ins>
      <w:ins w:id="111" w:author="Tim Riffe" w:date="2019-09-25T11:47:17Z">
        <w:r>
          <w:rPr>
            <w:lang w:val="en-GB"/>
          </w:rPr>
          <w:t>as an indicator of the level of violence in a country</w:t>
        </w:r>
      </w:ins>
      <w:r>
        <w:rPr>
          <w:lang w:val="en-GB"/>
        </w:rPr>
        <w:t>.</w:t>
      </w:r>
      <w:r>
        <w:fldChar w:fldCharType="begin"/>
      </w:r>
      <w:r>
        <w:rPr/>
        <w:instrText>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Pr/>
        <w:fldChar w:fldCharType="separate"/>
      </w:r>
      <w:bookmarkStart w:id="21" w:name="__Fieldmark__237_2469680829"/>
      <w:r>
        <w:rPr/>
      </w:r>
      <w:r>
        <w:rPr>
          <w:vertAlign w:val="superscript"/>
          <w:lang w:val="en-GB"/>
        </w:rPr>
        <w:t>29</w:t>
      </w:r>
      <w:r>
        <w:rPr/>
      </w:r>
      <w:r>
        <w:rPr/>
        <w:fldChar w:fldCharType="end"/>
      </w:r>
      <w:bookmarkEnd w:id="21"/>
      <w:r>
        <w:rPr>
          <w:lang w:val="en-GB"/>
        </w:rPr>
        <w:t xml:space="preserve"> This index ranks the peacefulness of 163 (99.7% of the global population) countries based on three domains: 1) ongoing domestic and international conflict, 2) societal safety and security, and 3) militarisation. It is constructed </w:t>
      </w:r>
      <w:del w:id="112" w:author="Tim Riffe" w:date="2019-09-25T11:52:19Z">
        <w:r>
          <w:rPr>
            <w:lang w:val="en-GB"/>
          </w:rPr>
          <w:delText>with</w:delText>
        </w:r>
      </w:del>
      <w:ins w:id="113" w:author="Tim Riffe" w:date="2019-09-25T11:52:19Z">
        <w:r>
          <w:rPr>
            <w:lang w:val="en-GB"/>
          </w:rPr>
          <w:t>using</w:t>
        </w:r>
      </w:ins>
      <w:r>
        <w:rPr>
          <w:lang w:val="en-GB"/>
        </w:rPr>
        <w:t xml:space="preserve"> 23 indicators of violence, </w:t>
      </w:r>
      <w:del w:id="114" w:author="Tim Riffe" w:date="2019-09-25T11:51:52Z">
        <w:r>
          <w:rPr>
            <w:lang w:val="en-GB"/>
          </w:rPr>
          <w:delText>such as</w:delText>
        </w:r>
      </w:del>
      <w:ins w:id="115" w:author="Tim Riffe" w:date="2019-09-25T11:51:52Z">
        <w:r>
          <w:rPr>
            <w:lang w:val="en-GB"/>
          </w:rPr>
          <w:t>including</w:t>
        </w:r>
      </w:ins>
      <w:r>
        <w:rPr>
          <w:lang w:val="en-GB"/>
        </w:rPr>
        <w:t xml:space="preserve"> </w:t>
      </w:r>
      <w:ins w:id="116" w:author="Tim Riffe" w:date="2019-09-25T11:51:40Z">
        <w:r>
          <w:rPr>
            <w:lang w:val="en-GB"/>
          </w:rPr>
          <w:t xml:space="preserve">the </w:t>
        </w:r>
      </w:ins>
      <w:r>
        <w:rPr>
          <w:lang w:val="en-GB"/>
        </w:rPr>
        <w:t>number and duration of internal conflicts, level of perceived criminality, and homicide rates.</w:t>
      </w:r>
      <w:r>
        <w:fldChar w:fldCharType="begin"/>
      </w:r>
      <w:r>
        <w:rPr/>
        <w:instrText>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Pr/>
        <w:fldChar w:fldCharType="separate"/>
      </w:r>
      <w:bookmarkStart w:id="22" w:name="__Fieldmark__264_2469680829"/>
      <w:r>
        <w:rPr/>
      </w:r>
      <w:r>
        <w:rPr>
          <w:vertAlign w:val="superscript"/>
          <w:lang w:val="en-GB"/>
        </w:rPr>
        <w:t>29</w:t>
      </w:r>
      <w:r>
        <w:rPr/>
      </w:r>
      <w:r>
        <w:rPr/>
        <w:fldChar w:fldCharType="end"/>
      </w:r>
      <w:bookmarkEnd w:id="22"/>
      <w:r>
        <w:rPr>
          <w:lang w:val="en-GB"/>
        </w:rPr>
        <w:t xml:space="preserve"> Europe has consistently been the most peaceful region in the world over the last decade. By 2017, the most peaceful nations were Iceland, New Zealand, Portugal, Austria</w:t>
      </w:r>
      <w:ins w:id="117" w:author="Tim Riffe" w:date="2019-09-25T11:52:45Z">
        <w:r>
          <w:rPr>
            <w:lang w:val="en-GB"/>
          </w:rPr>
          <w:t>,</w:t>
        </w:r>
      </w:ins>
      <w:r>
        <w:rPr>
          <w:lang w:val="en-GB"/>
        </w:rPr>
        <w:t xml:space="preserve"> and Denmark. Conversely, the Middle East and North Africa region (MENA), on the other side of the spectrum, represents the most violent zone,</w:t>
      </w:r>
      <w:r>
        <w:fldChar w:fldCharType="begin"/>
      </w:r>
      <w:r>
        <w:rPr/>
        <w:instrText>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Pr/>
        <w:fldChar w:fldCharType="separate"/>
      </w:r>
      <w:bookmarkStart w:id="23" w:name="__Fieldmark__286_2469680829"/>
      <w:r>
        <w:rPr/>
      </w:r>
      <w:r>
        <w:rPr>
          <w:vertAlign w:val="superscript"/>
          <w:lang w:val="en-GB"/>
        </w:rPr>
        <w:t>29</w:t>
      </w:r>
      <w:r>
        <w:rPr/>
      </w:r>
      <w:r>
        <w:rPr/>
        <w:fldChar w:fldCharType="end"/>
      </w:r>
      <w:bookmarkEnd w:id="23"/>
      <w:r>
        <w:rPr>
          <w:lang w:val="en-GB"/>
        </w:rPr>
        <w:t xml:space="preserve"> while Latin America has the highest homicide rates in the world (</w:t>
      </w:r>
      <w:r>
        <w:rPr>
          <w:b/>
          <w:i/>
          <w:lang w:val="en-GB"/>
        </w:rPr>
        <w:t>Figure 1</w:t>
      </w:r>
      <w:r>
        <w:rPr>
          <w:lang w:val="en-GB"/>
        </w:rPr>
        <w:t>).</w:t>
      </w:r>
      <w:r>
        <w:fldChar w:fldCharType="begin"/>
      </w:r>
      <w:r>
        <w:rPr/>
        <w:instrText>ADDIN EN.CITE &lt;EndNote&gt;&lt;Cite&gt;&lt;Author&gt;United Nations Office on Drugs Crime&lt;/Author&gt;&lt;Year&gt;2013&lt;/Year&gt;&lt;RecNum&gt;100&lt;/RecNum&gt;&lt;DisplayText&gt;&lt;style face="superscript"&gt;30&lt;/style&gt;&lt;/DisplayText&gt;&lt;record&gt;&lt;rec-number&gt;100&lt;/rec-number&gt;&lt;foreign-keys&gt;&lt;key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Pr/>
        <w:fldChar w:fldCharType="separate"/>
      </w:r>
      <w:bookmarkStart w:id="24" w:name="__Fieldmark__299_2469680829"/>
      <w:r>
        <w:rPr/>
      </w:r>
      <w:r>
        <w:rPr>
          <w:vertAlign w:val="superscript"/>
          <w:lang w:val="en-GB"/>
        </w:rPr>
        <w:t>30</w:t>
      </w:r>
      <w:r>
        <w:rPr/>
      </w:r>
      <w:r>
        <w:rPr/>
        <w:fldChar w:fldCharType="end"/>
      </w:r>
      <w:bookmarkEnd w:id="24"/>
      <w:r>
        <w:rPr>
          <w:lang w:val="en-GB"/>
        </w:rPr>
        <w:t xml:space="preserve"> Syria, Afghanistan, Iraq, South Sudan</w:t>
      </w:r>
      <w:ins w:id="118" w:author="Tim Riffe" w:date="2019-09-25T11:53:02Z">
        <w:r>
          <w:rPr>
            <w:lang w:val="en-GB"/>
          </w:rPr>
          <w:t>,</w:t>
        </w:r>
      </w:ins>
      <w:r>
        <w:rPr>
          <w:lang w:val="en-GB"/>
        </w:rPr>
        <w:t xml:space="preserve"> and Yemen, </w:t>
      </w:r>
      <w:del w:id="119" w:author="Tim Riffe" w:date="2019-09-25T11:53:11Z">
        <w:r>
          <w:rPr>
            <w:lang w:val="en-GB"/>
          </w:rPr>
          <w:delText xml:space="preserve">in particular, </w:delText>
        </w:r>
      </w:del>
      <w:r>
        <w:rPr>
          <w:lang w:val="en-GB"/>
        </w:rPr>
        <w:t xml:space="preserve">were ranked as the </w:t>
      </w:r>
      <w:commentRangeStart w:id="8"/>
      <w:r>
        <w:rPr>
          <w:lang w:val="en-GB"/>
        </w:rPr>
        <w:t>most dangerous</w:t>
      </w:r>
      <w:ins w:id="120" w:author="Tim Riffe" w:date="2019-09-25T11:53:18Z">
        <w:r>
          <w:rPr>
            <w:lang w:val="en-GB"/>
          </w:rPr>
        </w:r>
      </w:ins>
      <w:commentRangeEnd w:id="8"/>
      <w:r>
        <w:commentReference w:id="8"/>
      </w:r>
      <w:r>
        <w:rPr>
          <w:lang w:val="en-GB"/>
        </w:rPr>
        <w:t xml:space="preserve"> countries. These </w:t>
      </w:r>
      <w:del w:id="121" w:author="Tim Riffe" w:date="2019-09-25T11:54:27Z">
        <w:r>
          <w:rPr>
            <w:lang w:val="en-GB"/>
          </w:rPr>
          <w:delText>countries</w:delText>
        </w:r>
      </w:del>
      <w:ins w:id="122" w:author="Tim Riffe" w:date="2019-09-25T11:54:27Z">
        <w:r>
          <w:rPr>
            <w:lang w:val="en-GB"/>
          </w:rPr>
          <w:t>populations</w:t>
        </w:r>
      </w:ins>
      <w:r>
        <w:rPr>
          <w:lang w:val="en-GB"/>
        </w:rPr>
        <w:t xml:space="preserve"> have all </w:t>
      </w:r>
      <w:del w:id="123" w:author="Tim Riffe" w:date="2019-09-25T11:54:34Z">
        <w:r>
          <w:rPr>
            <w:lang w:val="en-GB"/>
          </w:rPr>
          <w:delText>been embroiled</w:delText>
        </w:r>
      </w:del>
      <w:ins w:id="124" w:author="Tim Riffe" w:date="2019-09-25T11:54:40Z">
        <w:r>
          <w:rPr>
            <w:lang w:val="en-GB"/>
          </w:rPr>
          <w:t>endured</w:t>
        </w:r>
      </w:ins>
      <w:r>
        <w:rPr>
          <w:lang w:val="en-GB"/>
        </w:rPr>
        <w:t xml:space="preserve"> </w:t>
      </w:r>
      <w:del w:id="125" w:author="Tim Riffe" w:date="2019-09-25T11:53:59Z">
        <w:r>
          <w:rPr>
            <w:lang w:val="en-GB"/>
          </w:rPr>
          <w:delText xml:space="preserve">in bitter and multifaceted </w:delText>
        </w:r>
      </w:del>
      <w:r>
        <w:rPr>
          <w:lang w:val="en-GB"/>
        </w:rPr>
        <w:t>armed conflicts,</w:t>
      </w:r>
      <w:ins w:id="126" w:author="Tim Riffe" w:date="2019-09-25T11:54:50Z">
        <w:r>
          <w:rPr>
            <w:lang w:val="en-GB"/>
          </w:rPr>
          <w:t xml:space="preserve"> </w:t>
        </w:r>
      </w:ins>
      <w:ins w:id="127" w:author="Tim Riffe" w:date="2019-09-25T11:54:50Z">
        <w:r>
          <w:rPr>
            <w:lang w:val="en-GB"/>
          </w:rPr>
          <w:t>which have</w:t>
        </w:r>
      </w:ins>
      <w:r>
        <w:rPr>
          <w:lang w:val="en-GB"/>
        </w:rPr>
        <w:t xml:space="preserve"> inflict</w:t>
      </w:r>
      <w:del w:id="128" w:author="Tim Riffe" w:date="2019-09-25T11:54:56Z">
        <w:r>
          <w:rPr>
            <w:lang w:val="en-GB"/>
          </w:rPr>
          <w:delText>ing</w:delText>
        </w:r>
      </w:del>
      <w:ins w:id="129" w:author="Tim Riffe" w:date="2019-09-25T11:54:56Z">
        <w:r>
          <w:rPr>
            <w:lang w:val="en-GB"/>
          </w:rPr>
          <w:t>ed</w:t>
        </w:r>
      </w:ins>
      <w:r>
        <w:rPr>
          <w:lang w:val="en-GB"/>
        </w:rPr>
        <w:t xml:space="preserve"> a disproportionate toll on civilians.</w:t>
      </w:r>
      <w:r>
        <w:fldChar w:fldCharType="begin"/>
      </w:r>
      <w:r>
        <w:rPr/>
        <w:instrText>ADDIN EN.CITE</w:instrText>
      </w:r>
      <w:r>
        <w:rPr/>
        <w:fldChar w:fldCharType="separate"/>
      </w:r>
      <w:bookmarkStart w:id="25" w:name="__Fieldmark__324_2469680829"/>
      <w:r>
        <w:rPr/>
      </w:r>
      <w:r>
        <w:rPr/>
      </w:r>
      <w:r>
        <w:rPr/>
        <w:fldChar w:fldCharType="end"/>
      </w:r>
      <w:r>
        <w:fldChar w:fldCharType="begin"/>
      </w:r>
      <w:r>
        <w:rPr/>
        <w:instrText>ADDIN EN.CITE.DATA</w:instrText>
      </w:r>
      <w:r>
        <w:rPr/>
        <w:fldChar w:fldCharType="separate"/>
      </w:r>
      <w:bookmarkStart w:id="26" w:name="__Fieldmark__323_2469680829"/>
      <w:bookmarkEnd w:id="25"/>
      <w:r>
        <w:rPr/>
      </w:r>
      <w:r>
        <w:rPr>
          <w:vertAlign w:val="superscript"/>
          <w:lang w:val="en-GB"/>
        </w:rPr>
        <w:t>31-33</w:t>
      </w:r>
      <w:r>
        <w:rPr/>
      </w:r>
      <w:r>
        <w:rPr/>
        <w:fldChar w:fldCharType="end"/>
      </w:r>
      <w:bookmarkEnd w:id="26"/>
      <w:r>
        <w:rPr>
          <w:lang w:val="en-GB"/>
        </w:rPr>
        <w:t xml:space="preserve"> </w:t>
      </w:r>
      <w:del w:id="130" w:author="Tim Riffe" w:date="2019-09-25T11:55:12Z">
        <w:r>
          <w:rPr>
            <w:lang w:val="en-GB"/>
          </w:rPr>
          <w:delText>In</w:delText>
        </w:r>
      </w:del>
      <w:ins w:id="131" w:author="Tim Riffe" w:date="2019-09-25T11:55:17Z">
        <w:r>
          <w:rPr>
            <w:lang w:val="en-GB"/>
          </w:rPr>
          <w:t>Within</w:t>
        </w:r>
      </w:ins>
      <w:r>
        <w:rPr>
          <w:lang w:val="en-GB"/>
        </w:rPr>
        <w:t xml:space="preserve"> Latin America, Colombia, Venezuela</w:t>
      </w:r>
      <w:ins w:id="132" w:author="Tim Riffe" w:date="2019-09-25T11:55:01Z">
        <w:r>
          <w:rPr>
            <w:lang w:val="en-GB"/>
          </w:rPr>
          <w:t>,</w:t>
        </w:r>
      </w:ins>
      <w:r>
        <w:rPr>
          <w:lang w:val="en-GB"/>
        </w:rPr>
        <w:t xml:space="preserve"> and Mexico were the countries with the highest levels of violence. Venezuela and Mexico have undergone an unprecedented rise in homicides in the last decade due to political conflict and the war on drugs, respectively.</w:t>
      </w:r>
      <w:r>
        <w:fldChar w:fldCharType="begin"/>
      </w:r>
      <w:r>
        <w:rPr/>
        <w:instrText>ADDIN EN.CITE</w:instrText>
      </w:r>
      <w:r>
        <w:rPr/>
        <w:fldChar w:fldCharType="separate"/>
      </w:r>
      <w:bookmarkStart w:id="27" w:name="__Fieldmark__337_2469680829"/>
      <w:r>
        <w:rPr/>
      </w:r>
      <w:r>
        <w:rPr/>
      </w:r>
      <w:r>
        <w:rPr/>
        <w:fldChar w:fldCharType="end"/>
      </w:r>
      <w:r>
        <w:fldChar w:fldCharType="begin"/>
      </w:r>
      <w:r>
        <w:rPr/>
        <w:instrText>ADDIN EN.CITE.DATA</w:instrText>
      </w:r>
      <w:r>
        <w:rPr/>
        <w:fldChar w:fldCharType="separate"/>
      </w:r>
      <w:bookmarkStart w:id="28" w:name="__Fieldmark__336_2469680829"/>
      <w:bookmarkEnd w:id="27"/>
      <w:r>
        <w:rPr/>
      </w:r>
      <w:r>
        <w:rPr>
          <w:vertAlign w:val="superscript"/>
          <w:lang w:val="en-GB"/>
        </w:rPr>
        <w:t>12,30,34</w:t>
      </w:r>
      <w:r>
        <w:rPr/>
      </w:r>
      <w:r>
        <w:rPr/>
        <w:fldChar w:fldCharType="end"/>
      </w:r>
      <w:bookmarkEnd w:id="28"/>
      <w:r>
        <w:rPr>
          <w:lang w:val="en-GB"/>
        </w:rPr>
        <w:t xml:space="preserve"> Colombia has </w:t>
      </w:r>
      <w:commentRangeStart w:id="9"/>
      <w:r>
        <w:rPr>
          <w:lang w:val="en-GB"/>
        </w:rPr>
        <w:t>historically</w:t>
      </w:r>
      <w:ins w:id="133" w:author="Tim Riffe" w:date="2019-09-25T11:56:21Z">
        <w:r>
          <w:rPr>
            <w:lang w:val="en-GB"/>
          </w:rPr>
        </w:r>
      </w:ins>
      <w:commentRangeEnd w:id="9"/>
      <w:r>
        <w:commentReference w:id="9"/>
      </w:r>
      <w:r>
        <w:rPr>
          <w:lang w:val="en-GB"/>
        </w:rPr>
        <w:t xml:space="preserve"> been a country with high homicide rates, </w:t>
      </w:r>
      <w:del w:id="134" w:author="Tim Riffe" w:date="2019-09-25T11:57:03Z">
        <w:r>
          <w:rPr>
            <w:lang w:val="en-GB"/>
          </w:rPr>
          <w:delText>even though</w:delText>
        </w:r>
      </w:del>
      <w:ins w:id="135" w:author="Tim Riffe" w:date="2019-09-25T11:57:03Z">
        <w:r>
          <w:rPr>
            <w:lang w:val="en-GB"/>
          </w:rPr>
          <w:t>although</w:t>
        </w:r>
      </w:ins>
      <w:r>
        <w:rPr>
          <w:lang w:val="en-GB"/>
        </w:rPr>
        <w:t xml:space="preserve"> homicides have declined since 1996.</w:t>
      </w:r>
      <w:r>
        <w:fldChar w:fldCharType="begin"/>
      </w:r>
      <w:r>
        <w:rPr/>
        <w:instrText>ADDIN EN.CITE &lt;EndNote&gt;&lt;Cite&gt;&lt;Author&gt;United Nations Office on Drugs Crime&lt;/Author&gt;&lt;Year&gt;2013&lt;/Year&gt;&lt;RecNum&gt;100&lt;/RecNum&gt;&lt;DisplayText&gt;&lt;style face="superscript"&gt;30&lt;/style&gt;&lt;/DisplayText&gt;&lt;record&gt;&lt;rec-number&gt;100&lt;/rec-number&gt;&lt;foreign-keys&gt;&lt;key app="EN" db-id="wvs209twpd0rw8e25dcx9ednssap55azsp0p" timestamp="0"&gt;100&lt;/key&gt;&lt;/foreign-keys&gt;&lt;ref-type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Pr/>
        <w:fldChar w:fldCharType="separate"/>
      </w:r>
      <w:bookmarkStart w:id="29" w:name="__Fieldmark__344_2469680829"/>
      <w:r>
        <w:rPr/>
      </w:r>
      <w:r>
        <w:rPr>
          <w:vertAlign w:val="superscript"/>
          <w:lang w:val="en-GB"/>
        </w:rPr>
        <w:t>30</w:t>
      </w:r>
      <w:r>
        <w:rPr/>
      </w:r>
      <w:r>
        <w:rPr/>
        <w:fldChar w:fldCharType="end"/>
      </w:r>
      <w:bookmarkEnd w:id="29"/>
      <w:r>
        <w:rPr>
          <w:lang w:val="en-GB"/>
        </w:rPr>
        <w:t xml:space="preserve"> </w:t>
      </w:r>
    </w:p>
    <w:p>
      <w:pPr>
        <w:pStyle w:val="NormalWeb"/>
        <w:spacing w:beforeAutospacing="0" w:before="0" w:afterAutospacing="0" w:after="0"/>
        <w:jc w:val="both"/>
        <w:rPr>
          <w:lang w:val="en-GB"/>
        </w:rPr>
      </w:pPr>
      <w:r>
        <w:rPr/>
      </w:r>
    </w:p>
    <w:p>
      <w:pPr>
        <w:pStyle w:val="NoSpacing"/>
        <w:ind w:hanging="0"/>
        <w:jc w:val="both"/>
        <w:rPr/>
      </w:pPr>
      <w:del w:id="137" w:author="Tim Riffe" w:date="2019-09-25T12:03:10Z">
        <w:r>
          <mc:AlternateContent>
            <mc:Choice Requires="wpg">
              <w:drawing>
                <wp:anchor behindDoc="0" distT="0" distB="0" distL="114300" distR="114300" simplePos="0" locked="0" layoutInCell="1" allowOverlap="1" relativeHeight="3" wp14:anchorId="1140E90A">
                  <wp:simplePos x="0" y="0"/>
                  <wp:positionH relativeFrom="column">
                    <wp:posOffset>-210820</wp:posOffset>
                  </wp:positionH>
                  <wp:positionV relativeFrom="paragraph">
                    <wp:posOffset>1005205</wp:posOffset>
                  </wp:positionV>
                  <wp:extent cx="6566535" cy="3141345"/>
                  <wp:effectExtent l="0" t="0" r="6350" b="3175"/>
                  <wp:wrapTopAndBottom/>
                  <wp:docPr id="1" name="Group 8"/>
                  <a:graphic xmlns:a="http://schemas.openxmlformats.org/drawingml/2006/main">
                    <a:graphicData uri="http://schemas.microsoft.com/office/word/2010/wordprocessingGroup">
                      <wpg:wgp>
                        <wpg:cNvGrpSpPr/>
                        <wpg:grpSpPr>
                          <a:xfrm>
                            <a:off x="0" y="0"/>
                            <a:ext cx="6566040" cy="3140640"/>
                          </a:xfrm>
                        </wpg:grpSpPr>
                        <wps:wsp>
                          <wps:cNvSpPr/>
                          <wps:spPr>
                            <a:xfrm>
                              <a:off x="124920" y="0"/>
                              <a:ext cx="6440760" cy="176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olor w:val="00000A"/>
                                    <w:lang w:val="en-US"/>
                                  </w:rPr>
                                  <w:delText>Figure 1 Global level of violence and lifetime uncertainty for males in 2017</w:delText>
                                </w:r>
                              </w:p>
                            </w:txbxContent>
                          </wps:txbx>
                          <wps:bodyPr lIns="0" rIns="0" tIns="0" bIns="0">
                            <a:spAutoFit/>
                          </wps:bodyPr>
                        </wps:wsp>
                        <pic:pic xmlns:pic="http://schemas.openxmlformats.org/drawingml/2006/picture">
                          <pic:nvPicPr>
                            <pic:cNvPr id="0" name="Picture 1" descr=""/>
                            <pic:cNvPicPr/>
                          </pic:nvPicPr>
                          <pic:blipFill>
                            <a:blip r:embed="rId3"/>
                            <a:stretch/>
                          </pic:blipFill>
                          <pic:spPr>
                            <a:xfrm>
                              <a:off x="0" y="168840"/>
                              <a:ext cx="6378480" cy="2971800"/>
                            </a:xfrm>
                            <a:prstGeom prst="rect">
                              <a:avLst/>
                            </a:prstGeom>
                            <a:ln>
                              <a:noFill/>
                            </a:ln>
                          </pic:spPr>
                        </pic:pic>
                      </wpg:wgp>
                    </a:graphicData>
                  </a:graphic>
                </wp:anchor>
              </w:drawing>
            </mc:Choice>
            <mc:Fallback>
              <w:pict>
                <v:group id="shape_0" alt="Group 8" style="position:absolute;margin-left:-16.6pt;margin-top:79.15pt;width:516.95pt;height:247.3pt" coordorigin="-332,1583" coordsize="10339,4946">
                  <v:rect id="shape_0" ID="Text Box 3" fillcolor="white" stroked="f" style="position:absolute;left:-135;top:1583;width:10142;height:276">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olor w:val="00000A"/>
                              <w:lang w:val="en-US"/>
                            </w:rPr>
                            <w:delText>Figure 1 Global level of violence and lifetime uncertainty for males in 2017</w:delText>
                          </w:r>
                        </w:p>
                      </w:txbxContent>
                    </v:textbox>
                    <w10:wrap type="square"/>
                    <v:fill o:detectmouseclick="t" type="solid" color2="black"/>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left:-332;top:1849;width:10044;height:4679" type="shapetype_75">
                    <v:imagedata r:id="rId3" o:detectmouseclick="t"/>
                    <w10:wrap type="none"/>
                    <v:stroke color="#3465a4" joinstyle="round" endcap="flat"/>
                  </v:shape>
                </v:group>
              </w:pict>
            </mc:Fallback>
          </mc:AlternateContent>
        </w:r>
      </w:del>
      <w:del w:id="138" w:author="Tim Riffe" w:date="2019-09-25T12:03:10Z">
        <w:r>
          <w:rPr/>
        </w:r>
      </w:del>
      <w:r>
        <w:rPr/>
        <w:commentReference w:id="10"/>
        <w:commentReference w:id="11"/>
      </w:r>
      <w:r>
        <w:rPr>
          <w:rFonts w:ascii="Times New Roman" w:hAnsi="Times New Roman"/>
          <w:sz w:val="24"/>
          <w:szCs w:val="24"/>
        </w:rPr>
        <w:t>Lifetime uncertainty</w:t>
      </w:r>
      <w:ins w:id="139" w:author="Tim Riffe" w:date="2019-09-25T12:00:56Z">
        <w:r>
          <w:rPr>
            <w:rFonts w:ascii="Times New Roman" w:hAnsi="Times New Roman"/>
            <w:sz w:val="24"/>
            <w:szCs w:val="24"/>
          </w:rPr>
          <w:t xml:space="preserve">, </w:t>
        </w:r>
      </w:ins>
      <w:ins w:id="140" w:author="Tim Riffe" w:date="2019-09-25T12:00:56Z">
        <w:r>
          <w:rPr>
            <w:rFonts w:ascii="Times New Roman" w:hAnsi="Times New Roman"/>
            <w:sz w:val="24"/>
            <w:szCs w:val="24"/>
          </w:rPr>
          <w:t>or similarity i</w:t>
        </w:r>
      </w:ins>
      <w:ins w:id="141" w:author="Tim Riffe" w:date="2019-09-25T12:01:00Z">
        <w:r>
          <w:rPr>
            <w:rFonts w:ascii="Times New Roman" w:hAnsi="Times New Roman"/>
            <w:sz w:val="24"/>
            <w:szCs w:val="24"/>
          </w:rPr>
          <w:t>n age a death,</w:t>
        </w:r>
      </w:ins>
      <w:r>
        <w:rPr>
          <w:rFonts w:ascii="Times New Roman" w:hAnsi="Times New Roman"/>
          <w:sz w:val="24"/>
          <w:szCs w:val="24"/>
        </w:rPr>
        <w:t xml:space="preserve"> </w:t>
      </w:r>
      <w:del w:id="142" w:author="Tim Riffe" w:date="2019-09-25T11:58:23Z">
        <w:r>
          <w:rPr>
            <w:rFonts w:ascii="Times New Roman" w:hAnsi="Times New Roman"/>
            <w:sz w:val="24"/>
            <w:szCs w:val="24"/>
          </w:rPr>
          <w:delText>can be</w:delText>
        </w:r>
      </w:del>
      <w:ins w:id="143" w:author="Tim Riffe" w:date="2019-09-25T11:58:23Z">
        <w:r>
          <w:rPr>
            <w:rFonts w:ascii="Times New Roman" w:hAnsi="Times New Roman"/>
            <w:sz w:val="24"/>
            <w:szCs w:val="24"/>
          </w:rPr>
          <w:t>is</w:t>
        </w:r>
      </w:ins>
      <w:r>
        <w:rPr>
          <w:rFonts w:ascii="Times New Roman" w:hAnsi="Times New Roman"/>
          <w:sz w:val="24"/>
          <w:szCs w:val="24"/>
        </w:rPr>
        <w:t xml:space="preserve"> measured </w:t>
      </w:r>
      <w:ins w:id="144" w:author="Tim Riffe" w:date="2019-09-25T11:58:26Z">
        <w:r>
          <w:rPr>
            <w:rFonts w:ascii="Times New Roman" w:hAnsi="Times New Roman"/>
            <w:sz w:val="24"/>
            <w:szCs w:val="24"/>
          </w:rPr>
          <w:t xml:space="preserve">using </w:t>
        </w:r>
      </w:ins>
      <w:del w:id="145" w:author="Tim Riffe" w:date="2019-09-25T11:58:50Z">
        <w:r>
          <w:rPr>
            <w:rFonts w:ascii="Times New Roman" w:hAnsi="Times New Roman"/>
            <w:sz w:val="24"/>
            <w:szCs w:val="24"/>
          </w:rPr>
          <w:delText>with a summary</w:delText>
        </w:r>
      </w:del>
      <w:ins w:id="146" w:author="Tim Riffe" w:date="2019-09-25T11:58:50Z">
        <w:r>
          <w:rPr>
            <w:rFonts w:ascii="Times New Roman" w:hAnsi="Times New Roman"/>
            <w:sz w:val="24"/>
            <w:szCs w:val="24"/>
          </w:rPr>
          <w:t>summary indices calculated from life table</w:t>
        </w:r>
      </w:ins>
      <w:ins w:id="147" w:author="Tim Riffe" w:date="2019-09-25T11:59:02Z">
        <w:r>
          <w:rPr>
            <w:rFonts w:ascii="Times New Roman" w:hAnsi="Times New Roman"/>
            <w:sz w:val="24"/>
            <w:szCs w:val="24"/>
          </w:rPr>
          <w:t>s</w:t>
        </w:r>
      </w:ins>
      <w:del w:id="148" w:author="Tim Riffe" w:date="2019-09-25T11:59:08Z">
        <w:r>
          <w:rPr>
            <w:rFonts w:ascii="Times New Roman" w:hAnsi="Times New Roman"/>
            <w:sz w:val="24"/>
            <w:szCs w:val="24"/>
          </w:rPr>
          <w:delText xml:space="preserve"> indicator indicating how similar ages at death are</w:delText>
        </w:r>
      </w:del>
      <w:r>
        <w:rPr>
          <w:rFonts w:ascii="Times New Roman" w:hAnsi="Times New Roman"/>
          <w:sz w:val="24"/>
          <w:szCs w:val="24"/>
        </w:rPr>
        <w:t>.</w:t>
      </w:r>
      <w:ins w:id="149" w:author="Tim Riffe" w:date="2019-09-25T11:59:21Z">
        <w:r>
          <w:rPr>
            <w:rFonts w:ascii="Times New Roman" w:hAnsi="Times New Roman"/>
            <w:sz w:val="24"/>
            <w:szCs w:val="24"/>
          </w:rPr>
          <w:t xml:space="preserve"> </w:t>
        </w:r>
      </w:ins>
      <w:del w:id="150" w:author="Tim Riffe" w:date="2019-09-25T12:01:29Z">
        <w:r>
          <w:rPr>
            <w:rFonts w:ascii="Times New Roman" w:hAnsi="Times New Roman"/>
            <w:sz w:val="24"/>
            <w:szCs w:val="24"/>
          </w:rPr>
          <w:delText xml:space="preserve"> </w:delText>
        </w:r>
      </w:del>
      <w:r>
        <w:rPr>
          <w:rFonts w:ascii="Times New Roman" w:hAnsi="Times New Roman"/>
          <w:sz w:val="24"/>
          <w:szCs w:val="24"/>
        </w:rPr>
        <w:t>Multiple indicators exist for this purpose.</w:t>
      </w:r>
      <w:r>
        <w:fldChar w:fldCharType="begin"/>
      </w:r>
      <w:r>
        <w:rPr/>
        <w:instrText>ADDIN EN.CITE &lt;EndNote&gt;&lt;Cite&gt;&lt;Author&gt;van Raalte&lt;/Author&gt;&lt;Year&gt;2013&lt;/Year&gt;&lt;RecNum&gt;9&lt;/RecNum&gt;&lt;DisplayText&gt;&lt;style face="superscript"&gt;35&lt;/style&gt;&lt;/DisplayText&gt;&lt;record&gt;&lt;rec-number&gt;9&lt;/rec-number&gt;&lt;foreign-keys&gt;&lt;key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Pr/>
        <w:fldChar w:fldCharType="separate"/>
      </w:r>
      <w:bookmarkStart w:id="30" w:name="__Fieldmark__374_2469680829"/>
      <w:r>
        <w:rPr/>
      </w:r>
      <w:r>
        <w:rPr>
          <w:rFonts w:ascii="Times New Roman" w:hAnsi="Times New Roman"/>
          <w:sz w:val="24"/>
          <w:szCs w:val="24"/>
          <w:vertAlign w:val="superscript"/>
        </w:rPr>
        <w:t>35</w:t>
      </w:r>
      <w:r>
        <w:rPr/>
      </w:r>
      <w:r>
        <w:rPr/>
        <w:fldChar w:fldCharType="end"/>
      </w:r>
      <w:bookmarkEnd w:id="30"/>
      <w:r>
        <w:rPr>
          <w:rFonts w:ascii="Times New Roman" w:hAnsi="Times New Roman"/>
          <w:sz w:val="24"/>
          <w:szCs w:val="24"/>
        </w:rPr>
        <w:t xml:space="preserve"> These include the standard deviation or the Gini coefficient of the age-at-death distribution. We </w:t>
      </w:r>
      <w:del w:id="151" w:author="Tim Riffe" w:date="2019-09-25T12:01:42Z">
        <w:r>
          <w:rPr>
            <w:rFonts w:ascii="Times New Roman" w:hAnsi="Times New Roman"/>
            <w:sz w:val="24"/>
            <w:szCs w:val="24"/>
          </w:rPr>
          <w:delText>chose</w:delText>
        </w:r>
      </w:del>
      <w:ins w:id="152" w:author="Tim Riffe" w:date="2019-09-25T12:01:42Z">
        <w:r>
          <w:rPr>
            <w:rFonts w:ascii="Times New Roman" w:hAnsi="Times New Roman"/>
            <w:sz w:val="24"/>
            <w:szCs w:val="24"/>
          </w:rPr>
          <w:t>use</w:t>
        </w:r>
      </w:ins>
      <w:r>
        <w:rPr>
          <w:rFonts w:ascii="Times New Roman" w:hAnsi="Times New Roman"/>
          <w:sz w:val="24"/>
          <w:szCs w:val="24"/>
        </w:rPr>
        <w:t xml:space="preserve"> the standard deviation conditioned on surviving to age 10 to determine how spread ages at death are. The</w:t>
      </w:r>
      <w:ins w:id="153" w:author="Tim Riffe" w:date="2019-09-25T12:02:18Z">
        <w:r>
          <w:rPr>
            <w:rFonts w:ascii="Times New Roman" w:hAnsi="Times New Roman"/>
            <w:sz w:val="24"/>
            <w:szCs w:val="24"/>
          </w:rPr>
          <w:t>re is</w:t>
        </w:r>
      </w:ins>
      <w:r>
        <w:rPr>
          <w:rFonts w:ascii="Times New Roman" w:hAnsi="Times New Roman"/>
          <w:sz w:val="24"/>
          <w:szCs w:val="24"/>
        </w:rPr>
        <w:t xml:space="preserve"> high correlation between these indices</w:t>
      </w:r>
      <w:ins w:id="154" w:author="Tim Riffe" w:date="2019-09-25T12:02:24Z">
        <w:r>
          <w:rPr>
            <w:rFonts w:ascii="Times New Roman" w:hAnsi="Times New Roman"/>
            <w:sz w:val="24"/>
            <w:szCs w:val="24"/>
          </w:rPr>
          <w:t xml:space="preserve">, </w:t>
        </w:r>
      </w:ins>
      <w:ins w:id="155" w:author="Tim Riffe" w:date="2019-09-25T12:02:24Z">
        <w:r>
          <w:rPr>
            <w:rFonts w:ascii="Times New Roman" w:hAnsi="Times New Roman"/>
            <w:sz w:val="24"/>
            <w:szCs w:val="24"/>
          </w:rPr>
          <w:t>and</w:t>
        </w:r>
      </w:ins>
      <w:del w:id="156" w:author="Tim Riffe" w:date="2019-09-25T12:02:30Z">
        <w:r>
          <w:rPr>
            <w:rFonts w:ascii="Times New Roman" w:hAnsi="Times New Roman"/>
            <w:sz w:val="24"/>
            <w:szCs w:val="24"/>
          </w:rPr>
          <w:delText xml:space="preserve"> suggests that</w:delText>
        </w:r>
      </w:del>
      <w:r>
        <w:rPr>
          <w:rFonts w:ascii="Times New Roman" w:hAnsi="Times New Roman"/>
          <w:sz w:val="24"/>
          <w:szCs w:val="24"/>
        </w:rPr>
        <w:t xml:space="preserve"> our results </w:t>
      </w:r>
      <w:del w:id="157" w:author="Tim Riffe" w:date="2019-09-25T12:02:34Z">
        <w:r>
          <w:rPr>
            <w:rFonts w:ascii="Times New Roman" w:hAnsi="Times New Roman"/>
            <w:sz w:val="24"/>
            <w:szCs w:val="24"/>
          </w:rPr>
          <w:delText>would</w:delText>
        </w:r>
      </w:del>
      <w:ins w:id="158" w:author="Tim Riffe" w:date="2019-09-25T12:02:34Z">
        <w:r>
          <w:rPr>
            <w:rFonts w:ascii="Times New Roman" w:hAnsi="Times New Roman"/>
            <w:sz w:val="24"/>
            <w:szCs w:val="24"/>
          </w:rPr>
          <w:t>do</w:t>
        </w:r>
      </w:ins>
      <w:r>
        <w:rPr>
          <w:rFonts w:ascii="Times New Roman" w:hAnsi="Times New Roman"/>
          <w:sz w:val="24"/>
          <w:szCs w:val="24"/>
        </w:rPr>
        <w:t xml:space="preserve"> not change significantly </w:t>
      </w:r>
      <w:del w:id="159" w:author="Tim Riffe" w:date="2019-09-25T12:02:47Z">
        <w:r>
          <w:rPr>
            <w:rFonts w:ascii="Times New Roman" w:hAnsi="Times New Roman"/>
            <w:sz w:val="24"/>
            <w:szCs w:val="24"/>
          </w:rPr>
          <w:delText>with the use of</w:delText>
        </w:r>
      </w:del>
      <w:ins w:id="160" w:author="Tim Riffe" w:date="2019-09-25T12:02:47Z">
        <w:r>
          <w:rPr>
            <w:rFonts w:ascii="Times New Roman" w:hAnsi="Times New Roman"/>
            <w:sz w:val="24"/>
            <w:szCs w:val="24"/>
          </w:rPr>
          <w:t>baesd on other</w:t>
        </w:r>
      </w:ins>
      <w:del w:id="161" w:author="Tim Riffe" w:date="2019-09-25T12:02:50Z">
        <w:r>
          <w:rPr>
            <w:rFonts w:ascii="Times New Roman" w:hAnsi="Times New Roman"/>
            <w:sz w:val="24"/>
            <w:szCs w:val="24"/>
          </w:rPr>
          <w:delText xml:space="preserve"> an</w:delText>
        </w:r>
      </w:del>
      <w:ins w:id="162" w:author="Tim Riffe" w:date="2019-09-25T12:02:50Z">
        <w:r>
          <w:rPr>
            <w:rFonts w:ascii="Times New Roman" w:hAnsi="Times New Roman"/>
            <w:sz w:val="24"/>
            <w:szCs w:val="24"/>
          </w:rPr>
          <w:t xml:space="preserve"> </w:t>
        </w:r>
      </w:ins>
      <w:r>
        <w:rPr>
          <w:rFonts w:ascii="Times New Roman" w:hAnsi="Times New Roman"/>
          <w:sz w:val="24"/>
          <w:szCs w:val="24"/>
        </w:rPr>
        <w:t>other ind</w:t>
      </w:r>
      <w:del w:id="163" w:author="Tim Riffe" w:date="2019-09-25T12:02:55Z">
        <w:r>
          <w:rPr>
            <w:rFonts w:ascii="Times New Roman" w:hAnsi="Times New Roman"/>
            <w:sz w:val="24"/>
            <w:szCs w:val="24"/>
          </w:rPr>
          <w:delText>ex</w:delText>
        </w:r>
      </w:del>
      <w:ins w:id="164" w:author="Tim Riffe" w:date="2019-09-25T12:02:55Z">
        <w:r>
          <w:rPr>
            <w:rFonts w:ascii="Times New Roman" w:hAnsi="Times New Roman"/>
            <w:sz w:val="24"/>
            <w:szCs w:val="24"/>
          </w:rPr>
          <w:t>ices</w:t>
        </w:r>
      </w:ins>
      <w:r>
        <w:rPr>
          <w:rFonts w:ascii="Times New Roman" w:hAnsi="Times New Roman"/>
          <w:sz w:val="24"/>
          <w:szCs w:val="24"/>
        </w:rPr>
        <w:t>.</w:t>
      </w:r>
      <w:r>
        <w:fldChar w:fldCharType="begin"/>
      </w:r>
      <w:r>
        <w:rPr/>
        <w:instrText>ADDIN EN.CITE</w:instrText>
      </w:r>
      <w:r>
        <w:rPr/>
        <w:fldChar w:fldCharType="separate"/>
      </w:r>
      <w:bookmarkStart w:id="31" w:name="__Fieldmark__409_2469680829"/>
      <w:r>
        <w:rPr/>
      </w:r>
      <w:r>
        <w:rPr/>
      </w:r>
      <w:r>
        <w:rPr/>
        <w:fldChar w:fldCharType="end"/>
      </w:r>
      <w:r>
        <w:fldChar w:fldCharType="begin"/>
      </w:r>
      <w:r>
        <w:rPr/>
        <w:instrText>ADDIN EN.CITE.DATA</w:instrText>
      </w:r>
      <w:r>
        <w:rPr/>
        <w:fldChar w:fldCharType="separate"/>
      </w:r>
      <w:bookmarkStart w:id="32" w:name="__Fieldmark__408_2469680829"/>
      <w:bookmarkEnd w:id="31"/>
      <w:r>
        <w:rPr/>
      </w:r>
      <w:r>
        <w:rPr>
          <w:rFonts w:ascii="Times New Roman" w:hAnsi="Times New Roman"/>
          <w:sz w:val="24"/>
          <w:szCs w:val="24"/>
          <w:vertAlign w:val="superscript"/>
        </w:rPr>
        <w:t>14,35</w:t>
      </w:r>
      <w:r>
        <w:rPr/>
      </w:r>
      <w:r>
        <w:rPr/>
        <w:fldChar w:fldCharType="end"/>
      </w:r>
      <w:bookmarkEnd w:id="32"/>
      <w:r>
        <w:rPr>
          <w:rFonts w:ascii="Times New Roman" w:hAnsi="Times New Roman"/>
          <w:sz w:val="24"/>
          <w:szCs w:val="24"/>
        </w:rPr>
        <w:t xml:space="preserve"> </w:t>
      </w:r>
    </w:p>
    <w:p>
      <w:pPr>
        <w:pStyle w:val="NoSpacing"/>
        <w:ind w:firstLine="720"/>
        <w:jc w:val="both"/>
        <w:rPr>
          <w:rFonts w:ascii="Times New Roman" w:hAnsi="Times New Roman"/>
          <w:sz w:val="24"/>
          <w:szCs w:val="24"/>
        </w:rPr>
      </w:pPr>
      <w:r>
        <w:rPr>
          <w:rFonts w:ascii="Times New Roman" w:hAnsi="Times New Roman"/>
          <w:sz w:val="24"/>
          <w:szCs w:val="24"/>
        </w:rPr>
      </w:r>
    </w:p>
    <w:p>
      <w:pPr>
        <w:pStyle w:val="NoSpacing"/>
        <w:ind w:hanging="0"/>
        <w:jc w:val="both"/>
        <w:rPr/>
      </w:pPr>
      <w:r>
        <w:rPr>
          <w:rFonts w:ascii="Times New Roman" w:hAnsi="Times New Roman"/>
          <w:sz w:val="24"/>
          <w:szCs w:val="24"/>
        </w:rPr>
        <w:t>In Syria, Iraq, El Salvador, South Africa</w:t>
      </w:r>
      <w:ins w:id="165" w:author="Tim Riffe" w:date="2019-09-25T12:04:11Z">
        <w:r>
          <w:rPr>
            <w:rFonts w:ascii="Times New Roman" w:hAnsi="Times New Roman"/>
            <w:sz w:val="24"/>
            <w:szCs w:val="24"/>
          </w:rPr>
          <w:t>,</w:t>
        </w:r>
      </w:ins>
      <w:r>
        <w:rPr>
          <w:rFonts w:ascii="Times New Roman" w:hAnsi="Times New Roman"/>
          <w:sz w:val="24"/>
          <w:szCs w:val="24"/>
        </w:rPr>
        <w:t xml:space="preserve"> and Venezuela, lifetime uncertainty is extraordinarily high for </w:t>
      </w:r>
      <w:del w:id="166" w:author="Tim Riffe" w:date="2019-09-25T12:04:34Z">
        <w:r>
          <w:rPr>
            <w:rFonts w:ascii="Times New Roman" w:hAnsi="Times New Roman"/>
            <w:sz w:val="24"/>
            <w:szCs w:val="24"/>
          </w:rPr>
          <w:delText>males</w:delText>
        </w:r>
      </w:del>
      <w:ins w:id="167" w:author="Tim Riffe" w:date="2019-09-25T12:04:34Z">
        <w:r>
          <w:rPr>
            <w:rFonts w:ascii="Times New Roman" w:hAnsi="Times New Roman"/>
            <w:sz w:val="24"/>
            <w:szCs w:val="24"/>
          </w:rPr>
          <w:t>men</w:t>
        </w:r>
      </w:ins>
      <w:r>
        <w:rPr>
          <w:rFonts w:ascii="Times New Roman" w:hAnsi="Times New Roman"/>
          <w:sz w:val="24"/>
          <w:szCs w:val="24"/>
        </w:rPr>
        <w:t xml:space="preserve"> and </w:t>
      </w:r>
      <w:del w:id="168" w:author="Tim Riffe" w:date="2019-09-25T12:04:36Z">
        <w:r>
          <w:rPr>
            <w:rFonts w:ascii="Times New Roman" w:hAnsi="Times New Roman"/>
            <w:sz w:val="24"/>
            <w:szCs w:val="24"/>
          </w:rPr>
          <w:delText>females</w:delText>
        </w:r>
      </w:del>
      <w:ins w:id="169" w:author="Tim Riffe" w:date="2019-09-25T12:04:36Z">
        <w:r>
          <w:rPr>
            <w:rFonts w:ascii="Times New Roman" w:hAnsi="Times New Roman"/>
            <w:sz w:val="24"/>
            <w:szCs w:val="24"/>
          </w:rPr>
          <w:t>women</w:t>
        </w:r>
      </w:ins>
      <w:r>
        <w:rPr>
          <w:rFonts w:ascii="Times New Roman" w:hAnsi="Times New Roman"/>
          <w:sz w:val="24"/>
          <w:szCs w:val="24"/>
        </w:rPr>
        <w:t xml:space="preserve"> (</w:t>
      </w:r>
      <w:r>
        <w:rPr>
          <w:rFonts w:ascii="Times New Roman" w:hAnsi="Times New Roman"/>
          <w:b/>
          <w:i/>
          <w:sz w:val="24"/>
          <w:szCs w:val="24"/>
        </w:rPr>
        <w:t>Figure 1</w:t>
      </w:r>
      <w:r>
        <w:rPr>
          <w:rFonts w:ascii="Times New Roman" w:hAnsi="Times New Roman"/>
          <w:sz w:val="24"/>
          <w:szCs w:val="24"/>
        </w:rPr>
        <w:t xml:space="preserve">, see Supplementary Material [SM] for females). This set of countries also shares the highest levels of violence. Syria has been for the past five years the most violent country in the world, while El Salvador has presently the second highest homicide rate. In contrast, lifetime uncertainty is remarkably low in most countries of Northern and Southern Europe, where we also observe minimal to low levels of violence. The only slightly more peculiar cases are those of Italy, the United Kingdom and Tunisia, where lifespan uncertainty is low, but violence ranges to moderate to middle levels, </w:t>
      </w:r>
      <w:commentRangeStart w:id="12"/>
      <w:r>
        <w:rPr>
          <w:rFonts w:ascii="Times New Roman" w:hAnsi="Times New Roman"/>
          <w:sz w:val="24"/>
          <w:szCs w:val="24"/>
        </w:rPr>
        <w:t>allegedly</w:t>
      </w:r>
      <w:ins w:id="170" w:author="Tim Riffe" w:date="2019-09-25T12:55:29Z">
        <w:r>
          <w:rPr>
            <w:rFonts w:ascii="Times New Roman" w:hAnsi="Times New Roman"/>
            <w:sz w:val="24"/>
            <w:szCs w:val="24"/>
          </w:rPr>
        </w:r>
      </w:ins>
      <w:commentRangeEnd w:id="12"/>
      <w:r>
        <w:commentReference w:id="12"/>
      </w:r>
      <w:r>
        <w:rPr>
          <w:rFonts w:ascii="Times New Roman" w:hAnsi="Times New Roman"/>
          <w:sz w:val="24"/>
          <w:szCs w:val="24"/>
        </w:rPr>
        <w:t xml:space="preserve"> due to more regionalised episodes of violence. </w:t>
      </w:r>
    </w:p>
    <w:p>
      <w:pPr>
        <w:pStyle w:val="NoSpacing"/>
        <w:ind w:firstLine="720"/>
        <w:jc w:val="both"/>
        <w:rPr>
          <w:rFonts w:ascii="Times New Roman" w:hAnsi="Times New Roman"/>
          <w:sz w:val="24"/>
          <w:szCs w:val="24"/>
        </w:rPr>
      </w:pPr>
      <w:r>
        <w:rPr/>
      </w:r>
    </w:p>
    <w:p>
      <w:pPr>
        <w:pStyle w:val="NoSpacing"/>
        <w:ind w:hanging="0"/>
        <w:jc w:val="both"/>
        <w:rPr/>
      </w:pPr>
      <w:r>
        <mc:AlternateContent>
          <mc:Choice Requires="wpg">
            <w:drawing>
              <wp:anchor behindDoc="0" distT="0" distB="0" distL="114300" distR="114300" simplePos="0" locked="0" layoutInCell="1" allowOverlap="1" relativeHeight="2" wp14:anchorId="0CB4E5BB">
                <wp:simplePos x="0" y="0"/>
                <wp:positionH relativeFrom="column">
                  <wp:posOffset>-27305</wp:posOffset>
                </wp:positionH>
                <wp:positionV relativeFrom="paragraph">
                  <wp:posOffset>3955415</wp:posOffset>
                </wp:positionV>
                <wp:extent cx="6326505" cy="3831590"/>
                <wp:effectExtent l="0" t="0" r="0" b="0"/>
                <wp:wrapNone/>
                <wp:docPr id="2" name="Group 7"/>
                <a:graphic xmlns:a="http://schemas.openxmlformats.org/drawingml/2006/main">
                  <a:graphicData uri="http://schemas.microsoft.com/office/word/2010/wordprocessingGroup">
                    <wpg:wgp>
                      <wpg:cNvGrpSpPr/>
                      <wpg:grpSpPr>
                        <a:xfrm>
                          <a:off x="0" y="0"/>
                          <a:ext cx="6325920" cy="3831120"/>
                        </a:xfrm>
                      </wpg:grpSpPr>
                      <pic:pic xmlns:pic="http://schemas.openxmlformats.org/drawingml/2006/picture">
                        <pic:nvPicPr>
                          <pic:cNvPr id="1" name="Picture 5" descr=""/>
                          <pic:cNvPicPr/>
                        </pic:nvPicPr>
                        <pic:blipFill>
                          <a:blip r:embed="rId4"/>
                          <a:stretch/>
                        </pic:blipFill>
                        <pic:spPr>
                          <a:xfrm>
                            <a:off x="839520" y="407160"/>
                            <a:ext cx="4374000" cy="3423960"/>
                          </a:xfrm>
                          <a:prstGeom prst="rect">
                            <a:avLst/>
                          </a:prstGeom>
                          <a:ln>
                            <a:noFill/>
                          </a:ln>
                        </pic:spPr>
                      </pic:pic>
                      <wps:wsp>
                        <wps:cNvSpPr/>
                        <wps:spPr>
                          <a:xfrm>
                            <a:off x="0" y="0"/>
                            <a:ext cx="6325920" cy="351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olor w:val="00000A"/>
                                  <w:lang w:val="en-US"/>
                                </w:rPr>
                                <w:t>Figure 2 The relationship between lifetime uncertainty and the level of violence in a country by in 2017 for males.</w:t>
                              </w:r>
                            </w:p>
                          </w:txbxContent>
                        </wps:txbx>
                        <wps:bodyPr lIns="0" rIns="0" tIns="0" bIns="0">
                          <a:spAutoFit/>
                        </wps:bodyPr>
                      </wps:wsp>
                    </wpg:wgp>
                  </a:graphicData>
                </a:graphic>
              </wp:anchor>
            </w:drawing>
          </mc:Choice>
          <mc:Fallback>
            <w:pict>
              <v:group id="shape_0" alt="Group 7" style="position:absolute;margin-left:-2.15pt;margin-top:311.45pt;width:498.1pt;height:301.65pt" coordorigin="-43,6229" coordsize="9962,6033">
                <v:shape id="shape_0" ID="Picture 5" stroked="f" style="position:absolute;left:1279;top:6870;width:6887;height:5391" type="shapetype_75">
                  <v:imagedata r:id="rId4" o:detectmouseclick="t"/>
                  <w10:wrap type="none"/>
                  <v:stroke color="#3465a4" joinstyle="round" endcap="flat"/>
                </v:shape>
                <v:rect id="shape_0" ID="Text Box 6" fillcolor="white" stroked="f" style="position:absolute;left:-43;top:6229;width:9961;height:552">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olor w:val="00000A"/>
                            <w:lang w:val="en-US"/>
                          </w:rPr>
                          <w:t>Figure 2 The relationship between lifetime uncertainty and the level of violence in a country by in 2017 for males.</w:t>
                        </w:r>
                      </w:p>
                    </w:txbxContent>
                  </v:textbox>
                  <w10:wrap type="square"/>
                  <v:fill o:detectmouseclick="t" type="solid" color2="black"/>
                  <v:stroke color="#3465a4" joinstyle="round" endcap="flat"/>
                </v:rect>
              </v:group>
            </w:pict>
          </mc:Fallback>
        </mc:AlternateContent>
      </w:r>
      <w:r>
        <w:rPr>
          <w:rFonts w:ascii="Times New Roman" w:hAnsi="Times New Roman"/>
          <w:sz w:val="24"/>
          <w:szCs w:val="24"/>
        </w:rPr>
        <w:t>Peaceful countries all enjoy low lifetime uncertainty (</w:t>
      </w:r>
      <w:commentRangeStart w:id="13"/>
      <w:r>
        <w:rPr>
          <w:rFonts w:ascii="Times New Roman" w:hAnsi="Times New Roman"/>
          <w:b/>
          <w:i/>
          <w:sz w:val="24"/>
          <w:szCs w:val="24"/>
        </w:rPr>
        <w:t>Figure 2</w:t>
      </w:r>
      <w:ins w:id="172" w:author="Tim Riffe" w:date="2019-09-25T12:56:09Z">
        <w:r>
          <w:rPr>
            <w:rFonts w:ascii="Times New Roman" w:hAnsi="Times New Roman"/>
            <w:b/>
            <w:i/>
            <w:sz w:val="24"/>
            <w:szCs w:val="24"/>
          </w:rPr>
        </w:r>
      </w:ins>
      <w:commentRangeEnd w:id="13"/>
      <w:r>
        <w:commentReference w:id="13"/>
      </w:r>
      <w:r>
        <w:rPr>
          <w:rFonts w:ascii="Times New Roman" w:hAnsi="Times New Roman"/>
          <w:sz w:val="24"/>
          <w:szCs w:val="24"/>
        </w:rPr>
        <w:t xml:space="preserve">). The most violent instead tend to have </w:t>
      </w:r>
      <w:bookmarkStart w:id="33" w:name="_Hlk18761279"/>
      <w:r>
        <w:rPr>
          <w:rFonts w:ascii="Times New Roman" w:hAnsi="Times New Roman"/>
          <w:sz w:val="24"/>
          <w:szCs w:val="24"/>
        </w:rPr>
        <w:t>higher lifetime uncertainty</w:t>
      </w:r>
      <w:bookmarkEnd w:id="33"/>
      <w:r>
        <w:rPr>
          <w:rFonts w:ascii="Times New Roman" w:hAnsi="Times New Roman"/>
          <w:sz w:val="24"/>
          <w:szCs w:val="24"/>
        </w:rPr>
        <w:t xml:space="preserve">. Between 2008 and 2017, </w:t>
      </w:r>
      <w:del w:id="173" w:author="Tim Riffe" w:date="2019-09-25T13:03:38Z">
        <w:r>
          <w:rPr>
            <w:rFonts w:ascii="Times New Roman" w:hAnsi="Times New Roman"/>
            <w:sz w:val="24"/>
            <w:szCs w:val="24"/>
          </w:rPr>
          <w:delText>males</w:delText>
        </w:r>
      </w:del>
      <w:ins w:id="174" w:author="Tim Riffe" w:date="2019-09-25T13:03:38Z">
        <w:r>
          <w:rPr>
            <w:rFonts w:ascii="Times New Roman" w:hAnsi="Times New Roman"/>
            <w:sz w:val="24"/>
            <w:szCs w:val="24"/>
          </w:rPr>
          <w:t>men</w:t>
        </w:r>
      </w:ins>
      <w:r>
        <w:rPr>
          <w:rFonts w:ascii="Times New Roman" w:hAnsi="Times New Roman"/>
          <w:sz w:val="24"/>
          <w:szCs w:val="24"/>
        </w:rPr>
        <w:t xml:space="preserve"> and </w:t>
      </w:r>
      <w:del w:id="175" w:author="Tim Riffe" w:date="2019-09-25T13:03:40Z">
        <w:r>
          <w:rPr>
            <w:rFonts w:ascii="Times New Roman" w:hAnsi="Times New Roman"/>
            <w:sz w:val="24"/>
            <w:szCs w:val="24"/>
          </w:rPr>
          <w:delText>females</w:delText>
        </w:r>
      </w:del>
      <w:ins w:id="176" w:author="Tim Riffe" w:date="2019-09-25T13:03:40Z">
        <w:r>
          <w:rPr>
            <w:rFonts w:ascii="Times New Roman" w:hAnsi="Times New Roman"/>
            <w:sz w:val="24"/>
            <w:szCs w:val="24"/>
          </w:rPr>
          <w:t>women</w:t>
        </w:r>
      </w:ins>
      <w:r>
        <w:rPr>
          <w:rFonts w:ascii="Times New Roman" w:hAnsi="Times New Roman"/>
          <w:sz w:val="24"/>
          <w:szCs w:val="24"/>
        </w:rPr>
        <w:t xml:space="preserve"> living in the most dangerous countries showed a positive association with higher uncertainty in lifetime (correlation between level of violence and life uncertainty is 0.52 and 0.44 for </w:t>
      </w:r>
      <w:del w:id="177" w:author="Tim Riffe" w:date="2019-09-25T13:03:28Z">
        <w:r>
          <w:rPr>
            <w:rFonts w:ascii="Times New Roman" w:hAnsi="Times New Roman"/>
            <w:sz w:val="24"/>
            <w:szCs w:val="24"/>
          </w:rPr>
          <w:delText>males</w:delText>
        </w:r>
      </w:del>
      <w:ins w:id="178" w:author="Tim Riffe" w:date="2019-09-25T13:03:28Z">
        <w:r>
          <w:rPr>
            <w:rFonts w:ascii="Times New Roman" w:hAnsi="Times New Roman"/>
            <w:sz w:val="24"/>
            <w:szCs w:val="24"/>
          </w:rPr>
          <w:t>men</w:t>
        </w:r>
      </w:ins>
      <w:r>
        <w:rPr>
          <w:rFonts w:ascii="Times New Roman" w:hAnsi="Times New Roman"/>
          <w:sz w:val="24"/>
          <w:szCs w:val="24"/>
        </w:rPr>
        <w:t xml:space="preserve"> and </w:t>
      </w:r>
      <w:del w:id="179" w:author="Tim Riffe" w:date="2019-09-25T13:03:30Z">
        <w:r>
          <w:rPr>
            <w:rFonts w:ascii="Times New Roman" w:hAnsi="Times New Roman"/>
            <w:sz w:val="24"/>
            <w:szCs w:val="24"/>
          </w:rPr>
          <w:delText>females</w:delText>
        </w:r>
      </w:del>
      <w:ins w:id="180" w:author="Tim Riffe" w:date="2019-09-25T13:03:30Z">
        <w:r>
          <w:rPr>
            <w:rFonts w:ascii="Times New Roman" w:hAnsi="Times New Roman"/>
            <w:sz w:val="24"/>
            <w:szCs w:val="24"/>
          </w:rPr>
          <w:t>women</w:t>
        </w:r>
      </w:ins>
      <w:r>
        <w:rPr>
          <w:rFonts w:ascii="Times New Roman" w:hAnsi="Times New Roman"/>
          <w:sz w:val="24"/>
          <w:szCs w:val="24"/>
        </w:rPr>
        <w:t>, respectively). Moreover, the strong relationship between lifespan uncertainty and life expectancy implies that those countries with high levels of violence experience lower levels of life expectancy than the peaceful ones.</w:t>
      </w:r>
      <w:r>
        <w:fldChar w:fldCharType="begin"/>
      </w:r>
      <w:r>
        <w:rPr/>
        <w:instrText>ADDIN EN.CITE &lt;EndNote&gt;&lt;Cite&gt;&lt;Author&gt;Colchero&lt;/Author&gt;&lt;Year&gt;2016&lt;/Year&gt;&lt;RecNum&gt;58&lt;/RecNum&gt;&lt;DisplayText&gt;&lt;style face="superscript"&gt;14&lt;/style&gt;&lt;/DisplayText&gt;&lt;record&gt;&lt;rec-number&gt;58&lt;/rec-number&gt;&lt;foreign-keys&gt;&lt;key app="EN" db-id="wvs209twpd0rw8e25dcx9ednssap55azsp0p" timestamp="0"&gt;58&lt;/key&gt;&lt;/foreign-keys&gt;&lt;ref-type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Sciences&lt;/full-title&gt;&lt;/periodical&gt;&lt;pages&gt;E7681-E7690&lt;/pages&gt;&lt;volume&gt;113&lt;/volume&gt;&lt;number&gt;48&lt;/number&gt;&lt;dates&gt;&lt;year&gt;2016&lt;/year&gt;&lt;/dates&gt;&lt;publisher&gt;National Acad Sciences&lt;/publisher&gt;&lt;label&gt;Colchero2016&lt;/label&gt;&lt;urls&gt;&lt;/urls&gt;&lt;/record&gt;&lt;/Cite&gt;&lt;/EndNote&gt;</w:instrText>
      </w:r>
      <w:r>
        <w:rPr/>
        <w:fldChar w:fldCharType="separate"/>
      </w:r>
      <w:bookmarkStart w:id="34" w:name="__Fieldmark__479_2469680829"/>
      <w:r>
        <w:rPr/>
      </w:r>
      <w:r>
        <w:rPr>
          <w:rFonts w:ascii="Times New Roman" w:hAnsi="Times New Roman"/>
          <w:sz w:val="24"/>
          <w:szCs w:val="24"/>
          <w:vertAlign w:val="superscript"/>
        </w:rPr>
        <w:t>14</w:t>
      </w:r>
      <w:r>
        <w:rPr/>
      </w:r>
      <w:r>
        <w:rPr/>
        <w:fldChar w:fldCharType="end"/>
      </w:r>
      <w:bookmarkEnd w:id="34"/>
      <w:r>
        <w:rPr>
          <w:rFonts w:ascii="Times New Roman" w:hAnsi="Times New Roman"/>
          <w:sz w:val="24"/>
          <w:szCs w:val="24"/>
        </w:rPr>
        <w:t xml:space="preserve"> </w:t>
      </w:r>
      <w:r>
        <w:rPr>
          <w:rFonts w:ascii="Times New Roman" w:hAnsi="Times New Roman"/>
          <w:sz w:val="24"/>
          <w:szCs w:val="24"/>
          <w:lang w:val="en-US"/>
        </w:rPr>
        <w:t xml:space="preserve">For example, </w:t>
      </w:r>
      <w:del w:id="181" w:author="Tim Riffe" w:date="2019-09-25T13:04:39Z">
        <w:r>
          <w:rPr>
            <w:rFonts w:ascii="Times New Roman" w:hAnsi="Times New Roman"/>
            <w:sz w:val="24"/>
            <w:szCs w:val="24"/>
            <w:lang w:val="en-US"/>
          </w:rPr>
          <w:delText xml:space="preserve">life expectancy </w:delText>
        </w:r>
      </w:del>
      <w:r>
        <w:rPr>
          <w:rFonts w:ascii="Times New Roman" w:hAnsi="Times New Roman"/>
          <w:sz w:val="24"/>
          <w:szCs w:val="24"/>
          <w:lang w:val="en-US"/>
        </w:rPr>
        <w:t xml:space="preserve">in Mexico, after six decades of improvements </w:t>
      </w:r>
      <w:del w:id="182" w:author="Tim Riffe" w:date="2019-09-25T13:04:52Z">
        <w:r>
          <w:rPr>
            <w:rFonts w:ascii="Times New Roman" w:hAnsi="Times New Roman"/>
            <w:sz w:val="24"/>
            <w:szCs w:val="24"/>
            <w:lang w:val="en-US"/>
          </w:rPr>
          <w:delText>in longevity,</w:delText>
        </w:r>
      </w:del>
      <w:ins w:id="183" w:author="Tim Riffe" w:date="2019-09-25T13:04:52Z">
        <w:r>
          <w:rPr>
            <w:rFonts w:ascii="Times New Roman" w:hAnsi="Times New Roman"/>
            <w:sz w:val="24"/>
            <w:szCs w:val="24"/>
            <w:lang w:val="en-US"/>
          </w:rPr>
          <w:t>life expectancy</w:t>
        </w:r>
      </w:ins>
      <w:r>
        <w:rPr>
          <w:rFonts w:ascii="Times New Roman" w:hAnsi="Times New Roman"/>
          <w:sz w:val="24"/>
          <w:szCs w:val="24"/>
          <w:lang w:val="en-US"/>
        </w:rPr>
        <w:t xml:space="preserve"> stagnated </w:t>
      </w:r>
      <w:del w:id="184" w:author="Tim Riffe" w:date="2019-09-25T13:05:17Z">
        <w:r>
          <w:rPr>
            <w:rFonts w:ascii="Times New Roman" w:hAnsi="Times New Roman"/>
            <w:sz w:val="24"/>
            <w:szCs w:val="24"/>
            <w:lang w:val="en-US"/>
          </w:rPr>
          <w:delText>in the first decade of the 20th century as a result of</w:delText>
        </w:r>
      </w:del>
      <w:ins w:id="185" w:author="Tim Riffe" w:date="2019-09-25T13:05:17Z">
        <w:r>
          <w:rPr>
            <w:rFonts w:ascii="Times New Roman" w:hAnsi="Times New Roman"/>
            <w:sz w:val="24"/>
            <w:szCs w:val="24"/>
            <w:lang w:val="en-US"/>
          </w:rPr>
          <w:t>after 2005 due to</w:t>
        </w:r>
      </w:ins>
      <w:r>
        <w:rPr>
          <w:rFonts w:ascii="Times New Roman" w:hAnsi="Times New Roman"/>
          <w:sz w:val="24"/>
          <w:szCs w:val="24"/>
          <w:lang w:val="en-US"/>
        </w:rPr>
        <w:t xml:space="preserve"> the rise in homicides</w:t>
      </w:r>
      <w:del w:id="186" w:author="Tim Riffe" w:date="2019-09-25T13:05:31Z">
        <w:r>
          <w:rPr>
            <w:rFonts w:ascii="Times New Roman" w:hAnsi="Times New Roman"/>
            <w:sz w:val="24"/>
            <w:szCs w:val="24"/>
            <w:lang w:val="en-US"/>
          </w:rPr>
          <w:delText xml:space="preserve"> after 2005</w:delText>
        </w:r>
      </w:del>
      <w:r>
        <w:rPr>
          <w:rFonts w:ascii="Times New Roman" w:hAnsi="Times New Roman"/>
          <w:sz w:val="24"/>
          <w:szCs w:val="24"/>
          <w:lang w:val="en-US"/>
        </w:rPr>
        <w:t>.</w:t>
      </w:r>
      <w:r>
        <w:fldChar w:fldCharType="begin"/>
      </w:r>
      <w:r>
        <w:rPr/>
        <w:instrText>ADDIN EN.CITE &lt;EndNote&gt;&lt;Cite&gt;&lt;Author&gt;Aburto&lt;/Author&gt;&lt;Year&gt;2016&lt;/Year&gt;&lt;RecNum&gt;90&lt;/RecNum&gt;&lt;DisplayText&gt;&lt;style face="superscript"&gt;34&lt;/style&gt;&lt;/DisplayText&gt;&lt;record&gt;&lt;rec-number&gt;90&lt;/rec-number&gt;&lt;foreign-keys&gt;&lt;key app="EN" db-id="wvs209twpd0rw8e25dcx9ednssap55azsp0p"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ages&gt;88-95&lt;/pages&gt;&lt;volume&gt;35&lt;/volume&gt;&lt;number&gt;1&lt;/number&gt;&lt;dates&gt;&lt;year&gt;2016&lt;/year&gt;&lt;/dates&gt;&lt;isbn&gt;0278-2715&lt;/isbn&gt;&lt;urls&gt;&lt;/urls&gt;&lt;/record&gt;&lt;/Cite&gt;&lt;/EndNote&gt;</w:instrText>
      </w:r>
      <w:r>
        <w:rPr/>
        <w:fldChar w:fldCharType="separate"/>
      </w:r>
      <w:bookmarkStart w:id="35" w:name="__Fieldmark__485_2469680829"/>
      <w:r>
        <w:rPr/>
      </w:r>
      <w:r>
        <w:rPr>
          <w:rFonts w:ascii="Times New Roman" w:hAnsi="Times New Roman"/>
          <w:sz w:val="24"/>
          <w:szCs w:val="24"/>
          <w:vertAlign w:val="superscript"/>
          <w:lang w:val="en-US"/>
        </w:rPr>
        <w:t>34</w:t>
      </w:r>
      <w:r>
        <w:rPr/>
      </w:r>
      <w:r>
        <w:rPr/>
        <w:fldChar w:fldCharType="end"/>
      </w:r>
      <w:bookmarkEnd w:id="35"/>
      <w:r>
        <w:rPr>
          <w:rFonts w:ascii="Times New Roman" w:hAnsi="Times New Roman"/>
          <w:sz w:val="24"/>
          <w:szCs w:val="24"/>
          <w:lang w:val="en-US"/>
        </w:rPr>
        <w:t xml:space="preserve"> During this period, lifespan inequality increased for the most violent regions of the country.</w:t>
      </w:r>
      <w:r>
        <w:fldChar w:fldCharType="begin"/>
      </w:r>
      <w:r>
        <w:rPr/>
        <w:instrText>ADDIN EN.CITE &lt;EndNote&gt;&lt;Cite&gt;&lt;Author&gt;Aburto&lt;/Author&gt;&lt;Year&gt;2019&lt;/Year&gt;&lt;RecNum&gt;161&lt;/RecNum&gt;&lt;DisplayText&gt;&lt;style face="superscript"&gt;12&lt;/style&gt;&lt;/DisplayText&gt;&lt;record&gt;&lt;rec-number&gt;161&lt;/rec-number&gt;&lt;foreign-keys&gt;&lt;key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Pr/>
        <w:fldChar w:fldCharType="separate"/>
      </w:r>
      <w:bookmarkStart w:id="36" w:name="__Fieldmark__490_2469680829"/>
      <w:r>
        <w:rPr/>
      </w:r>
      <w:r>
        <w:rPr>
          <w:rFonts w:ascii="Times New Roman" w:hAnsi="Times New Roman"/>
          <w:sz w:val="24"/>
          <w:szCs w:val="24"/>
          <w:vertAlign w:val="superscript"/>
          <w:lang w:val="en-US"/>
        </w:rPr>
        <w:t>12</w:t>
      </w:r>
      <w:r>
        <w:rPr/>
      </w:r>
      <w:r>
        <w:rPr/>
        <w:fldChar w:fldCharType="end"/>
      </w:r>
      <w:bookmarkEnd w:id="36"/>
      <w:r>
        <w:rPr>
          <w:rFonts w:ascii="Times New Roman" w:hAnsi="Times New Roman"/>
          <w:sz w:val="24"/>
          <w:szCs w:val="24"/>
          <w:lang w:val="en-US"/>
        </w:rPr>
        <w:t xml:space="preserve"> In Venezuela, life expectancy</w:t>
      </w:r>
      <w:del w:id="187" w:author="Tim Riffe" w:date="2019-09-25T13:05:59Z">
        <w:r>
          <w:rPr>
            <w:rFonts w:ascii="Times New Roman" w:hAnsi="Times New Roman"/>
            <w:sz w:val="24"/>
            <w:szCs w:val="24"/>
            <w:lang w:val="en-US"/>
          </w:rPr>
          <w:delText xml:space="preserve"> at birth</w:delText>
        </w:r>
      </w:del>
      <w:r>
        <w:rPr>
          <w:rFonts w:ascii="Times New Roman" w:hAnsi="Times New Roman"/>
          <w:sz w:val="24"/>
          <w:szCs w:val="24"/>
          <w:lang w:val="en-US"/>
        </w:rPr>
        <w:t xml:space="preserve"> stagnated between 1996 and 2013, while lifetime uncertainty increased due to the rise in violence for </w:t>
      </w:r>
      <w:del w:id="188" w:author="Tim Riffe" w:date="2019-09-25T13:06:26Z">
        <w:r>
          <w:rPr>
            <w:rFonts w:ascii="Times New Roman" w:hAnsi="Times New Roman"/>
            <w:sz w:val="24"/>
            <w:szCs w:val="24"/>
            <w:lang w:val="en-US"/>
          </w:rPr>
          <w:delText>males</w:delText>
        </w:r>
      </w:del>
      <w:ins w:id="189" w:author="Tim Riffe" w:date="2019-09-25T13:06:26Z">
        <w:r>
          <w:rPr>
            <w:rFonts w:ascii="Times New Roman" w:hAnsi="Times New Roman"/>
            <w:sz w:val="24"/>
            <w:szCs w:val="24"/>
            <w:lang w:val="en-US"/>
          </w:rPr>
          <w:t>men</w:t>
        </w:r>
      </w:ins>
      <w:r>
        <w:rPr>
          <w:rFonts w:ascii="Times New Roman" w:hAnsi="Times New Roman"/>
          <w:sz w:val="24"/>
          <w:szCs w:val="24"/>
          <w:lang w:val="en-US"/>
        </w:rPr>
        <w:t>.</w:t>
      </w:r>
      <w:r>
        <w:fldChar w:fldCharType="begin"/>
      </w:r>
      <w:r>
        <w:rPr/>
        <w:instrText>ADDIN EN.CITE &lt;EndNote&gt;&lt;Cite&gt;&lt;Author&gt;García&lt;/Author&gt;&lt;Year&gt;2019&lt;/Year&gt;&lt;RecNum&gt;177&lt;/RecNum&gt;&lt;DisplayText&gt;&lt;style face="superscript"&gt;36&lt;/style&gt;&lt;/DisplayText&gt;&lt;record&gt;&lt;rec-number&gt;177&lt;/rec-number&gt;&lt;foreign-keys&gt;&lt;key app="EN" db-id="wvs209twpd0rw8e25dcx9ednssap55azsp0p" timestamp="1567687834"&gt;177&lt;/key&gt;&lt;/foreign-keys&gt;&lt;ref-type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Pr/>
        <w:fldChar w:fldCharType="separate"/>
      </w:r>
      <w:bookmarkStart w:id="37" w:name="__Fieldmark__502_2469680829"/>
      <w:r>
        <w:rPr/>
      </w:r>
      <w:r>
        <w:rPr>
          <w:rFonts w:ascii="Times New Roman" w:hAnsi="Times New Roman"/>
          <w:sz w:val="24"/>
          <w:szCs w:val="24"/>
          <w:vertAlign w:val="superscript"/>
          <w:lang w:val="en-US"/>
        </w:rPr>
        <w:t>36</w:t>
      </w:r>
      <w:r>
        <w:rPr/>
      </w:r>
      <w:r>
        <w:rPr/>
        <w:fldChar w:fldCharType="end"/>
      </w:r>
      <w:bookmarkEnd w:id="37"/>
      <w:r>
        <w:rPr>
          <w:rFonts w:ascii="Times New Roman" w:hAnsi="Times New Roman"/>
          <w:sz w:val="24"/>
          <w:szCs w:val="24"/>
          <w:lang w:val="en-US"/>
        </w:rPr>
        <w:t xml:space="preserve"> As of 2017, our results show that</w:t>
      </w:r>
      <w:r>
        <w:rPr>
          <w:rFonts w:ascii="Times New Roman" w:hAnsi="Times New Roman"/>
          <w:sz w:val="24"/>
          <w:szCs w:val="24"/>
        </w:rPr>
        <w:t xml:space="preserve"> males in Syria and Afghanistan had a life expectancy at age 10 of </w:t>
      </w:r>
      <w:r>
        <w:rPr>
          <w:rFonts w:ascii="Times New Roman" w:hAnsi="Times New Roman"/>
          <w:sz w:val="24"/>
          <w:szCs w:val="24"/>
          <w:highlight w:val="yellow"/>
        </w:rPr>
        <w:t>x</w:t>
      </w:r>
      <w:r>
        <w:rPr>
          <w:rFonts w:ascii="Times New Roman" w:hAnsi="Times New Roman"/>
          <w:sz w:val="24"/>
          <w:szCs w:val="24"/>
        </w:rPr>
        <w:t xml:space="preserve"> and </w:t>
      </w:r>
      <w:r>
        <w:rPr>
          <w:rFonts w:ascii="Times New Roman" w:hAnsi="Times New Roman"/>
          <w:sz w:val="24"/>
          <w:szCs w:val="24"/>
          <w:highlight w:val="yellow"/>
        </w:rPr>
        <w:t>y</w:t>
      </w:r>
      <w:r>
        <w:rPr>
          <w:rFonts w:ascii="Times New Roman" w:hAnsi="Times New Roman"/>
          <w:sz w:val="24"/>
          <w:szCs w:val="24"/>
        </w:rPr>
        <w:t xml:space="preserve"> years respectively, while the expected lifespan for males aged 10 in Iceland and New Zealand was of </w:t>
      </w:r>
      <w:r>
        <w:rPr>
          <w:rFonts w:ascii="Times New Roman" w:hAnsi="Times New Roman"/>
          <w:sz w:val="24"/>
          <w:szCs w:val="24"/>
          <w:highlight w:val="yellow"/>
        </w:rPr>
        <w:t>z</w:t>
      </w:r>
      <w:r>
        <w:rPr>
          <w:rFonts w:ascii="Times New Roman" w:hAnsi="Times New Roman"/>
          <w:sz w:val="24"/>
          <w:szCs w:val="24"/>
        </w:rPr>
        <w:t xml:space="preserve"> years, a gap of almost 14 years. </w:t>
      </w:r>
      <w:r>
        <w:rPr>
          <w:rFonts w:ascii="Times New Roman" w:hAnsi="Times New Roman"/>
          <w:sz w:val="24"/>
          <w:szCs w:val="24"/>
          <w:highlight w:val="cyan"/>
        </w:rPr>
        <w:t>[something about inequality or disparities?]</w:t>
      </w:r>
      <w:r>
        <w:rPr>
          <w:rFonts w:ascii="Times New Roman" w:hAnsi="Times New Roman"/>
          <w:sz w:val="24"/>
          <w:szCs w:val="24"/>
        </w:rPr>
        <w:t xml:space="preserve"> This is important because life uncertainty is a measure of how the length of life varies and the GPI measures the level of violence in a country. Although, in principle, the two indicators could be unrelated to each other – i.e. a peaceful country could suffer high lifetime uncertainty, while a violent country could show lower mortality and uncertainty in life – we consistently observe the highest levels of lifetime uncertainty in countries with the greatest levels of violence. </w:t>
      </w:r>
      <w:bookmarkStart w:id="38" w:name="_Hlk18761822"/>
      <w:r>
        <w:rPr>
          <w:rFonts w:ascii="Times New Roman" w:hAnsi="Times New Roman"/>
          <w:sz w:val="24"/>
          <w:szCs w:val="24"/>
        </w:rPr>
        <w:t>This suggests that violent countries tend to have a double burden in terms of life expectancy and lifetime uncertainty</w:t>
      </w:r>
      <w:bookmarkEnd w:id="38"/>
      <w:r>
        <w:rPr>
          <w:rFonts w:ascii="Times New Roman" w:hAnsi="Times New Roman"/>
          <w:sz w:val="24"/>
          <w:szCs w:val="24"/>
        </w:rPr>
        <w:t xml:space="preserve">: not only, on average their population live shorter lives, but also their life is less predictable. </w:t>
      </w:r>
      <w:r>
        <w:rPr>
          <w:rFonts w:ascii="Times New Roman" w:hAnsi="Times New Roman"/>
          <w:sz w:val="24"/>
          <w:szCs w:val="24"/>
          <w:highlight w:val="cyan"/>
        </w:rPr>
        <w:t>[more sociology here?]</w:t>
      </w:r>
      <w:r>
        <w:rPr>
          <w:rFonts w:ascii="Times New Roman" w:hAnsi="Times New Roman"/>
          <w:sz w:val="24"/>
          <w:szCs w:val="24"/>
        </w:rPr>
        <w:t xml:space="preserve"> Israel is the only country which displays a different behaviour. Here, although measures of violence are relatively high, life uncertainty is </w:t>
      </w:r>
      <w:commentRangeStart w:id="14"/>
      <w:r>
        <w:rPr>
          <w:rFonts w:ascii="Times New Roman" w:hAnsi="Times New Roman"/>
          <w:sz w:val="24"/>
          <w:szCs w:val="24"/>
        </w:rPr>
        <w:t>low</w:t>
      </w:r>
      <w:r>
        <w:rPr>
          <w:rFonts w:ascii="Times New Roman" w:hAnsi="Times New Roman"/>
          <w:sz w:val="24"/>
          <w:szCs w:val="24"/>
        </w:rPr>
      </w:r>
      <w:ins w:id="190" w:author="Tim Riffe" w:date="2019-09-25T13:08:18Z">
        <w:commentRangeEnd w:id="14"/>
        <w:r>
          <w:commentReference w:id="14"/>
        </w:r>
        <w:r>
          <w:rPr>
            <w:rFonts w:ascii="Times New Roman" w:hAnsi="Times New Roman"/>
            <w:sz w:val="24"/>
            <w:szCs w:val="24"/>
          </w:rPr>
          <w:commentReference w:id="15"/>
        </w:r>
      </w:ins>
      <w:r>
        <w:rPr>
          <w:rFonts w:ascii="Times New Roman" w:hAnsi="Times New Roman"/>
          <w:sz w:val="24"/>
          <w:szCs w:val="24"/>
        </w:rPr>
        <w:t xml:space="preserve">.  </w:t>
      </w:r>
    </w:p>
    <w:p>
      <w:pPr>
        <w:pStyle w:val="NoSpacing"/>
        <w:ind w:firstLine="720"/>
        <w:jc w:val="both"/>
        <w:rPr/>
      </w:pPr>
      <w:r>
        <w:rPr>
          <w:rFonts w:ascii="Times New Roman" w:hAnsi="Times New Roman"/>
          <w:sz w:val="24"/>
          <w:szCs w:val="24"/>
        </w:rPr>
        <w:t xml:space="preserve"> </w:t>
      </w:r>
      <w:del w:id="191" w:author="Tim Riffe" w:date="2019-09-25T13:12:28Z">
        <w:r>
          <w:rPr>
            <w:rFonts w:ascii="Times New Roman" w:hAnsi="Times New Roman"/>
            <w:sz w:val="24"/>
            <w:szCs w:val="24"/>
          </w:rPr>
          <w:delText>As for gender differences, l</w:delText>
        </w:r>
      </w:del>
      <w:ins w:id="192" w:author="Tim Riffe" w:date="2019-09-25T13:12:28Z">
        <w:r>
          <w:rPr>
            <w:rFonts w:ascii="Times New Roman" w:hAnsi="Times New Roman"/>
            <w:sz w:val="24"/>
            <w:szCs w:val="24"/>
          </w:rPr>
          <w:t>L</w:t>
        </w:r>
      </w:ins>
      <w:r>
        <w:rPr>
          <w:rFonts w:ascii="Times New Roman" w:hAnsi="Times New Roman"/>
          <w:sz w:val="24"/>
          <w:szCs w:val="24"/>
        </w:rPr>
        <w:t xml:space="preserve">ifetime uncertainty is lower for </w:t>
      </w:r>
      <w:del w:id="193" w:author="Tim Riffe" w:date="2019-09-25T13:12:37Z">
        <w:r>
          <w:rPr>
            <w:rFonts w:ascii="Times New Roman" w:hAnsi="Times New Roman"/>
            <w:sz w:val="24"/>
            <w:szCs w:val="24"/>
          </w:rPr>
          <w:delText>females</w:delText>
        </w:r>
      </w:del>
      <w:ins w:id="194" w:author="Tim Riffe" w:date="2019-09-25T13:12:38Z">
        <w:r>
          <w:rPr>
            <w:rFonts w:ascii="Times New Roman" w:hAnsi="Times New Roman"/>
            <w:sz w:val="24"/>
            <w:szCs w:val="24"/>
          </w:rPr>
          <w:t>women</w:t>
        </w:r>
      </w:ins>
      <w:r>
        <w:rPr>
          <w:rFonts w:ascii="Times New Roman" w:hAnsi="Times New Roman"/>
          <w:sz w:val="24"/>
          <w:szCs w:val="24"/>
        </w:rPr>
        <w:t xml:space="preserve"> than for m</w:t>
      </w:r>
      <w:ins w:id="195" w:author="Tim Riffe" w:date="2019-09-25T13:12:42Z">
        <w:r>
          <w:rPr>
            <w:rFonts w:ascii="Times New Roman" w:hAnsi="Times New Roman"/>
            <w:sz w:val="24"/>
            <w:szCs w:val="24"/>
          </w:rPr>
          <w:t>en</w:t>
        </w:r>
      </w:ins>
      <w:del w:id="196" w:author="Tim Riffe" w:date="2019-09-25T13:12:43Z">
        <w:r>
          <w:rPr>
            <w:rFonts w:ascii="Times New Roman" w:hAnsi="Times New Roman"/>
            <w:sz w:val="24"/>
            <w:szCs w:val="24"/>
          </w:rPr>
          <w:delText>ales</w:delText>
        </w:r>
      </w:del>
      <w:ins w:id="197" w:author="Tim Riffe" w:date="2019-09-25T13:12:50Z">
        <w:r>
          <w:rPr>
            <w:rFonts w:ascii="Times New Roman" w:hAnsi="Times New Roman"/>
            <w:sz w:val="24"/>
            <w:szCs w:val="24"/>
          </w:rPr>
          <w:t>, and</w:t>
        </w:r>
      </w:ins>
      <w:del w:id="198" w:author="Tim Riffe" w:date="2019-09-25T13:12:52Z">
        <w:r>
          <w:rPr>
            <w:rFonts w:ascii="Times New Roman" w:hAnsi="Times New Roman"/>
            <w:sz w:val="24"/>
            <w:szCs w:val="24"/>
          </w:rPr>
          <w:delText>. T</w:delText>
        </w:r>
      </w:del>
      <w:ins w:id="199" w:author="Tim Riffe" w:date="2019-09-25T13:12:52Z">
        <w:r>
          <w:rPr>
            <w:rFonts w:ascii="Times New Roman" w:hAnsi="Times New Roman"/>
            <w:sz w:val="24"/>
            <w:szCs w:val="24"/>
          </w:rPr>
          <w:t xml:space="preserve"> t</w:t>
        </w:r>
      </w:ins>
      <w:r>
        <w:rPr>
          <w:rFonts w:ascii="Times New Roman" w:hAnsi="Times New Roman"/>
          <w:sz w:val="24"/>
          <w:szCs w:val="24"/>
        </w:rPr>
        <w:t>his advantage</w:t>
      </w:r>
      <w:del w:id="200" w:author="Tim Riffe" w:date="2019-09-25T13:12:57Z">
        <w:r>
          <w:rPr>
            <w:rFonts w:ascii="Times New Roman" w:hAnsi="Times New Roman"/>
            <w:sz w:val="24"/>
            <w:szCs w:val="24"/>
          </w:rPr>
          <w:delText>, however,</w:delText>
        </w:r>
      </w:del>
      <w:r>
        <w:rPr>
          <w:rFonts w:ascii="Times New Roman" w:hAnsi="Times New Roman"/>
          <w:sz w:val="24"/>
          <w:szCs w:val="24"/>
        </w:rPr>
        <w:t xml:space="preserve"> is less associated with levels of violence (correlation of 0.44). We hypothesise that this difference results from higher mortality at young and working ages for males. This is usually referred to as the ‘young-mortality’ hump and it is an important explanatory factor of gender differences in mortality.</w:t>
      </w:r>
      <w:r>
        <w:fldChar w:fldCharType="begin"/>
      </w:r>
      <w:r>
        <w:rPr/>
        <w:instrText>ADDIN EN.CITE &lt;EndNote&gt;&lt;Cite&gt;&lt;Author&gt;Remund&lt;/Author&gt;&lt;Year&gt;2018&lt;/Year&gt;&lt;RecNum&gt;158&lt;/RecNum&gt;&lt;DisplayText&gt;&lt;style face="superscript"&gt;37&lt;/style&gt;&lt;/DisplayText&gt;&lt;record&gt;&lt;rec-number&gt;158&lt;/rec-number&gt;&lt;foreign-keys&gt;&lt;key app="EN" db-id="wvs209twpd0rw8e25dcx9ednssap55azsp0p" timestamp="1550744812"&gt;158&lt;/key&gt;&lt;/foreign-keys&gt;&lt;ref-type name="Journal Article"&gt;17&lt;/ref-type&gt;&lt;contributors&gt;&lt;authors&gt;&lt;author&gt;Remund, Adrien&lt;/author&gt;&lt;author&gt;Camarda, Carlo G&lt;/author&gt;&lt;author&gt;Riffe, Tim&lt;/author&gt;&lt;/authors&gt;&lt;/contributors&gt;&lt;titles&gt;&lt;title&gt;A cause-of-death decomposition of young adult excess mortality&lt;/title&gt;&lt;secondary-title&gt;Demography&lt;/secondary-title&gt;&lt;/titles&gt;&lt;periodical&gt;&lt;full-title&gt;Demography&lt;/full-title&gt;&lt;/periodical&gt;&lt;pages&gt;957-978&lt;/pages&gt;&lt;volume&gt;55&lt;/volume&gt;&lt;number&gt;3&lt;/number&gt;&lt;dates&gt;&lt;year&gt;2018&lt;/year&gt;&lt;/dates&gt;&lt;isbn&gt;0070-3370&lt;/isbn&gt;&lt;urls&gt;&lt;/urls&gt;&lt;/record&gt;&lt;/Cite&gt;&lt;/EndNote&gt;</w:instrText>
      </w:r>
      <w:r>
        <w:rPr/>
        <w:fldChar w:fldCharType="separate"/>
      </w:r>
      <w:bookmarkStart w:id="39" w:name="__Fieldmark__584_2469680829"/>
      <w:r>
        <w:rPr/>
      </w:r>
      <w:r>
        <w:rPr>
          <w:rFonts w:ascii="Times New Roman" w:hAnsi="Times New Roman"/>
          <w:sz w:val="24"/>
          <w:szCs w:val="24"/>
          <w:vertAlign w:val="superscript"/>
        </w:rPr>
        <w:t>37</w:t>
      </w:r>
      <w:r>
        <w:rPr/>
      </w:r>
      <w:r>
        <w:rPr/>
        <w:fldChar w:fldCharType="end"/>
      </w:r>
      <w:bookmarkEnd w:id="39"/>
      <w:r>
        <w:rPr>
          <w:rFonts w:ascii="Times New Roman" w:hAnsi="Times New Roman"/>
          <w:sz w:val="24"/>
          <w:szCs w:val="24"/>
        </w:rPr>
        <w:t xml:space="preserve"> For example, war related deaths are five times higher for men than for women, and homicide rates in Latin America are 10 times higher for men than for women.</w:t>
      </w:r>
      <w:r>
        <w:fldChar w:fldCharType="begin"/>
      </w:r>
      <w:r>
        <w:rPr/>
        <w:instrText>ADDIN EN.CITE &lt;EndNote&gt;&lt;Cite&gt;&lt;Author&gt;Briceño-León&lt;/Author&gt;&lt;Year&gt;2008&lt;/Year&gt;&lt;RecNum&gt;98&lt;/RecNum&gt;&lt;DisplayText&gt;&lt;style face="superscript"&gt;38&lt;/style&gt;&lt;/DisplayText&gt;&lt;record&gt;&lt;rec-number&gt;98&lt;/rec-number&gt;&lt;foreign-keys&gt;&lt;key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Pr/>
        <w:fldChar w:fldCharType="separate"/>
      </w:r>
      <w:bookmarkStart w:id="40" w:name="__Fieldmark__589_2469680829"/>
      <w:r>
        <w:rPr/>
      </w:r>
      <w:r>
        <w:rPr>
          <w:rFonts w:ascii="Times New Roman" w:hAnsi="Times New Roman"/>
          <w:sz w:val="24"/>
          <w:szCs w:val="24"/>
          <w:vertAlign w:val="superscript"/>
        </w:rPr>
        <w:t>38</w:t>
      </w:r>
      <w:r>
        <w:rPr/>
      </w:r>
      <w:r>
        <w:rPr/>
        <w:fldChar w:fldCharType="end"/>
      </w:r>
      <w:bookmarkEnd w:id="40"/>
      <w:r>
        <w:rPr>
          <w:rFonts w:ascii="Times New Roman" w:hAnsi="Times New Roman"/>
          <w:sz w:val="24"/>
          <w:szCs w:val="24"/>
        </w:rPr>
        <w:t xml:space="preserve"> This highlights the importance of premature mortality on lifetime uncertainty in contexts of high violence. </w:t>
      </w:r>
      <w:r>
        <w:rPr>
          <w:rFonts w:ascii="Times New Roman" w:hAnsi="Times New Roman"/>
          <w:sz w:val="24"/>
          <w:szCs w:val="24"/>
          <w:highlight w:val="cyan"/>
        </w:rPr>
        <w:t>[more on this, see also outlook section Ridhi?]</w:t>
      </w:r>
    </w:p>
    <w:p>
      <w:pPr>
        <w:pStyle w:val="NoSpacing"/>
        <w:jc w:val="both"/>
        <w:rPr>
          <w:rFonts w:ascii="Times New Roman" w:hAnsi="Times New Roman"/>
          <w:b/>
          <w:b/>
          <w:sz w:val="24"/>
          <w:szCs w:val="24"/>
        </w:rPr>
      </w:pPr>
      <w:r>
        <w:rPr>
          <w:rFonts w:ascii="Times New Roman" w:hAnsi="Times New Roman"/>
          <w:b/>
          <w:sz w:val="24"/>
          <w:szCs w:val="24"/>
        </w:rPr>
      </w:r>
    </w:p>
    <w:p>
      <w:pPr>
        <w:pStyle w:val="NoSpacing"/>
        <w:jc w:val="both"/>
        <w:rPr>
          <w:rFonts w:ascii="Times New Roman" w:hAnsi="Times New Roman"/>
          <w:b/>
          <w:b/>
          <w:sz w:val="24"/>
          <w:szCs w:val="24"/>
        </w:rPr>
      </w:pPr>
      <w:r>
        <w:rPr>
          <w:rFonts w:ascii="Times New Roman" w:hAnsi="Times New Roman"/>
          <w:b/>
          <w:sz w:val="24"/>
          <w:szCs w:val="24"/>
        </w:rPr>
        <w:t>Contribution of violent deaths to life uncertainty</w:t>
      </w:r>
    </w:p>
    <w:p>
      <w:pPr>
        <w:pStyle w:val="NoSpacing"/>
        <w:jc w:val="both"/>
        <w:rPr>
          <w:rFonts w:ascii="Times New Roman" w:hAnsi="Times New Roman"/>
          <w:sz w:val="24"/>
          <w:szCs w:val="24"/>
        </w:rPr>
      </w:pPr>
      <w:r>
        <w:rPr>
          <w:rFonts w:ascii="Times New Roman" w:hAnsi="Times New Roman"/>
          <w:sz w:val="24"/>
          <w:szCs w:val="24"/>
        </w:rPr>
      </w:r>
    </w:p>
    <w:p>
      <w:pPr>
        <w:pStyle w:val="NoSpacing"/>
        <w:jc w:val="both"/>
        <w:rPr/>
      </w:pPr>
      <w:r>
        <w:rPr>
          <w:rFonts w:ascii="Times New Roman" w:hAnsi="Times New Roman"/>
          <w:sz w:val="24"/>
          <w:szCs w:val="24"/>
        </w:rPr>
        <w:t xml:space="preserve">To test our hypothesis of the </w:t>
      </w:r>
      <w:del w:id="201" w:author="Tim Riffe" w:date="2019-09-25T13:15:18Z">
        <w:r>
          <w:rPr>
            <w:rFonts w:ascii="Times New Roman" w:hAnsi="Times New Roman"/>
            <w:sz w:val="24"/>
            <w:szCs w:val="24"/>
          </w:rPr>
          <w:delText>‘</w:delText>
        </w:r>
      </w:del>
      <w:r>
        <w:rPr>
          <w:rFonts w:ascii="Times New Roman" w:hAnsi="Times New Roman"/>
          <w:sz w:val="24"/>
          <w:szCs w:val="24"/>
        </w:rPr>
        <w:t>young-</w:t>
      </w:r>
      <w:del w:id="202" w:author="Tim Riffe" w:date="2019-09-25T13:15:15Z">
        <w:r>
          <w:rPr>
            <w:rFonts w:ascii="Times New Roman" w:hAnsi="Times New Roman"/>
            <w:sz w:val="24"/>
            <w:szCs w:val="24"/>
          </w:rPr>
          <w:delText>mortality</w:delText>
        </w:r>
      </w:del>
      <w:ins w:id="203" w:author="Tim Riffe" w:date="2019-09-25T13:15:15Z">
        <w:r>
          <w:rPr>
            <w:rFonts w:ascii="Times New Roman" w:hAnsi="Times New Roman"/>
            <w:sz w:val="24"/>
            <w:szCs w:val="24"/>
          </w:rPr>
          <w:t>adult</w:t>
        </w:r>
      </w:ins>
      <w:del w:id="204" w:author="Tim Riffe" w:date="2019-09-25T13:15:17Z">
        <w:r>
          <w:rPr>
            <w:rFonts w:ascii="Times New Roman" w:hAnsi="Times New Roman"/>
            <w:sz w:val="24"/>
            <w:szCs w:val="24"/>
          </w:rPr>
          <w:delText>’</w:delText>
        </w:r>
      </w:del>
      <w:r>
        <w:rPr>
          <w:rFonts w:ascii="Times New Roman" w:hAnsi="Times New Roman"/>
          <w:sz w:val="24"/>
          <w:szCs w:val="24"/>
        </w:rPr>
        <w:t xml:space="preserve"> </w:t>
      </w:r>
      <w:ins w:id="205" w:author="Tim Riffe" w:date="2019-09-25T13:15:20Z">
        <w:r>
          <w:rPr>
            <w:rFonts w:ascii="Times New Roman" w:hAnsi="Times New Roman"/>
            <w:sz w:val="24"/>
            <w:szCs w:val="24"/>
          </w:rPr>
          <w:t xml:space="preserve">mortality </w:t>
        </w:r>
      </w:ins>
      <w:r>
        <w:rPr>
          <w:rFonts w:ascii="Times New Roman" w:hAnsi="Times New Roman"/>
          <w:sz w:val="24"/>
          <w:szCs w:val="24"/>
        </w:rPr>
        <w:t>hump, we compared the 25 countries with the highest levels of violence in 2017 with</w:t>
      </w:r>
      <w:ins w:id="206" w:author="Tim Riffe" w:date="2019-09-25T13:30:26Z">
        <w:r>
          <w:rPr>
            <w:rFonts w:ascii="Times New Roman" w:hAnsi="Times New Roman"/>
            <w:sz w:val="24"/>
            <w:szCs w:val="24"/>
          </w:rPr>
          <w:t xml:space="preserve"> </w:t>
        </w:r>
      </w:ins>
      <w:ins w:id="207" w:author="Tim Riffe" w:date="2019-09-25T13:30:26Z">
        <w:r>
          <w:rPr>
            <w:rFonts w:ascii="Times New Roman" w:hAnsi="Times New Roman"/>
            <w:sz w:val="24"/>
            <w:szCs w:val="24"/>
          </w:rPr>
          <w:t>a benchmark composed of</w:t>
        </w:r>
      </w:ins>
      <w:r>
        <w:rPr>
          <w:rFonts w:ascii="Times New Roman" w:hAnsi="Times New Roman"/>
          <w:sz w:val="24"/>
          <w:szCs w:val="24"/>
        </w:rPr>
        <w:t xml:space="preserve"> the</w:t>
      </w:r>
      <w:del w:id="208" w:author="Tim Riffe" w:date="2019-09-25T13:15:48Z">
        <w:r>
          <w:rPr>
            <w:rFonts w:ascii="Times New Roman" w:hAnsi="Times New Roman"/>
            <w:sz w:val="24"/>
            <w:szCs w:val="24"/>
          </w:rPr>
          <w:delText xml:space="preserve"> set of countries that ranked in the top-</w:delText>
        </w:r>
      </w:del>
      <w:ins w:id="209" w:author="Tim Riffe" w:date="2019-09-25T13:15:49Z">
        <w:r>
          <w:rPr>
            <w:rFonts w:ascii="Times New Roman" w:hAnsi="Times New Roman"/>
            <w:sz w:val="24"/>
            <w:szCs w:val="24"/>
          </w:rPr>
          <w:t xml:space="preserve"> </w:t>
        </w:r>
      </w:ins>
      <w:r>
        <w:rPr>
          <w:rFonts w:ascii="Times New Roman" w:hAnsi="Times New Roman"/>
          <w:sz w:val="24"/>
          <w:szCs w:val="24"/>
        </w:rPr>
        <w:t xml:space="preserve">10 </w:t>
      </w:r>
      <w:del w:id="210" w:author="Tim Riffe" w:date="2019-09-25T13:15:53Z">
        <w:r>
          <w:rPr>
            <w:rFonts w:ascii="Times New Roman" w:hAnsi="Times New Roman"/>
            <w:sz w:val="24"/>
            <w:szCs w:val="24"/>
          </w:rPr>
          <w:delText xml:space="preserve">of the </w:delText>
        </w:r>
      </w:del>
      <w:r>
        <w:rPr>
          <w:rFonts w:ascii="Times New Roman" w:hAnsi="Times New Roman"/>
          <w:sz w:val="24"/>
          <w:szCs w:val="24"/>
        </w:rPr>
        <w:t xml:space="preserve">most peaceful </w:t>
      </w:r>
      <w:ins w:id="211" w:author="Tim Riffe" w:date="2019-09-25T13:16:00Z">
        <w:r>
          <w:rPr>
            <w:rFonts w:ascii="Times New Roman" w:hAnsi="Times New Roman"/>
            <w:sz w:val="24"/>
            <w:szCs w:val="24"/>
          </w:rPr>
          <w:t xml:space="preserve">countries </w:t>
        </w:r>
      </w:ins>
      <w:r>
        <w:rPr>
          <w:rFonts w:ascii="Times New Roman" w:hAnsi="Times New Roman"/>
          <w:sz w:val="24"/>
          <w:szCs w:val="24"/>
        </w:rPr>
        <w:t>in the period 2008-2017. The former group includes countries like Syria, Iraq, Yemen, South Sudan, Somalia, Central African Republic, Libya, Venezuela, Colombia, Mexico</w:t>
      </w:r>
      <w:ins w:id="212" w:author="Tim Riffe" w:date="2019-09-25T13:13:49Z">
        <w:r>
          <w:rPr>
            <w:rFonts w:ascii="Times New Roman" w:hAnsi="Times New Roman"/>
            <w:sz w:val="24"/>
            <w:szCs w:val="24"/>
          </w:rPr>
          <w:t>,</w:t>
        </w:r>
      </w:ins>
      <w:r>
        <w:rPr>
          <w:rFonts w:ascii="Times New Roman" w:hAnsi="Times New Roman"/>
          <w:sz w:val="24"/>
          <w:szCs w:val="24"/>
        </w:rPr>
        <w:t xml:space="preserve"> and Afghanistan shown in </w:t>
      </w:r>
      <w:r>
        <w:rPr>
          <w:rFonts w:ascii="Times New Roman" w:hAnsi="Times New Roman"/>
          <w:b/>
          <w:i/>
          <w:sz w:val="24"/>
          <w:szCs w:val="24"/>
        </w:rPr>
        <w:t>Figure 3</w:t>
      </w:r>
      <w:r>
        <w:rPr>
          <w:rFonts w:ascii="Times New Roman" w:hAnsi="Times New Roman"/>
          <w:sz w:val="24"/>
          <w:szCs w:val="24"/>
        </w:rPr>
        <w:t xml:space="preserve"> (results for women and rest of countries is shown in the SM). The latter includes, Iceland, New Zealand, Austria, Portugal</w:t>
      </w:r>
      <w:ins w:id="213" w:author="Tim Riffe" w:date="2019-09-25T13:16:25Z">
        <w:r>
          <w:rPr>
            <w:rFonts w:ascii="Times New Roman" w:hAnsi="Times New Roman"/>
            <w:sz w:val="24"/>
            <w:szCs w:val="24"/>
          </w:rPr>
          <w:t>,</w:t>
        </w:r>
      </w:ins>
      <w:r>
        <w:rPr>
          <w:rFonts w:ascii="Times New Roman" w:hAnsi="Times New Roman"/>
          <w:sz w:val="24"/>
          <w:szCs w:val="24"/>
        </w:rPr>
        <w:t xml:space="preserve"> and Denmark</w:t>
      </w:r>
      <w:del w:id="214" w:author="Tim Riffe" w:date="2019-09-25T13:16:31Z">
        <w:r>
          <w:rPr>
            <w:rFonts w:ascii="Times New Roman" w:hAnsi="Times New Roman"/>
            <w:sz w:val="24"/>
            <w:szCs w:val="24"/>
          </w:rPr>
          <w:delText>, among others</w:delText>
        </w:r>
      </w:del>
      <w:r>
        <w:rPr>
          <w:rFonts w:ascii="Times New Roman" w:hAnsi="Times New Roman"/>
          <w:sz w:val="24"/>
          <w:szCs w:val="24"/>
        </w:rPr>
        <w:t xml:space="preserve">. </w:t>
      </w:r>
      <w:del w:id="215" w:author="Tim Riffe" w:date="2019-09-25T13:16:56Z">
        <w:r>
          <w:rPr>
            <w:rFonts w:ascii="Times New Roman" w:hAnsi="Times New Roman"/>
            <w:sz w:val="24"/>
            <w:szCs w:val="24"/>
          </w:rPr>
          <w:delText>This strategy allowed us to</w:delText>
        </w:r>
      </w:del>
      <w:ins w:id="216" w:author="Tim Riffe" w:date="2019-09-25T13:16:56Z">
        <w:r>
          <w:rPr>
            <w:rFonts w:ascii="Times New Roman" w:hAnsi="Times New Roman"/>
            <w:sz w:val="24"/>
            <w:szCs w:val="24"/>
          </w:rPr>
          <w:t>We</w:t>
        </w:r>
      </w:ins>
      <w:r>
        <w:rPr>
          <w:rFonts w:ascii="Times New Roman" w:hAnsi="Times New Roman"/>
          <w:sz w:val="24"/>
          <w:szCs w:val="24"/>
        </w:rPr>
        <w:t xml:space="preserve"> identify the ages driving the difference in lifetime uncertainty between violent countries and more peaceful ones. </w:t>
      </w:r>
      <w:del w:id="217" w:author="Tim Riffe" w:date="2019-09-25T13:27:05Z">
        <w:r>
          <w:rPr>
            <w:rFonts w:ascii="Times New Roman" w:hAnsi="Times New Roman"/>
            <w:sz w:val="24"/>
            <w:szCs w:val="24"/>
          </w:rPr>
          <w:delText>Additionally, w</w:delText>
        </w:r>
      </w:del>
      <w:ins w:id="218" w:author="Tim Riffe" w:date="2019-09-25T13:27:05Z">
        <w:r>
          <w:rPr>
            <w:rFonts w:ascii="Times New Roman" w:hAnsi="Times New Roman"/>
            <w:sz w:val="24"/>
            <w:szCs w:val="24"/>
          </w:rPr>
          <w:t>W</w:t>
        </w:r>
      </w:ins>
      <w:r>
        <w:rPr>
          <w:rFonts w:ascii="Times New Roman" w:hAnsi="Times New Roman"/>
          <w:sz w:val="24"/>
          <w:szCs w:val="24"/>
        </w:rPr>
        <w:t xml:space="preserve">e </w:t>
      </w:r>
      <w:del w:id="219" w:author="Tim Riffe" w:date="2019-09-25T13:27:02Z">
        <w:r>
          <w:rPr>
            <w:rFonts w:ascii="Times New Roman" w:hAnsi="Times New Roman"/>
            <w:sz w:val="24"/>
            <w:szCs w:val="24"/>
          </w:rPr>
          <w:delText xml:space="preserve">were able to </w:delText>
        </w:r>
      </w:del>
      <w:ins w:id="220" w:author="Tim Riffe" w:date="2019-09-25T13:27:07Z">
        <w:r>
          <w:rPr>
            <w:rFonts w:ascii="Times New Roman" w:hAnsi="Times New Roman"/>
            <w:sz w:val="24"/>
            <w:szCs w:val="24"/>
          </w:rPr>
          <w:t xml:space="preserve">also </w:t>
        </w:r>
      </w:ins>
      <w:r>
        <w:rPr>
          <w:rFonts w:ascii="Times New Roman" w:hAnsi="Times New Roman"/>
          <w:sz w:val="24"/>
          <w:szCs w:val="24"/>
        </w:rPr>
        <w:t>analyse the contribution of homicides, war-related</w:t>
      </w:r>
      <w:ins w:id="221" w:author="Tim Riffe" w:date="2019-09-25T13:17:08Z">
        <w:r>
          <w:rPr>
            <w:rFonts w:ascii="Times New Roman" w:hAnsi="Times New Roman"/>
            <w:sz w:val="24"/>
            <w:szCs w:val="24"/>
          </w:rPr>
          <w:t xml:space="preserve"> </w:t>
        </w:r>
      </w:ins>
      <w:ins w:id="222" w:author="Tim Riffe" w:date="2019-09-25T13:17:08Z">
        <w:r>
          <w:rPr>
            <w:rFonts w:ascii="Times New Roman" w:hAnsi="Times New Roman"/>
            <w:sz w:val="24"/>
            <w:szCs w:val="24"/>
          </w:rPr>
          <w:t>deaths</w:t>
        </w:r>
      </w:ins>
      <w:r>
        <w:rPr>
          <w:rFonts w:ascii="Times New Roman" w:hAnsi="Times New Roman"/>
          <w:sz w:val="24"/>
          <w:szCs w:val="24"/>
        </w:rPr>
        <w:t>, and other violent causes of death to lifetime uncertainty. These results</w:t>
      </w:r>
      <w:del w:id="223" w:author="Tim Riffe" w:date="2019-09-25T13:17:19Z">
        <w:r>
          <w:rPr>
            <w:rFonts w:ascii="Times New Roman" w:hAnsi="Times New Roman"/>
            <w:sz w:val="24"/>
            <w:szCs w:val="24"/>
          </w:rPr>
          <w:delText>, however,</w:delText>
        </w:r>
      </w:del>
      <w:r>
        <w:rPr>
          <w:rFonts w:ascii="Times New Roman" w:hAnsi="Times New Roman"/>
          <w:sz w:val="24"/>
          <w:szCs w:val="24"/>
        </w:rPr>
        <w:t xml:space="preserve"> represent a lower bound </w:t>
      </w:r>
      <w:ins w:id="224" w:author="Tim Riffe" w:date="2019-09-25T13:17:25Z">
        <w:r>
          <w:rPr>
            <w:rFonts w:ascii="Times New Roman" w:hAnsi="Times New Roman"/>
            <w:sz w:val="24"/>
            <w:szCs w:val="24"/>
          </w:rPr>
          <w:t>for the contribution of violence, because</w:t>
        </w:r>
      </w:ins>
      <w:del w:id="225" w:author="Tim Riffe" w:date="2019-09-25T13:17:36Z">
        <w:r>
          <w:rPr>
            <w:rFonts w:ascii="Times New Roman" w:hAnsi="Times New Roman"/>
            <w:sz w:val="24"/>
            <w:szCs w:val="24"/>
          </w:rPr>
          <w:delText>as</w:delText>
        </w:r>
      </w:del>
      <w:r>
        <w:rPr>
          <w:rFonts w:ascii="Times New Roman" w:hAnsi="Times New Roman"/>
          <w:sz w:val="24"/>
          <w:szCs w:val="24"/>
        </w:rPr>
        <w:t xml:space="preserve"> violent deaths are often underestimated and underreported</w:t>
      </w:r>
      <w:del w:id="226" w:author="Tim Riffe" w:date="2019-09-25T13:18:10Z">
        <w:r>
          <w:rPr>
            <w:rFonts w:ascii="Times New Roman" w:hAnsi="Times New Roman"/>
            <w:sz w:val="24"/>
            <w:szCs w:val="24"/>
          </w:rPr>
          <w:delText>, especially in high-level violent settings</w:delText>
        </w:r>
      </w:del>
      <w:r>
        <w:rPr>
          <w:rFonts w:ascii="Times New Roman" w:hAnsi="Times New Roman"/>
          <w:sz w:val="24"/>
          <w:szCs w:val="24"/>
        </w:rPr>
        <w:t xml:space="preserve">. For example, in Mexico and Venezuela, </w:t>
      </w:r>
      <w:del w:id="227" w:author="Tim Riffe" w:date="2019-09-25T13:18:44Z">
        <w:r>
          <w:rPr>
            <w:rFonts w:ascii="Times New Roman" w:hAnsi="Times New Roman"/>
            <w:sz w:val="24"/>
            <w:szCs w:val="24"/>
          </w:rPr>
          <w:delText xml:space="preserve">lack of data has made </w:delText>
        </w:r>
      </w:del>
      <w:del w:id="228" w:author="Tim Riffe" w:date="2019-09-25T13:18:44Z">
        <w:r>
          <w:rPr>
            <w:rFonts w:ascii="Times New Roman" w:hAnsi="Times New Roman"/>
            <w:sz w:val="24"/>
            <w:szCs w:val="24"/>
          </w:rPr>
          <w:delText>difficult for researchers to estimate the current level of homicides due to</w:delText>
        </w:r>
      </w:del>
      <w:r>
        <w:rPr>
          <w:rFonts w:ascii="Times New Roman" w:hAnsi="Times New Roman"/>
          <w:sz w:val="24"/>
          <w:szCs w:val="24"/>
        </w:rPr>
        <w:t xml:space="preserve"> misclassification, underreported murders, and the increasing number of missing individuals</w:t>
      </w:r>
      <w:ins w:id="229" w:author="Tim Riffe" w:date="2019-09-25T13:18:57Z">
        <w:r>
          <w:rPr>
            <w:rFonts w:ascii="Times New Roman" w:hAnsi="Times New Roman"/>
            <w:sz w:val="24"/>
            <w:szCs w:val="24"/>
          </w:rPr>
          <w:t xml:space="preserve"> has made </w:t>
        </w:r>
      </w:ins>
      <w:ins w:id="230" w:author="Tim Riffe" w:date="2019-09-25T13:18:57Z">
        <w:r>
          <w:rPr>
            <w:rFonts w:ascii="Times New Roman" w:hAnsi="Times New Roman"/>
            <w:sz w:val="24"/>
            <w:szCs w:val="24"/>
          </w:rPr>
          <w:t xml:space="preserve">it </w:t>
        </w:r>
      </w:ins>
      <w:ins w:id="231" w:author="Tim Riffe" w:date="2019-09-25T13:18:57Z">
        <w:r>
          <w:rPr>
            <w:rFonts w:ascii="Times New Roman" w:hAnsi="Times New Roman"/>
            <w:sz w:val="24"/>
            <w:szCs w:val="24"/>
          </w:rPr>
          <w:t>difficult to estimate the current level of homicide</w:t>
        </w:r>
      </w:ins>
      <w:r>
        <w:rPr>
          <w:rFonts w:ascii="Times New Roman" w:hAnsi="Times New Roman"/>
          <w:sz w:val="24"/>
          <w:szCs w:val="24"/>
        </w:rPr>
        <w:t>.</w:t>
      </w:r>
      <w:r>
        <w:fldChar w:fldCharType="begin"/>
      </w:r>
      <w:r>
        <w:rPr/>
        <w:instrText>ADDIN EN.CITE &lt;EndNote&gt;&lt;Cite&gt;&lt;Author&gt;Aburto&lt;/Author&gt;&lt;Year&gt;2018&lt;/Year&gt;&lt;RecNum&gt;127&lt;/RecNum&gt;&lt;DisplayText&gt;&lt;style face="superscript"&gt;36,39&lt;/style&gt;&lt;/DisplayText&gt;&lt;record&gt;&lt;rec-number&gt;127&lt;/rec-number&gt;&lt;foreign-keys&gt;&lt;key app="EN" db-id="wvs209twpd0rw8e25dcx9ednssap55azsp0p" timestamp="0"&gt;127&lt;/key&gt;&lt;/foreign-keys&gt;&lt;ref-type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Cite&gt;&lt;Author&gt;García&lt;/Author&gt;&lt;Year&gt;2019&lt;/Year&gt;&lt;RecNum&gt;177&lt;/RecNum&gt;&lt;record&gt;&lt;rec-number&gt;177&lt;/rec-number&gt;&lt;foreign-keys&gt;&lt;key app="EN" db-id="wvs209twpd0rw8e25dcx9ednssap55azsp0p" timestamp="1567687834"&gt;177&lt;/key&gt;&lt;/foreign-keys&gt;&lt;ref-type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Pr/>
        <w:fldChar w:fldCharType="separate"/>
      </w:r>
      <w:bookmarkStart w:id="41" w:name="__Fieldmark__657_2469680829"/>
      <w:r>
        <w:rPr/>
      </w:r>
      <w:r>
        <w:rPr>
          <w:rFonts w:ascii="Times New Roman" w:hAnsi="Times New Roman"/>
          <w:sz w:val="24"/>
          <w:szCs w:val="24"/>
          <w:vertAlign w:val="superscript"/>
        </w:rPr>
        <w:t>36,39</w:t>
      </w:r>
      <w:r>
        <w:rPr/>
      </w:r>
      <w:r>
        <w:rPr/>
        <w:fldChar w:fldCharType="end"/>
      </w:r>
      <w:bookmarkEnd w:id="41"/>
      <w:r>
        <w:rPr>
          <w:rFonts w:ascii="Times New Roman" w:hAnsi="Times New Roman"/>
          <w:sz w:val="24"/>
          <w:szCs w:val="24"/>
        </w:rPr>
        <w:t xml:space="preserve"> </w:t>
      </w:r>
      <w:del w:id="232" w:author="Tim Riffe" w:date="2019-09-25T13:27:27Z">
        <w:r>
          <w:rPr>
            <w:rFonts w:ascii="Times New Roman" w:hAnsi="Times New Roman"/>
            <w:sz w:val="24"/>
            <w:szCs w:val="24"/>
          </w:rPr>
          <w:delText>Equally</w:delText>
        </w:r>
      </w:del>
      <w:ins w:id="233" w:author="Tim Riffe" w:date="2019-09-25T13:27:27Z">
        <w:r>
          <w:rPr>
            <w:rFonts w:ascii="Times New Roman" w:hAnsi="Times New Roman"/>
            <w:sz w:val="24"/>
            <w:szCs w:val="24"/>
          </w:rPr>
          <w:t>Similarly</w:t>
        </w:r>
      </w:ins>
      <w:r>
        <w:rPr>
          <w:rFonts w:ascii="Times New Roman" w:hAnsi="Times New Roman"/>
          <w:sz w:val="24"/>
          <w:szCs w:val="24"/>
        </w:rPr>
        <w:t xml:space="preserve">, the collection of credible/accurate data is particularly difficult in besieged and remote areas in Syria and Yemen.  </w:t>
      </w:r>
    </w:p>
    <w:p>
      <w:pPr>
        <w:pStyle w:val="NoSpacing"/>
        <w:jc w:val="both"/>
        <w:rPr/>
      </w:pPr>
      <w:r>
        <w:rPr>
          <w:rFonts w:ascii="Times New Roman" w:hAnsi="Times New Roman"/>
          <w:sz w:val="24"/>
          <w:szCs w:val="24"/>
        </w:rPr>
        <w:tab/>
      </w:r>
      <w:r>
        <w:rPr>
          <w:rFonts w:ascii="Times New Roman" w:hAnsi="Times New Roman"/>
          <w:b/>
          <w:i/>
          <w:sz w:val="24"/>
          <w:szCs w:val="24"/>
        </w:rPr>
        <w:t>Figure 3</w:t>
      </w:r>
      <w:r>
        <w:rPr>
          <w:rFonts w:ascii="Times New Roman" w:hAnsi="Times New Roman"/>
          <w:sz w:val="24"/>
          <w:szCs w:val="24"/>
        </w:rPr>
        <w:t xml:space="preserve"> shows the contribution </w:t>
      </w:r>
      <w:bookmarkStart w:id="42" w:name="_Hlk18762363"/>
      <w:r>
        <w:rPr>
          <w:rFonts w:ascii="Times New Roman" w:hAnsi="Times New Roman"/>
          <w:sz w:val="24"/>
          <w:szCs w:val="24"/>
        </w:rPr>
        <w:t>of mortality by different causes</w:t>
      </w:r>
      <w:bookmarkEnd w:id="42"/>
      <w:r>
        <w:rPr>
          <w:rFonts w:ascii="Times New Roman" w:hAnsi="Times New Roman"/>
          <w:sz w:val="24"/>
          <w:szCs w:val="24"/>
        </w:rPr>
        <w:t xml:space="preserve"> to the difference in lifetime uncertainty between </w:t>
      </w:r>
      <w:ins w:id="234" w:author="Tim Riffe" w:date="2019-09-25T13:42:46Z">
        <w:r>
          <w:rPr>
            <w:rFonts w:ascii="Times New Roman" w:hAnsi="Times New Roman"/>
            <w:sz w:val="24"/>
            <w:szCs w:val="24"/>
          </w:rPr>
          <w:t xml:space="preserve">the 25 </w:t>
        </w:r>
      </w:ins>
      <w:ins w:id="235" w:author="Tim Riffe" w:date="2019-09-25T13:43:07Z">
        <w:r>
          <w:rPr>
            <w:rFonts w:ascii="Times New Roman" w:hAnsi="Times New Roman"/>
            <w:sz w:val="24"/>
            <w:szCs w:val="24"/>
          </w:rPr>
          <w:t>high violence countries and the peacful country benchmark</w:t>
        </w:r>
      </w:ins>
      <w:del w:id="236" w:author="Tim Riffe" w:date="2019-09-25T13:43:21Z">
        <w:r>
          <w:rPr>
            <w:rFonts w:ascii="Times New Roman" w:hAnsi="Times New Roman"/>
            <w:sz w:val="24"/>
            <w:szCs w:val="24"/>
          </w:rPr>
          <w:delText xml:space="preserve">violent and peaceful countries </w:delText>
        </w:r>
      </w:del>
      <w:ins w:id="237" w:author="Tim Riffe" w:date="2019-09-25T13:43:22Z">
        <w:r>
          <w:rPr>
            <w:rFonts w:ascii="Times New Roman" w:hAnsi="Times New Roman"/>
            <w:sz w:val="24"/>
            <w:szCs w:val="24"/>
          </w:rPr>
          <w:t xml:space="preserve"> </w:t>
        </w:r>
      </w:ins>
      <w:r>
        <w:rPr>
          <w:rFonts w:ascii="Times New Roman" w:hAnsi="Times New Roman"/>
          <w:sz w:val="24"/>
          <w:szCs w:val="24"/>
        </w:rPr>
        <w:t>between ages 10 and 60</w:t>
      </w:r>
      <w:del w:id="238" w:author="Tim Riffe" w:date="2019-09-25T13:43:28Z">
        <w:r>
          <w:rPr>
            <w:rFonts w:ascii="Times New Roman" w:hAnsi="Times New Roman"/>
            <w:sz w:val="24"/>
            <w:szCs w:val="24"/>
          </w:rPr>
          <w:delText xml:space="preserve"> years</w:delText>
        </w:r>
      </w:del>
      <w:r>
        <w:rPr>
          <w:rFonts w:ascii="Times New Roman" w:hAnsi="Times New Roman"/>
          <w:sz w:val="24"/>
          <w:szCs w:val="24"/>
        </w:rPr>
        <w:t xml:space="preserve">. </w:t>
      </w:r>
      <w:del w:id="239" w:author="Tim Riffe" w:date="2019-09-25T13:43:49Z">
        <w:r>
          <w:rPr>
            <w:rFonts w:ascii="Times New Roman" w:hAnsi="Times New Roman"/>
            <w:sz w:val="24"/>
            <w:szCs w:val="24"/>
          </w:rPr>
          <w:delText>Compared to peaceful countries, t</w:delText>
        </w:r>
      </w:del>
      <w:ins w:id="240" w:author="Tim Riffe" w:date="2019-09-25T13:43:49Z">
        <w:r>
          <w:rPr>
            <w:rFonts w:ascii="Times New Roman" w:hAnsi="Times New Roman"/>
            <w:sz w:val="24"/>
            <w:szCs w:val="24"/>
          </w:rPr>
          <w:t>T</w:t>
        </w:r>
      </w:ins>
      <w:r>
        <w:rPr>
          <w:rFonts w:ascii="Times New Roman" w:hAnsi="Times New Roman"/>
          <w:sz w:val="24"/>
          <w:szCs w:val="24"/>
        </w:rPr>
        <w:t>he difference in lifespan uncertainty resulting from violence is remarkably high in the MENA region for both genders. For instance, violent deaths represent 91.4% and 55.7% of the difference for Syrian males and Iraqi females, respectively. In these countries, war-related violence contributes disproportionately to lifetime uncertainty as compared to homicides or other causes. This is especially true for men of young ages. For instance,</w:t>
      </w:r>
      <w:del w:id="241" w:author="Tim Riffe" w:date="2019-09-25T13:29:53Z">
        <w:r>
          <w:rPr>
            <w:rFonts w:ascii="Times New Roman" w:hAnsi="Times New Roman"/>
            <w:sz w:val="24"/>
            <w:szCs w:val="24"/>
          </w:rPr>
          <w:delText xml:space="preserve"> lifetime uncertainty</w:delText>
        </w:r>
      </w:del>
      <w:ins w:id="242" w:author="Tim Riffe" w:date="2019-09-25T13:29:53Z">
        <w:r>
          <w:rPr>
            <w:rFonts w:ascii="Times New Roman" w:hAnsi="Times New Roman"/>
            <w:sz w:val="24"/>
            <w:szCs w:val="24"/>
          </w:rPr>
          <w:t xml:space="preserve"> </w:t>
        </w:r>
      </w:ins>
      <w:ins w:id="243" w:author="Tim Riffe" w:date="2019-09-25T13:29:53Z">
        <w:r>
          <w:rPr>
            <w:rFonts w:ascii="Times New Roman" w:hAnsi="Times New Roman"/>
            <w:sz w:val="24"/>
            <w:szCs w:val="24"/>
          </w:rPr>
          <w:t>death</w:t>
        </w:r>
      </w:ins>
      <w:ins w:id="244" w:author="Tim Riffe" w:date="2019-09-25T13:30:00Z">
        <w:r>
          <w:rPr>
            <w:rFonts w:ascii="Times New Roman" w:hAnsi="Times New Roman"/>
            <w:sz w:val="24"/>
            <w:szCs w:val="24"/>
          </w:rPr>
          <w:t xml:space="preserve"> rates</w:t>
        </w:r>
      </w:ins>
      <w:r>
        <w:rPr>
          <w:rFonts w:ascii="Times New Roman" w:hAnsi="Times New Roman"/>
          <w:sz w:val="24"/>
          <w:szCs w:val="24"/>
        </w:rPr>
        <w:t xml:space="preserve"> in Syria for men aged 20-25 </w:t>
      </w:r>
      <w:del w:id="245" w:author="Tim Riffe" w:date="2019-09-25T13:29:28Z">
        <w:r>
          <w:rPr>
            <w:rFonts w:ascii="Times New Roman" w:hAnsi="Times New Roman"/>
            <w:sz w:val="24"/>
            <w:szCs w:val="24"/>
          </w:rPr>
          <w:delText>contributes</w:delText>
        </w:r>
      </w:del>
      <w:ins w:id="246" w:author="Tim Riffe" w:date="2019-09-25T13:29:28Z">
        <w:r>
          <w:rPr>
            <w:rFonts w:ascii="Times New Roman" w:hAnsi="Times New Roman"/>
            <w:sz w:val="24"/>
            <w:szCs w:val="24"/>
          </w:rPr>
          <w:t>widen uncertainty with respect to the peaceful reagion by</w:t>
        </w:r>
      </w:ins>
      <w:r>
        <w:rPr>
          <w:rFonts w:ascii="Times New Roman" w:hAnsi="Times New Roman"/>
          <w:sz w:val="24"/>
          <w:szCs w:val="24"/>
        </w:rPr>
        <w:t xml:space="preserve"> 2.5 years</w:t>
      </w:r>
      <w:del w:id="247" w:author="Tim Riffe" w:date="2019-09-25T13:29:46Z">
        <w:r>
          <w:rPr>
            <w:rFonts w:ascii="Times New Roman" w:hAnsi="Times New Roman"/>
            <w:sz w:val="24"/>
            <w:szCs w:val="24"/>
          </w:rPr>
          <w:delText xml:space="preserve"> of life to the difference</w:delText>
        </w:r>
      </w:del>
      <w:del w:id="248" w:author="Tim Riffe" w:date="2019-09-25T13:30:16Z">
        <w:r>
          <w:rPr>
            <w:rFonts w:ascii="Times New Roman" w:hAnsi="Times New Roman"/>
            <w:sz w:val="24"/>
            <w:szCs w:val="24"/>
          </w:rPr>
          <w:delText xml:space="preserve"> with the peaceful region</w:delText>
        </w:r>
      </w:del>
      <w:r>
        <w:rPr>
          <w:rFonts w:ascii="Times New Roman" w:hAnsi="Times New Roman"/>
          <w:sz w:val="24"/>
          <w:szCs w:val="24"/>
        </w:rPr>
        <w:t>, while in Iraq and Yemen it ranges between 1 and 1.3 years. Here, as well as in African settings like the Central African Republic, Somalia</w:t>
      </w:r>
      <w:ins w:id="249" w:author="Tim Riffe" w:date="2019-09-25T13:44:31Z">
        <w:r>
          <w:rPr>
            <w:rFonts w:ascii="Times New Roman" w:hAnsi="Times New Roman"/>
            <w:sz w:val="24"/>
            <w:szCs w:val="24"/>
          </w:rPr>
          <w:t>,</w:t>
        </w:r>
      </w:ins>
      <w:r>
        <w:rPr>
          <w:rFonts w:ascii="Times New Roman" w:hAnsi="Times New Roman"/>
          <w:sz w:val="24"/>
          <w:szCs w:val="24"/>
        </w:rPr>
        <w:t xml:space="preserve"> and South Sudan, the female advantage is visible across almost all age categories; yet, lifespan uncertainty due to war-related deaths is higher for women approaching the start of their reproductive ages as compared to </w:t>
      </w:r>
      <w:del w:id="250" w:author="Tim Riffe" w:date="2019-09-25T13:45:40Z">
        <w:r>
          <w:rPr>
            <w:rFonts w:ascii="Times New Roman" w:hAnsi="Times New Roman"/>
            <w:sz w:val="24"/>
            <w:szCs w:val="24"/>
          </w:rPr>
          <w:delText>their male counterparts</w:delText>
        </w:r>
      </w:del>
      <w:ins w:id="251" w:author="Tim Riffe" w:date="2019-09-25T13:45:40Z">
        <w:r>
          <w:rPr>
            <w:rFonts w:ascii="Times New Roman" w:hAnsi="Times New Roman"/>
            <w:sz w:val="24"/>
            <w:szCs w:val="24"/>
          </w:rPr>
          <w:t>males in the same ages</w:t>
        </w:r>
      </w:ins>
      <w:r>
        <w:rPr>
          <w:rFonts w:ascii="Times New Roman" w:hAnsi="Times New Roman"/>
          <w:sz w:val="24"/>
          <w:szCs w:val="24"/>
        </w:rPr>
        <w:t xml:space="preserve"> (about 0.8 for females and 0.5 years for males in Syria, 0.25 and 0.1 years in Yemen and 0.3 and 0.25 in Iraq). This suggests heightened vulnerability of adolescent females in contexts where war-related violence may come in the form of gender-related </w:t>
      </w:r>
      <w:commentRangeStart w:id="16"/>
      <w:r>
        <w:rPr>
          <w:rFonts w:ascii="Times New Roman" w:hAnsi="Times New Roman"/>
          <w:sz w:val="24"/>
          <w:szCs w:val="24"/>
        </w:rPr>
        <w:t>sexual violence</w:t>
      </w:r>
      <w:ins w:id="252" w:author="Tim Riffe" w:date="2019-09-25T13:46:03Z">
        <w:r>
          <w:rPr>
            <w:rFonts w:ascii="Times New Roman" w:hAnsi="Times New Roman"/>
            <w:sz w:val="24"/>
            <w:szCs w:val="24"/>
          </w:rPr>
        </w:r>
      </w:ins>
      <w:commentRangeEnd w:id="16"/>
      <w:r>
        <w:commentReference w:id="16"/>
      </w:r>
      <w:r>
        <w:rPr>
          <w:rFonts w:ascii="Times New Roman" w:hAnsi="Times New Roman"/>
          <w:sz w:val="24"/>
          <w:szCs w:val="24"/>
        </w:rPr>
        <w:t>.</w:t>
      </w:r>
      <w:r>
        <w:fldChar w:fldCharType="begin"/>
      </w:r>
      <w:r>
        <w:rPr/>
        <w:instrText>ADDIN EN.CITE</w:instrText>
      </w:r>
      <w:r>
        <w:rPr/>
        <w:fldChar w:fldCharType="separate"/>
      </w:r>
      <w:bookmarkStart w:id="43" w:name="__Fieldmark__691_2469680829"/>
      <w:r>
        <w:rPr/>
      </w:r>
      <w:r>
        <w:rPr/>
      </w:r>
      <w:r>
        <w:rPr/>
        <w:fldChar w:fldCharType="end"/>
      </w:r>
      <w:r>
        <w:fldChar w:fldCharType="begin"/>
      </w:r>
      <w:r>
        <w:rPr/>
        <w:instrText>ADDIN EN.CITE.DATA</w:instrText>
      </w:r>
      <w:r>
        <w:rPr/>
        <w:fldChar w:fldCharType="separate"/>
      </w:r>
      <w:bookmarkStart w:id="44" w:name="__Fieldmark__690_2469680829"/>
      <w:bookmarkEnd w:id="43"/>
      <w:r>
        <w:rPr/>
      </w:r>
      <w:r>
        <w:rPr>
          <w:rFonts w:ascii="Times New Roman" w:hAnsi="Times New Roman"/>
          <w:sz w:val="24"/>
          <w:szCs w:val="24"/>
          <w:vertAlign w:val="superscript"/>
        </w:rPr>
        <w:t>40-42</w:t>
      </w:r>
      <w:r>
        <w:rPr/>
      </w:r>
      <w:r>
        <w:rPr/>
        <w:fldChar w:fldCharType="end"/>
      </w:r>
      <w:bookmarkEnd w:id="44"/>
    </w:p>
    <w:p>
      <w:pPr>
        <w:pStyle w:val="NoSpacing"/>
        <w:ind w:firstLine="720"/>
        <w:jc w:val="both"/>
        <w:rPr/>
      </w:pPr>
      <w:r>
        <w:rPr>
          <w:rFonts w:ascii="Times New Roman" w:hAnsi="Times New Roman"/>
          <w:sz w:val="24"/>
          <w:szCs w:val="24"/>
        </w:rPr>
        <w:t>The contribution of homicides to lifetime uncertainty dominates in violent contexts of Latin America. This region concentrates one third of global homicides.</w:t>
      </w:r>
      <w:r>
        <w:fldChar w:fldCharType="begin"/>
      </w:r>
      <w:r>
        <w:rPr/>
        <w:instrText>ADDIN EN.CITE &lt;EndNote&gt;&lt;Cite&gt;&lt;Author&gt;Briceño-León&lt;/Author&gt;&lt;Year&gt;2008&lt;/Year&gt;&lt;RecNum&gt;98&lt;/RecNum&gt;&lt;DisplayText&gt;&lt;style face="superscript"&gt;38&lt;/style&gt;&lt;/DisplayText&gt;&lt;record&gt;&lt;rec-number&gt;98&lt;/rec-number&gt;&lt;foreign-keys&gt;&lt;key app="EN" db-id="wvs209twpd0rw8e25dcx9ednssap55azsp0p" timestamp="0"&gt;98&lt;/key&gt;&lt;/foreign-keys&gt;&lt;ref-type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Pr/>
        <w:fldChar w:fldCharType="separate"/>
      </w:r>
      <w:bookmarkStart w:id="45" w:name="__Fieldmark__697_2469680829"/>
      <w:r>
        <w:rPr/>
      </w:r>
      <w:r>
        <w:rPr>
          <w:rFonts w:ascii="Times New Roman" w:hAnsi="Times New Roman"/>
          <w:sz w:val="24"/>
          <w:szCs w:val="24"/>
          <w:vertAlign w:val="superscript"/>
        </w:rPr>
        <w:t>38</w:t>
      </w:r>
      <w:r>
        <w:rPr/>
      </w:r>
      <w:r>
        <w:rPr/>
        <w:fldChar w:fldCharType="end"/>
      </w:r>
      <w:bookmarkEnd w:id="45"/>
      <w:r>
        <w:rPr>
          <w:rFonts w:ascii="Times New Roman" w:hAnsi="Times New Roman"/>
          <w:sz w:val="24"/>
          <w:szCs w:val="24"/>
        </w:rPr>
        <w:t xml:space="preserve"> Yet, age and gender-related patterns are substantially similar to countries experiencing war-type of violence. In Colombia and Mexico, lifespan uncertainty due to homicides is particularly concentrated among men aged 20-35. In Venezuela, the contribution of homicides is manifested even at younger ages, with lifetime uncertainty due to homicides for men aged 15-20 approaching more than one year of the standard deviation of ages at death. The impact of homicides is substantially more visible among men, although these still account for about 21, 14 and 11 percent of the total causes of lifetime uncertainty among Colombian, Mexican and Venezuelan women, respectively. </w:t>
      </w:r>
    </w:p>
    <w:p>
      <w:pPr>
        <w:pStyle w:val="NoSpacing"/>
        <w:ind w:firstLine="720"/>
        <w:jc w:val="both"/>
        <w:rPr>
          <w:rFonts w:ascii="Times New Roman" w:hAnsi="Times New Roman"/>
          <w:sz w:val="24"/>
          <w:szCs w:val="24"/>
        </w:rPr>
      </w:pPr>
      <w:r>
        <w:rPr>
          <w:rFonts w:ascii="Times New Roman" w:hAnsi="Times New Roman"/>
          <w:sz w:val="24"/>
          <w:szCs w:val="24"/>
        </w:rPr>
        <w:t xml:space="preserve">Overall, this analysis shows that violence in the form of armed conflicts and interpersonal deaths has manifest importance in variation in lifespans. This impact on the unpredictability of life is overwhelmingly concentrated in young ages </w:t>
      </w:r>
      <w:bookmarkStart w:id="46" w:name="_Hlk18762959"/>
      <w:r>
        <w:rPr>
          <w:rFonts w:ascii="Times New Roman" w:hAnsi="Times New Roman"/>
          <w:sz w:val="24"/>
          <w:szCs w:val="24"/>
        </w:rPr>
        <w:t>and predominantly influences lifespan uncertainty of men</w:t>
      </w:r>
      <w:bookmarkEnd w:id="46"/>
      <w:r>
        <w:rPr>
          <w:rFonts w:ascii="Times New Roman" w:hAnsi="Times New Roman"/>
          <w:sz w:val="24"/>
          <w:szCs w:val="24"/>
        </w:rPr>
        <w:t xml:space="preserve">, confirming our hypothesis that gender differences are shaped by higher male violence-related mortality. It follows that countries with the lowest levels of lifespan uncertainty succeeded not only because of lower general levels of mortality at all ages, but also because deaths due to war or interpersonal violence in these contexts for both genders are almost inexistent. </w:t>
      </w:r>
      <w:r>
        <w:rPr>
          <w:rFonts w:ascii="Times New Roman" w:hAnsi="Times New Roman"/>
          <w:sz w:val="24"/>
          <w:szCs w:val="24"/>
          <w:highlight w:val="green"/>
        </w:rPr>
        <w:t>[what else can we say here]</w:t>
      </w:r>
    </w:p>
    <w:p>
      <w:pPr>
        <w:pStyle w:val="NoSpacing"/>
        <w:jc w:val="both"/>
        <w:rPr>
          <w:rFonts w:ascii="Times New Roman" w:hAnsi="Times New Roman"/>
          <w:sz w:val="24"/>
          <w:szCs w:val="24"/>
        </w:rPr>
      </w:pPr>
      <w:r>
        <mc:AlternateContent>
          <mc:Choice Requires="wpg">
            <w:drawing>
              <wp:anchor behindDoc="0" distT="0" distB="0" distL="114300" distR="114300" simplePos="0" locked="0" layoutInCell="1" allowOverlap="1" relativeHeight="4" wp14:anchorId="159E7C4D">
                <wp:simplePos x="0" y="0"/>
                <wp:positionH relativeFrom="column">
                  <wp:posOffset>-239395</wp:posOffset>
                </wp:positionH>
                <wp:positionV relativeFrom="paragraph">
                  <wp:posOffset>318135</wp:posOffset>
                </wp:positionV>
                <wp:extent cx="6596380" cy="5575935"/>
                <wp:effectExtent l="0" t="0" r="0" b="6350"/>
                <wp:wrapTopAndBottom/>
                <wp:docPr id="3" name="Group 10"/>
                <a:graphic xmlns:a="http://schemas.openxmlformats.org/drawingml/2006/main">
                  <a:graphicData uri="http://schemas.microsoft.com/office/word/2010/wordprocessingGroup">
                    <wpg:wgp>
                      <wpg:cNvGrpSpPr/>
                      <wpg:grpSpPr>
                        <a:xfrm>
                          <a:off x="0" y="0"/>
                          <a:ext cx="6595920" cy="5575320"/>
                        </a:xfrm>
                      </wpg:grpSpPr>
                      <pic:pic xmlns:pic="http://schemas.openxmlformats.org/drawingml/2006/picture">
                        <pic:nvPicPr>
                          <pic:cNvPr id="2" name="Picture 2" descr=""/>
                          <pic:cNvPicPr/>
                        </pic:nvPicPr>
                        <pic:blipFill>
                          <a:blip r:embed="rId5"/>
                          <a:stretch/>
                        </pic:blipFill>
                        <pic:spPr>
                          <a:xfrm>
                            <a:off x="0" y="379080"/>
                            <a:ext cx="6595920" cy="5196240"/>
                          </a:xfrm>
                          <a:prstGeom prst="rect">
                            <a:avLst/>
                          </a:prstGeom>
                          <a:ln>
                            <a:noFill/>
                          </a:ln>
                        </pic:spPr>
                      </pic:pic>
                      <wps:wsp>
                        <wps:cNvSpPr/>
                        <wps:spPr>
                          <a:xfrm>
                            <a:off x="267480" y="0"/>
                            <a:ext cx="6256800" cy="351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olor w:val="00000A"/>
                                  <w:lang w:val="en-US"/>
                                </w:rPr>
                                <w:t>Figure 3 Contribution to male lifetime uncertainty by war-conflict deaths, homicides and other causes of death by age in 2017</w:t>
                              </w:r>
                            </w:p>
                          </w:txbxContent>
                        </wps:txbx>
                        <wps:bodyPr lIns="0" rIns="0" tIns="0" bIns="0">
                          <a:spAutoFit/>
                        </wps:bodyPr>
                      </wps:wsp>
                    </wpg:wgp>
                  </a:graphicData>
                </a:graphic>
              </wp:anchor>
            </w:drawing>
          </mc:Choice>
          <mc:Fallback>
            <w:pict>
              <v:group id="shape_0" alt="Group 10" style="position:absolute;margin-left:-18.85pt;margin-top:25.05pt;width:519.35pt;height:439pt" coordorigin="-377,501" coordsize="10387,8780">
                <v:shape id="shape_0" ID="Picture 2" stroked="f" style="position:absolute;left:-377;top:1098;width:10386;height:8182" type="shapetype_75">
                  <v:imagedata r:id="rId5" o:detectmouseclick="t"/>
                  <w10:wrap type="none"/>
                  <v:stroke color="#3465a4" joinstyle="round" endcap="flat"/>
                </v:shape>
                <v:rect id="shape_0" ID="Text Box 9" fillcolor="white" stroked="f" style="position:absolute;left:44;top:501;width:9852;height:552">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olor w:val="00000A"/>
                            <w:lang w:val="en-US"/>
                          </w:rPr>
                          <w:t>Figure 3 Contribution to male lifetime uncertainty by war-conflict deaths, homicides and other causes of death by age in 2017</w:t>
                        </w:r>
                      </w:p>
                    </w:txbxContent>
                  </v:textbox>
                  <w10:wrap type="square"/>
                  <v:fill o:detectmouseclick="t" type="solid" color2="black"/>
                  <v:stroke color="#3465a4" joinstyle="round" endcap="flat"/>
                </v:rect>
              </v:group>
            </w:pict>
          </mc:Fallback>
        </mc:AlternateContent>
      </w:r>
      <w:r>
        <w:rPr>
          <w:rFonts w:ascii="Times New Roman" w:hAnsi="Times New Roman"/>
          <w:sz w:val="24"/>
          <w:szCs w:val="24"/>
        </w:rPr>
        <w:t xml:space="preserve"> </w:t>
      </w:r>
    </w:p>
    <w:p>
      <w:pPr>
        <w:pStyle w:val="NoSpacing"/>
        <w:jc w:val="both"/>
        <w:rPr>
          <w:rFonts w:ascii="Times New Roman" w:hAnsi="Times New Roman"/>
          <w:sz w:val="24"/>
          <w:szCs w:val="24"/>
        </w:rPr>
      </w:pPr>
      <w:r>
        <w:rPr>
          <w:rFonts w:ascii="Times New Roman" w:hAnsi="Times New Roman"/>
          <w:b/>
          <w:sz w:val="24"/>
          <w:szCs w:val="24"/>
        </w:rPr>
        <w:t>Outlook</w:t>
      </w:r>
    </w:p>
    <w:p>
      <w:pPr>
        <w:pStyle w:val="Normal"/>
        <w:spacing w:lineRule="auto" w:line="240" w:before="0" w:after="0"/>
        <w:ind w:firstLine="720"/>
        <w:jc w:val="both"/>
        <w:rPr/>
      </w:pPr>
      <w:r>
        <w:rPr>
          <w:rFonts w:ascii="Times New Roman" w:hAnsi="Times New Roman"/>
          <w:sz w:val="24"/>
          <w:szCs w:val="24"/>
        </w:rPr>
        <w:t>Conflict and non-conflict armed violence are a phenomenon plaguing various regions of the world, with many of the crises that erupted in the past decade remaining unresolved. This progressive fall in peacefulness is having impacts on individuals’ life chances and lifetime uncertainty, and has yielded lifespans that are both shorter and less predictable. This implies that countries with high levels of violence did not benefit from the dramatic increases in both life expectancy and in the predictability of length of life that most peaceful countries experienced in the 21</w:t>
      </w:r>
      <w:r>
        <w:rPr>
          <w:rFonts w:ascii="Times New Roman" w:hAnsi="Times New Roman"/>
          <w:sz w:val="24"/>
          <w:szCs w:val="24"/>
          <w:vertAlign w:val="superscript"/>
        </w:rPr>
        <w:t>st</w:t>
      </w:r>
      <w:r>
        <w:rPr>
          <w:rFonts w:ascii="Times New Roman" w:hAnsi="Times New Roman"/>
          <w:sz w:val="24"/>
          <w:szCs w:val="24"/>
        </w:rPr>
        <w:t xml:space="preserve"> century. To put this in perspective, i</w:t>
      </w:r>
      <w:r>
        <w:rPr>
          <w:rFonts w:ascii="Times New Roman" w:hAnsi="Times New Roman"/>
          <w:sz w:val="24"/>
          <w:szCs w:val="24"/>
          <w:lang w:val="en-US"/>
        </w:rPr>
        <w:t>n the period 2010-2014, males in Honduras, El Salvador, Colombia, Venezuela, and Guatemala lost over two years of life expectancy due to homicides when compared to high-income and peaceful countries.</w:t>
      </w:r>
      <w:r>
        <w:fldChar w:fldCharType="begin"/>
      </w:r>
      <w:r>
        <w:rPr/>
        <w:instrText>ADDIN EN.CITE &lt;EndNote&gt;&lt;Cite&gt;&lt;Author&gt;Canudas-Romo&lt;/Author&gt;&lt;Year&gt;2019&lt;/Year&gt;&lt;RecNum&gt;178&lt;/RecNum&gt;&lt;DisplayText&gt;&lt;style face="superscript"&gt;43&lt;/style&gt;&lt;/DisplayText&gt;&lt;record&gt;&lt;rec-number&gt;178&lt;/rec-number&gt;&lt;foreign-keys&gt;&lt;key app="EN" db-id="wvs209twpd0rw8e25dcx9ednssap55azsp0p" timestamp="1567694300"&gt;178&lt;/key&gt;&lt;/foreign-keys&gt;&lt;ref-type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Pr/>
        <w:fldChar w:fldCharType="separate"/>
      </w:r>
      <w:bookmarkStart w:id="47" w:name="__Fieldmark__756_2469680829"/>
      <w:r>
        <w:rPr/>
      </w:r>
      <w:r>
        <w:rPr>
          <w:rFonts w:ascii="Times New Roman" w:hAnsi="Times New Roman"/>
          <w:sz w:val="24"/>
          <w:szCs w:val="24"/>
          <w:vertAlign w:val="superscript"/>
          <w:lang w:val="en-US"/>
        </w:rPr>
        <w:t>43</w:t>
      </w:r>
      <w:r>
        <w:rPr/>
      </w:r>
      <w:r>
        <w:rPr/>
        <w:fldChar w:fldCharType="end"/>
      </w:r>
      <w:bookmarkEnd w:id="47"/>
      <w:r>
        <w:rPr>
          <w:rFonts w:ascii="Times New Roman" w:hAnsi="Times New Roman"/>
          <w:sz w:val="24"/>
          <w:szCs w:val="24"/>
          <w:vertAlign w:val="superscript"/>
          <w:lang w:val="en-US"/>
        </w:rPr>
        <w:t xml:space="preserve"> </w:t>
      </w:r>
      <w:r>
        <w:rPr>
          <w:rFonts w:ascii="Times New Roman" w:hAnsi="Times New Roman"/>
          <w:sz w:val="24"/>
          <w:szCs w:val="24"/>
          <w:lang w:val="en-US"/>
        </w:rPr>
        <w:t>Similarly, the conflicts and crises in Egypt, Yemen, Libya, and Syria led to reductions in life expectancy. Life expectancy in Syria, for example, would have been 5 and 6 years higher for females and males respectively, had the crisis not occurred.</w:t>
      </w:r>
      <w:r>
        <w:fldChar w:fldCharType="begin"/>
      </w:r>
      <w:r>
        <w:rPr/>
        <w:instrText>ADDIN EN.CITE &lt;EndNote&gt;&lt;Cite&gt;&lt;Author&gt;Mokdad&lt;/Author&gt;&lt;Year&gt;2016&lt;/Year&gt;&lt;RecNum&gt;157&lt;/RecNum&gt;&lt;DisplayText&gt;&lt;style face="superscript"&gt;44&lt;/style&gt;&lt;/DisplayText&gt;&lt;record&gt;&lt;rec-number&gt;157&lt;/rec-number&gt;&lt;foreign-keys&gt;&lt;key app="EN" db-id="wvs209twpd0rw8e25dcx9ednssap55azsp0p" timestamp="1550744427"&gt;157&lt;/key&gt;&lt;/foreign-keys&gt;&lt;ref-type name="Journal Article"&gt;17&lt;/ref-type&gt;&lt;contributors&gt;&lt;authors&gt;&lt;author&gt;Mokdad, Ali H&lt;/author&gt;&lt;author&gt;Forouzanfar, Mohammad Hossein&lt;/author&gt;&lt;author&gt;Daoud, Farah&lt;/author&gt;&lt;author&gt;El Bcheraoui, Charbel&lt;/author&gt;&lt;author&gt;Moradi-Lakeh, Maziar&lt;/author&gt;&lt;author&gt;Khalil, Ibrahim&lt;/author&gt;&lt;author&gt;Afshin, Ashkan&lt;/author&gt;&lt;author&gt;Tuffaha, Marwa&lt;/author&gt;&lt;author&gt;Charara, Raghid&lt;/author&gt;&lt;author&gt;Barber, Ryan M&lt;/author&gt;&lt;/authors&gt;&lt;/contributors&gt;&lt;titles&gt;&lt;title&gt;Health in times of uncertainty in the eastern Mediterranean region, 1990–2013: a systematic analysis for the Global Burden of Disease Study 2013&lt;/title&gt;&lt;secondary-title&gt;The Lancet Global Health&lt;/secondary-title&gt;&lt;/titles&gt;&lt;periodical&gt;&lt;full-title&gt;The Lancet Global Health&lt;/full-title&gt;&lt;/periodical&gt;&lt;pages&gt;e704-e713&lt;/pages&gt;&lt;volume&gt;4&lt;/volume&gt;&lt;number&gt;10&lt;/number&gt;&lt;dates&gt;&lt;year&gt;2016&lt;/year&gt;&lt;/dates&gt;&lt;isbn&gt;2214-109X&lt;/isbn&gt;&lt;urls&gt;&lt;/urls&gt;&lt;/record&gt;&lt;/Cite&gt;&lt;/EndNote&gt;</w:instrText>
      </w:r>
      <w:r>
        <w:rPr/>
        <w:fldChar w:fldCharType="separate"/>
      </w:r>
      <w:bookmarkStart w:id="48" w:name="__Fieldmark__762_2469680829"/>
      <w:r>
        <w:rPr/>
      </w:r>
      <w:r>
        <w:rPr>
          <w:rFonts w:ascii="Times New Roman" w:hAnsi="Times New Roman"/>
          <w:sz w:val="24"/>
          <w:szCs w:val="24"/>
          <w:vertAlign w:val="superscript"/>
          <w:lang w:val="en-US"/>
        </w:rPr>
        <w:t>44</w:t>
      </w:r>
      <w:r>
        <w:rPr/>
      </w:r>
      <w:r>
        <w:rPr/>
        <w:fldChar w:fldCharType="end"/>
      </w:r>
      <w:bookmarkEnd w:id="48"/>
    </w:p>
    <w:p>
      <w:pPr>
        <w:pStyle w:val="Normal"/>
        <w:spacing w:lineRule="auto" w:line="240" w:before="0" w:after="0"/>
        <w:ind w:firstLine="720"/>
        <w:jc w:val="both"/>
        <w:rPr>
          <w:rFonts w:ascii="Times New Roman" w:hAnsi="Times New Roman"/>
          <w:sz w:val="24"/>
          <w:szCs w:val="24"/>
        </w:rPr>
      </w:pPr>
      <w:r>
        <w:rPr>
          <w:rFonts w:ascii="Times New Roman" w:hAnsi="Times New Roman"/>
          <w:sz w:val="24"/>
          <w:szCs w:val="24"/>
          <w:lang w:val="en-US"/>
        </w:rPr>
        <w:t xml:space="preserve">The double burden of lower life expectancy and higher lifetime uncertainty in contexts of high violence may be a precursor of indirect consequences on quality of life in violence-affected population. This is because individual </w:t>
      </w:r>
      <w:r>
        <w:rPr>
          <w:rFonts w:ascii="Times New Roman" w:hAnsi="Times New Roman"/>
          <w:sz w:val="24"/>
          <w:szCs w:val="24"/>
        </w:rPr>
        <w:t xml:space="preserve">subjective capacity to assess how long she or he will live is instrumental when gauging the investment and consumption alternatives they have to better their everyday life. When this capacity is lacking due to increasing uncertainty in the surrounding environment, people’s expectations, decision-making and actions might be greatly hindered, impacting their overall life quality. </w:t>
      </w:r>
      <w:r>
        <w:rPr>
          <w:rFonts w:ascii="Times New Roman" w:hAnsi="Times New Roman"/>
          <w:sz w:val="24"/>
          <w:szCs w:val="24"/>
          <w:lang w:val="en-US"/>
        </w:rPr>
        <w:t>[</w:t>
      </w:r>
      <w:r>
        <w:rPr>
          <w:rFonts w:ascii="Times New Roman" w:hAnsi="Times New Roman"/>
          <w:sz w:val="24"/>
          <w:szCs w:val="24"/>
          <w:highlight w:val="cyan"/>
          <w:lang w:val="en-US"/>
        </w:rPr>
        <w:t>this discussion could be extended with some ref on quality of life depending on certainty about lifespan length]</w:t>
      </w:r>
    </w:p>
    <w:p>
      <w:pPr>
        <w:pStyle w:val="Normal"/>
        <w:spacing w:lineRule="auto" w:line="240" w:before="0" w:after="0"/>
        <w:ind w:firstLine="720"/>
        <w:jc w:val="both"/>
        <w:rPr/>
      </w:pPr>
      <w:r>
        <w:rPr>
          <w:rFonts w:ascii="Times New Roman" w:hAnsi="Times New Roman"/>
          <w:sz w:val="24"/>
          <w:szCs w:val="24"/>
          <w:lang w:val="en-US"/>
        </w:rPr>
        <w:t xml:space="preserve">Lifetime uncertainty is generally more pronounced among men than among women. This male-female difference raises questions about the nature and extent of differences in how individuals experience and survive violent conflicts as well as how they respond to socially mediated resources and risks in times of high levels of violence. Most combatants in armed conflicts and members of drug-cartels are men, so it is expected that men are the major direct victims of military operations. </w:t>
      </w:r>
      <w:bookmarkStart w:id="49" w:name="_Hlk18765181"/>
      <w:r>
        <w:rPr>
          <w:rFonts w:ascii="Times New Roman" w:hAnsi="Times New Roman"/>
          <w:sz w:val="24"/>
          <w:szCs w:val="24"/>
          <w:lang w:val="en-US"/>
        </w:rPr>
        <w:t>As a result the indicator of women’s life expectancy usually appears less affected that of men in periods of crises.</w:t>
      </w:r>
      <w:r>
        <w:fldChar w:fldCharType="begin"/>
      </w:r>
      <w:r>
        <w:rPr/>
        <w:instrText>ADDIN EN.CITE &lt;EndNote&gt;&lt;Cite&gt;&lt;Author&gt;Plümper&lt;/Author&gt;&lt;Year&gt;2006&lt;/Year&gt;&lt;RecNum&gt;179&lt;/RecNum&gt;&lt;DisplayText&gt;&lt;style face="superscript"&gt;45,46&lt;/style&gt;&lt;/DisplayText&gt;&lt;record&gt;&lt;rec-number&gt;179&lt;/rec-number&gt;&lt;foreign-keys&gt;&lt;key app="EN" db-id="wvs209twpd0rw8e25dcx9ednssap55azsp0p" timestamp="1567771248"&gt;179&lt;/key&gt;&lt;/foreign-keys&gt;&lt;ref-type name="Journal Article"&gt;17&lt;/ref-type&gt;&lt;contributors&gt;&lt;authors&gt;&lt;author&gt;Plümper, Thomas&lt;/author&gt;&lt;author&gt;Neumayer, Eric&lt;/author&gt;&lt;/authors&gt;&lt;/contributors&gt;&lt;titles&gt;&lt;title&gt;The unequal burden of war: The effect of armed conflict on the gender gap in life expectancy&lt;/title&gt;&lt;secondary-title&gt;International organization&lt;/secondary-title&gt;&lt;/titles&gt;&lt;periodical&gt;&lt;full-title&gt;International organization&lt;/full-title&gt;&lt;/periodical&gt;&lt;pages&gt;723-754&lt;/pages&gt;&lt;volume&gt;60&lt;/volume&gt;&lt;number&gt;3&lt;/number&gt;&lt;dates&gt;&lt;year&gt;2006&lt;/year&gt;&lt;/dates&gt;&lt;isbn&gt;1531-5088&lt;/isbn&gt;&lt;urls&gt;&lt;/urls&gt;&lt;/record&gt;&lt;/Cite&gt;&lt;Cite&gt;&lt;Author&gt;Zarulli&lt;/Author&gt;&lt;Year&gt;2018&lt;/Year&gt;&lt;RecNum&gt;182&lt;/RecNum&gt;&lt;record&gt;&lt;rec-number&gt;182&lt;/rec-number&gt;&lt;foreign-keys&gt;&lt;key app="EN" db-id="wvs209twpd0rw8e25dcx9ednssap55azsp0p" timestamp="1567773024"&gt;182&lt;/key&gt;&lt;/foreign-keys&gt;&lt;ref-type name="Journal Article"&gt;17&lt;/ref-type&gt;&lt;contributors&gt;&lt;authors&gt;&lt;author&gt;Zarulli, Virginia&lt;/author&gt;&lt;author&gt;Jones, Julia A Barthold&lt;/author&gt;&lt;author&gt;Oksuzyan, Anna&lt;/author&gt;&lt;author&gt;Lindahl-Jacobsen, Rune&lt;/author&gt;&lt;author&gt;Christensen, Kaare&lt;/author&gt;&lt;author&gt;Vaupel, James W&lt;/author&gt;&lt;/authors&gt;&lt;/contributors&gt;&lt;titles&gt;&lt;title&gt;Women live longer than men even during severe famines and epidemics&lt;/title&gt;&lt;secondary-title&gt;Proceedings of the National Academy of Sciences&lt;/secondary-title&gt;&lt;/titles&gt;&lt;periodical&gt;&lt;full-title&gt;Proceedings of the National Academy of Sciences&lt;/full-title&gt;&lt;/periodical&gt;&lt;pages&gt;E832-E840&lt;/pages&gt;&lt;volume&gt;115&lt;/volume&gt;&lt;number&gt;4&lt;/number&gt;&lt;dates&gt;&lt;year&gt;2018&lt;/year&gt;&lt;/dates&gt;&lt;isbn&gt;0027-8424&lt;/isbn&gt;&lt;urls&gt;&lt;/urls&gt;&lt;/record&gt;&lt;/Cite&gt;&lt;/EndNote&gt;</w:instrText>
      </w:r>
      <w:r>
        <w:rPr/>
        <w:fldChar w:fldCharType="separate"/>
      </w:r>
      <w:bookmarkStart w:id="50" w:name="__Fieldmark__818_2469680829"/>
      <w:r>
        <w:rPr/>
      </w:r>
      <w:r>
        <w:rPr>
          <w:rFonts w:ascii="Times New Roman" w:hAnsi="Times New Roman"/>
          <w:sz w:val="24"/>
          <w:szCs w:val="24"/>
          <w:vertAlign w:val="superscript"/>
          <w:lang w:val="en-US"/>
        </w:rPr>
        <w:t>45,46</w:t>
      </w:r>
      <w:r>
        <w:rPr/>
      </w:r>
      <w:r>
        <w:rPr/>
        <w:fldChar w:fldCharType="end"/>
      </w:r>
      <w:bookmarkEnd w:id="50"/>
      <w:r>
        <w:rPr>
          <w:rFonts w:ascii="Times New Roman" w:hAnsi="Times New Roman"/>
          <w:sz w:val="24"/>
          <w:szCs w:val="24"/>
          <w:lang w:val="en-US"/>
        </w:rPr>
        <w:t xml:space="preserve"> Nonetheless, from our analyses it emerges that lifetime uncertainty of women can also be highly influenced by violence in particular ages. In the MENA region, for example, peace and social order have been sharply deteriorated by years of civil violence. </w:t>
      </w:r>
      <w:r>
        <w:fldChar w:fldCharType="begin"/>
      </w:r>
      <w:r>
        <w:rPr/>
        <w:instrText>ADDIN EN.CITE &lt;EndNote&gt;&lt;Cite&gt;&lt;Author&gt;Gerges&lt;/Author&gt;&lt;Year&gt;2017&lt;/Year&gt;&lt;RecNum&gt;171&lt;/RecNum&gt;&lt;DisplayText&gt;&lt;style face="superscript"&gt;47,48&lt;/style&gt;&lt;/DisplayText&gt;&lt;record&gt;&lt;rec-number&gt;171&lt;/rec-number&gt;&lt;foreign-keys&gt;&lt;key app="EN" db-id="wvs209twpd0rw8e25dcx9ednssap55azsp0p" timestamp="1551880195"&gt;171&lt;/key&gt;&lt;/foreign-keys&gt;&lt;ref-type name="Book"&gt;6&lt;/ref-type&gt;&lt;contributors&gt;&lt;authors&gt;&lt;author&gt;Gerges, Fawaz A&lt;/author&gt;&lt;/authors&gt;&lt;/contributors&gt;&lt;titles&gt;&lt;title&gt;Isis: A History&lt;/title&gt;&lt;/titles&gt;&lt;dates&gt;&lt;year&gt;2017&lt;/year&gt;&lt;/dates&gt;&lt;publisher&gt;Princeton University Press&lt;/publisher&gt;&lt;isbn&gt;1400885590&lt;/isbn&gt;&lt;urls&gt;&lt;/urls&gt;&lt;/record&gt;&lt;/Cite&gt;&lt;Cite&gt;&lt;Author&gt;Clausen&lt;/Author&gt;&lt;Year&gt;2015&lt;/Year&gt;&lt;RecNum&gt;172&lt;/RecNum&gt;&lt;record&gt;&lt;rec-number&gt;172&lt;/rec-number&gt;&lt;foreign-keys&gt;&lt;key app="EN" db-id="wvs209twpd0rw8e25dcx9ednssap55azsp0p" timestamp="1551880218"&gt;172&lt;/key&gt;&lt;/foreign-keys&gt;&lt;ref-type name="Journal Article"&gt;17&lt;/ref-type&gt;&lt;contributors&gt;&lt;authors&gt;&lt;author&gt;Clausen, Maria-Louise&lt;/author&gt;&lt;/authors&gt;&lt;/contributors&gt;&lt;titles&gt;&lt;title&gt;Understanding the crisis in Yemen: Evaluating competing narratives&lt;/title&gt;&lt;secondary-title&gt;The International Spectator&lt;/secondary-title&gt;&lt;/titles&gt;&lt;periodical&gt;&lt;full-title&gt;The International Spectator&lt;/full-title&gt;&lt;/periodical&gt;&lt;pages&gt;16-29&lt;/pages&gt;&lt;volume&gt;50&lt;/volume&gt;&lt;number&gt;3&lt;/number&gt;&lt;dates&gt;&lt;year&gt;2015&lt;/year&gt;&lt;/dates&gt;&lt;isbn&gt;0393-2729&lt;/isbn&gt;&lt;urls&gt;&lt;/urls&gt;&lt;/record&gt;&lt;/Cite&gt;&lt;/EndNote&gt;</w:instrText>
      </w:r>
      <w:r>
        <w:rPr/>
        <w:fldChar w:fldCharType="separate"/>
      </w:r>
      <w:bookmarkStart w:id="51" w:name="__Fieldmark__824_2469680829"/>
      <w:r>
        <w:rPr/>
      </w:r>
      <w:r>
        <w:rPr>
          <w:rFonts w:ascii="Times New Roman" w:hAnsi="Times New Roman"/>
          <w:sz w:val="24"/>
          <w:szCs w:val="24"/>
          <w:vertAlign w:val="superscript"/>
        </w:rPr>
        <w:t>47,48</w:t>
      </w:r>
      <w:r>
        <w:rPr/>
      </w:r>
      <w:r>
        <w:rPr/>
        <w:fldChar w:fldCharType="end"/>
      </w:r>
      <w:bookmarkEnd w:id="51"/>
      <w:r>
        <w:rPr>
          <w:rFonts w:ascii="Times New Roman" w:hAnsi="Times New Roman"/>
          <w:sz w:val="24"/>
          <w:szCs w:val="24"/>
        </w:rPr>
        <w:t xml:space="preserve"> At the same time, the increasingly internationalisation of these armed conflicts and the consequent external military support, peculiarly in Syria and Yemen, have allowed warring factions to use highly sophisticated and more deadly weapons with huge collateral effects extending beyond combatants to women and civilians.</w:t>
      </w:r>
      <w:r>
        <w:fldChar w:fldCharType="begin"/>
      </w:r>
      <w:r>
        <w:rPr/>
        <w:instrText>ADDIN EN.CITE &lt;EndNote&gt;&lt;Cite&gt;&lt;Author&gt;Guha-Sapir&lt;/Author&gt;&lt;Year&gt;2018&lt;/Year&gt;&lt;RecNum&gt;173&lt;/RecNum&gt;&lt;DisplayText&gt;&lt;style face="superscript"&gt;31&lt;/style&gt;&lt;/DisplayText&gt;&lt;record&gt;&lt;rec-number&gt;173&lt;/rec-number&gt;&lt;foreign-keys&gt;&lt;key app="EN" db-id="wvs209twpd0rw8e25dcx9ednssap55azsp0p" timestamp="1551880287"&gt;173&lt;/key&gt;&lt;/foreign-keys&gt;&lt;ref-type name="Journal Article"&gt;17&lt;/ref-type&gt;&lt;contributors&gt;&lt;authors&gt;&lt;author&gt;Guha-Sapir, Debarati&lt;/author&gt;&lt;author&gt;Schlüter, Benjamin&lt;/author&gt;&lt;author&gt;Rodriguez-Llanes, Jose Manuel&lt;/author&gt;&lt;author&gt;Lillywhite, Louis&lt;/author&gt;&lt;author&gt;Hicks, Madelyn Hsiao-Rei&lt;/author&gt;&lt;/authors&gt;&lt;/contributors&gt;&lt;titles&gt;&lt;title&gt;Patterns of civilian and child deaths due to war-related violence in Syria: a comparative analysis from the Violation Documentation Center dataset, 2011–16&lt;/title&gt;&lt;secondary-title&gt;The Lancet Global Health&lt;/secondary-title&gt;&lt;/titles&gt;&lt;periodical&gt;&lt;full-title&gt;The Lancet Global Health&lt;/full-title&gt;&lt;/periodical&gt;&lt;pages&gt;e103-e110&lt;/pages&gt;&lt;volume&gt;6&lt;/volume&gt;&lt;number&gt;1&lt;/number&gt;&lt;dates&gt;&lt;year&gt;2018&lt;/year&gt;&lt;/dates&gt;&lt;isbn&gt;2214-109X&lt;/isbn&gt;&lt;urls&gt;&lt;/urls&gt;&lt;/record&gt;&lt;/Cite&gt;&lt;/EndNote&gt;</w:instrText>
      </w:r>
      <w:r>
        <w:rPr/>
        <w:fldChar w:fldCharType="separate"/>
      </w:r>
      <w:bookmarkStart w:id="52" w:name="__Fieldmark__829_2469680829"/>
      <w:r>
        <w:rPr/>
      </w:r>
      <w:r>
        <w:rPr>
          <w:rFonts w:ascii="Times New Roman" w:hAnsi="Times New Roman"/>
          <w:sz w:val="24"/>
          <w:szCs w:val="24"/>
          <w:vertAlign w:val="superscript"/>
        </w:rPr>
        <w:t>31</w:t>
      </w:r>
      <w:r>
        <w:rPr/>
      </w:r>
      <w:r>
        <w:rPr/>
        <w:fldChar w:fldCharType="end"/>
      </w:r>
      <w:bookmarkEnd w:id="52"/>
      <w:r>
        <w:rPr>
          <w:rFonts w:ascii="Times New Roman" w:hAnsi="Times New Roman"/>
          <w:sz w:val="24"/>
          <w:szCs w:val="24"/>
        </w:rPr>
        <w:t xml:space="preserve"> Violence in the region has been further exacerbated by pre-existing widespread poverty, displacement and restrictions on livelihoods and increasing food insecurity.</w:t>
      </w:r>
      <w:r>
        <w:fldChar w:fldCharType="begin"/>
      </w:r>
      <w:r>
        <w:rPr/>
        <w:instrText>ADDIN EN.CITE &lt;EndNote&gt;&lt;Cite&gt;&lt;Author&gt;Loewenberg&lt;/Author&gt;&lt;Year&gt;2015&lt;/Year&gt;&lt;RecNum&gt;174&lt;/RecNum&gt;&lt;DisplayText&gt;&lt;style face="superscript"&gt;49&lt;/style&gt;&lt;/DisplayText&gt;&lt;record&gt;&lt;rec-number&gt;174&lt;/rec-number&gt;&lt;foreign-keys&gt;&lt;key app="EN" db-id="wvs209twpd0rw8e25dcx9ednssap55azsp0p" timestamp="1551880320"&gt;174&lt;/key&gt;&lt;/foreign-keys&gt;&lt;ref-type name="Journal Article"&gt;17&lt;/ref-type&gt;&lt;contributors&gt;&lt;authors&gt;&lt;author&gt;Loewenberg, Sam&lt;/author&gt;&lt;/authors&gt;&lt;/contributors&gt;&lt;titles&gt;&lt;title&gt;Conflicts worsen global hunger crisis&lt;/title&gt;&lt;secondary-title&gt;The Lancet&lt;/secondary-title&gt;&lt;/titles&gt;&lt;periodical&gt;&lt;full-title&gt;The Lancet&lt;/full-title&gt;&lt;/periodical&gt;&lt;pages&gt;1719-1721&lt;/pages&gt;&lt;volume&gt;386&lt;/volume&gt;&lt;number&gt;10005&lt;/number&gt;&lt;dates&gt;&lt;year&gt;2015&lt;/year&gt;&lt;/dates&gt;&lt;isbn&gt;0140-6736&lt;/isbn&gt;&lt;urls&gt;&lt;/urls&gt;&lt;/record&gt;&lt;/Cite&gt;&lt;/EndNote&gt;</w:instrText>
      </w:r>
      <w:r>
        <w:rPr/>
        <w:fldChar w:fldCharType="separate"/>
      </w:r>
      <w:bookmarkStart w:id="53" w:name="__Fieldmark__834_2469680829"/>
      <w:r>
        <w:rPr/>
      </w:r>
      <w:r>
        <w:rPr>
          <w:rFonts w:ascii="Times New Roman" w:hAnsi="Times New Roman"/>
          <w:sz w:val="24"/>
          <w:szCs w:val="24"/>
          <w:vertAlign w:val="superscript"/>
        </w:rPr>
        <w:t>49</w:t>
      </w:r>
      <w:r>
        <w:rPr/>
      </w:r>
      <w:r>
        <w:rPr/>
        <w:fldChar w:fldCharType="end"/>
      </w:r>
      <w:bookmarkEnd w:id="53"/>
      <w:r>
        <w:rPr>
          <w:rFonts w:ascii="Times New Roman" w:hAnsi="Times New Roman"/>
          <w:sz w:val="24"/>
          <w:szCs w:val="24"/>
        </w:rPr>
        <w:t xml:space="preserve"> All these factors not only have shaped lifetime uncertainty in these settings and contributed to the gap with more peaceful regions; they have also further magnified pre-existing structural patterns of disadvantage for women and fundamental imbalances in gender relations at young ages, thereby making young girls more susceptible to unpredictable lifespan duration.</w:t>
      </w:r>
      <w:r>
        <w:fldChar w:fldCharType="begin"/>
      </w:r>
      <w:r>
        <w:rPr/>
        <w:instrText>ADDIN EN.CITE &lt;EndNote&gt;&lt;Cite&gt;&lt;Author&gt;Alsaba&lt;/Author&gt;&lt;Year&gt;2016&lt;/Year&gt;&lt;RecNum&gt;175&lt;/RecNum&gt;&lt;DisplayText&gt;&lt;style face="superscript"&gt;50&lt;/style&gt;&lt;/DisplayText&gt;&lt;record&gt;&lt;rec-number&gt;175&lt;/rec-number&gt;&lt;foreign-keys&gt;&lt;key app="EN" db-id="wvs209twpd0rw8e25dcx9ednssap55azsp0p" timestamp="1551880352"&gt;175&lt;/key&gt;&lt;/foreign-keys&gt;&lt;ref-type name="Journal Article"&gt;17&lt;/ref-type&gt;&lt;contributors&gt;&lt;authors&gt;&lt;author&gt;Alsaba, Khuloud&lt;/author&gt;&lt;author&gt;Kapilashrami, Anuj&lt;/author&gt;&lt;/authors&gt;&lt;/contributors&gt;&lt;titles&gt;&lt;title&gt;Understanding women’s experience of violence and the political economy of gender in conflict: the case of Syria&lt;/title&gt;&lt;secondary-title&gt;Reproductive health matters&lt;/secondary-title&gt;&lt;/titles&gt;&lt;periodical&gt;&lt;full-title&gt;Reproductive health matters&lt;/full-title&gt;&lt;/periodical&gt;&lt;pages&gt;5-17&lt;/pages&gt;&lt;volume&gt;24&lt;/volume&gt;&lt;number&gt;47&lt;/number&gt;&lt;dates&gt;&lt;year&gt;2016&lt;/year&gt;&lt;/dates&gt;&lt;isbn&gt;0968-8080&lt;/isbn&gt;&lt;urls&gt;&lt;/urls&gt;&lt;/record&gt;&lt;/Cite&gt;&lt;/EndNote&gt;</w:instrText>
      </w:r>
      <w:r>
        <w:rPr/>
        <w:fldChar w:fldCharType="separate"/>
      </w:r>
      <w:bookmarkStart w:id="54" w:name="__Fieldmark__839_2469680829"/>
      <w:r>
        <w:rPr/>
      </w:r>
      <w:r>
        <w:rPr>
          <w:rFonts w:ascii="Times New Roman" w:hAnsi="Times New Roman"/>
          <w:sz w:val="24"/>
          <w:szCs w:val="24"/>
          <w:vertAlign w:val="superscript"/>
        </w:rPr>
        <w:t>50</w:t>
      </w:r>
      <w:r>
        <w:rPr/>
      </w:r>
      <w:r>
        <w:rPr/>
        <w:fldChar w:fldCharType="end"/>
      </w:r>
      <w:bookmarkEnd w:id="54"/>
      <w:r>
        <w:rPr>
          <w:rFonts w:ascii="Times New Roman" w:hAnsi="Times New Roman"/>
          <w:sz w:val="24"/>
          <w:szCs w:val="24"/>
        </w:rPr>
        <w:t xml:space="preserve"> </w:t>
      </w:r>
    </w:p>
    <w:p>
      <w:pPr>
        <w:pStyle w:val="Normal"/>
        <w:spacing w:lineRule="auto" w:line="240" w:before="0" w:after="0"/>
        <w:ind w:firstLine="720"/>
        <w:jc w:val="both"/>
        <w:rPr>
          <w:rFonts w:ascii="Times New Roman" w:hAnsi="Times New Roman"/>
          <w:sz w:val="24"/>
          <w:szCs w:val="24"/>
        </w:rPr>
      </w:pPr>
      <w:r>
        <w:rPr>
          <w:rFonts w:ascii="Times New Roman" w:hAnsi="Times New Roman"/>
          <w:sz w:val="24"/>
          <w:szCs w:val="24"/>
        </w:rPr>
        <w:t xml:space="preserve"> </w:t>
      </w:r>
      <w:bookmarkEnd w:id="49"/>
      <w:r>
        <w:rPr>
          <w:rFonts w:ascii="Times New Roman" w:hAnsi="Times New Roman"/>
          <w:sz w:val="24"/>
          <w:szCs w:val="24"/>
          <w:lang w:val="en-US"/>
        </w:rPr>
        <w:t>In some Latin American countries homicide rates increased disproportionately.</w:t>
      </w:r>
      <w:r>
        <w:fldChar w:fldCharType="begin"/>
      </w:r>
      <w:r>
        <w:rPr/>
        <w:instrText>ADDIN EN.CITE &lt;EndNote&gt;&lt;Cite&gt;&lt;Author&gt;Drugs&lt;/Author&gt;&lt;Year&gt;2014&lt;/Year&gt;&lt;RecNum&gt;100&lt;/RecNum&gt;&lt;DisplayText&gt;&lt;style face="superscript"&gt;51&lt;/style&gt;&lt;/DisplayText&gt;&lt;record&gt;&lt;rec-number&gt;100&lt;/rec-number&gt;&lt;foreign-keys&gt;&lt;key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fldChar w:fldCharType="separate"/>
      </w:r>
      <w:bookmarkStart w:id="55" w:name="__Fieldmark__848_2469680829"/>
      <w:r>
        <w:rPr/>
      </w:r>
      <w:r>
        <w:rPr>
          <w:rFonts w:ascii="Times New Roman" w:hAnsi="Times New Roman"/>
          <w:sz w:val="24"/>
          <w:szCs w:val="24"/>
          <w:vertAlign w:val="superscript"/>
          <w:lang w:val="en-US"/>
        </w:rPr>
        <w:t>51</w:t>
      </w:r>
      <w:r>
        <w:rPr/>
      </w:r>
      <w:r>
        <w:rPr/>
        <w:fldChar w:fldCharType="end"/>
      </w:r>
      <w:bookmarkEnd w:id="55"/>
      <w:r>
        <w:rPr>
          <w:rFonts w:ascii="Times New Roman" w:hAnsi="Times New Roman"/>
          <w:sz w:val="24"/>
          <w:szCs w:val="24"/>
          <w:lang w:val="en-US"/>
        </w:rPr>
        <w:t>In Mexico, male homicide rates more than doubled between 2007 and 2012.</w:t>
      </w:r>
      <w:r>
        <w:fldChar w:fldCharType="begin"/>
      </w:r>
      <w:r>
        <w:rPr/>
        <w:instrText>ADDIN EN.CITE &lt;EndNote&gt;&lt;Cite&gt;&lt;Author&gt;Mexican National Institue of Statistics (INEGI)&lt;/Author&gt;&lt;Year&gt;2018&lt;/Year&gt;&lt;RecNum&gt;93&lt;/RecNum&gt;&lt;DisplayText&gt;&lt;style face="superscript"&gt;52,53&lt;/style&gt;&lt;/DisplayText&gt;&lt;record&gt;&lt;rec-number&gt;93&lt;/rec-number&gt;&lt;foreign-keys&gt;&lt;key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db-id="wvs209twpd0rw8e25dcx9ednssap55azsp0p"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fldChar w:fldCharType="separate"/>
      </w:r>
      <w:bookmarkStart w:id="56" w:name="__Fieldmark__853_2469680829"/>
      <w:r>
        <w:rPr/>
      </w:r>
      <w:r>
        <w:rPr>
          <w:rFonts w:ascii="Times New Roman" w:hAnsi="Times New Roman"/>
          <w:sz w:val="24"/>
          <w:szCs w:val="24"/>
          <w:vertAlign w:val="superscript"/>
          <w:lang w:val="en-US"/>
        </w:rPr>
        <w:t>52,53</w:t>
      </w:r>
      <w:r>
        <w:rPr/>
      </w:r>
      <w:r>
        <w:rPr/>
        <w:fldChar w:fldCharType="end"/>
      </w:r>
      <w:bookmarkEnd w:id="56"/>
      <w:r>
        <w:rPr>
          <w:rFonts w:ascii="Times New Roman" w:hAnsi="Times New Roman"/>
          <w:sz w:val="24"/>
          <w:szCs w:val="24"/>
          <w:lang w:val="en-US"/>
        </w:rPr>
        <w:t xml:space="preserve"> Male life expectancy thus declined between 2005-10.</w:t>
      </w:r>
      <w:r>
        <w:fldChar w:fldCharType="begin"/>
      </w:r>
      <w:r>
        <w:rPr/>
        <w:instrText>ADDIN EN.CITE &lt;EndNote&gt;&lt;Cite&gt;&lt;Author&gt;Aburto&lt;/Author&gt;&lt;Year&gt;2016&lt;/Year&gt;&lt;RecNum&gt;90&lt;/RecNum&gt;&lt;DisplayText&gt;&lt;style face="superscript"&gt;34,54&lt;/style&gt;&lt;/DisplayText&gt;&lt;record&gt;&lt;rec-number&gt;90&lt;/rec-number&gt;&lt;foreign-keys&gt;&lt;key app="EN" db-id="wvs209twpd0rw8e25dcx9ednssap55azsp0p"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db-id="wvs209twpd0rw8e25dcx9ednssap55azsp0p"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fldChar w:fldCharType="separate"/>
      </w:r>
      <w:bookmarkStart w:id="57" w:name="__Fieldmark__862_2469680829"/>
      <w:r>
        <w:rPr/>
      </w:r>
      <w:r>
        <w:rPr>
          <w:rFonts w:ascii="Times New Roman" w:hAnsi="Times New Roman"/>
          <w:sz w:val="24"/>
          <w:szCs w:val="24"/>
          <w:vertAlign w:val="superscript"/>
          <w:lang w:val="en-US"/>
        </w:rPr>
        <w:t>34,54</w:t>
      </w:r>
      <w:r>
        <w:rPr/>
      </w:r>
      <w:r>
        <w:rPr/>
        <w:fldChar w:fldCharType="end"/>
      </w:r>
      <w:bookmarkEnd w:id="57"/>
      <w:r>
        <w:rPr>
          <w:rFonts w:ascii="Times New Roman" w:hAnsi="Times New Roman"/>
          <w:sz w:val="24"/>
          <w:szCs w:val="24"/>
          <w:lang w:val="en-US"/>
        </w:rPr>
        <w:t xml:space="preserve"> This epidemic of violence is related to specific policies trying to mitigate drug cartels operations and it has had unprecedented negative consequences in the last ten years of Mexico’s population health.</w:t>
      </w:r>
      <w:r>
        <w:fldChar w:fldCharType="begin"/>
      </w:r>
      <w:r>
        <w:rPr/>
        <w:instrText>ADDIN EN.CITE</w:instrText>
      </w:r>
      <w:r>
        <w:rPr/>
        <w:fldChar w:fldCharType="separate"/>
      </w:r>
      <w:bookmarkStart w:id="58" w:name="__Fieldmark__869_2469680829"/>
      <w:r>
        <w:rPr/>
      </w:r>
      <w:r>
        <w:rPr/>
      </w:r>
      <w:r>
        <w:rPr/>
        <w:fldChar w:fldCharType="end"/>
      </w:r>
      <w:r>
        <w:fldChar w:fldCharType="begin"/>
      </w:r>
      <w:r>
        <w:rPr/>
        <w:instrText>ADDIN EN.CITE.DATA</w:instrText>
      </w:r>
      <w:r>
        <w:rPr/>
        <w:fldChar w:fldCharType="separate"/>
      </w:r>
      <w:bookmarkStart w:id="59" w:name="__Fieldmark__868_2469680829"/>
      <w:bookmarkEnd w:id="58"/>
      <w:r>
        <w:rPr/>
      </w:r>
      <w:r>
        <w:rPr>
          <w:rFonts w:ascii="Times New Roman" w:hAnsi="Times New Roman"/>
          <w:sz w:val="24"/>
          <w:szCs w:val="24"/>
          <w:vertAlign w:val="superscript"/>
          <w:lang w:val="en-US"/>
        </w:rPr>
        <w:t>55-58</w:t>
      </w:r>
      <w:r>
        <w:rPr/>
      </w:r>
      <w:r>
        <w:rPr/>
        <w:fldChar w:fldCharType="end"/>
      </w:r>
      <w:bookmarkEnd w:id="59"/>
      <w:r>
        <w:rPr>
          <w:rFonts w:ascii="Times New Roman" w:hAnsi="Times New Roman"/>
          <w:sz w:val="24"/>
          <w:szCs w:val="24"/>
          <w:lang w:val="en-US"/>
        </w:rPr>
        <w:t xml:space="preserve"> Nonetheless, this has brought enormous consequences to women and their health. Over 31 thousand females have been victims of homicide in Mexico in the new century.</w:t>
      </w:r>
      <w:r>
        <w:fldChar w:fldCharType="begin"/>
      </w:r>
      <w:r>
        <w:rPr/>
        <w:instrText>ADDIN EN.CITE &lt;EndNote&gt;&lt;Cite&gt;&lt;Author&gt;Mexican National Institue of Statistics (INEGI)&lt;/Author&gt;&lt;Year&gt;2018&lt;/Year&gt;&lt;RecNum&gt;93&lt;/RecNum&gt;&lt;DisplayText&gt;&lt;style face="superscript"&gt;52&lt;/style&gt;&lt;/DisplayText&gt;&lt;record&gt;&lt;rec-number&gt;93&lt;/rec-number&gt;&lt;foreign-keys&gt;&lt;key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fldChar w:fldCharType="separate"/>
      </w:r>
      <w:bookmarkStart w:id="60" w:name="__Fieldmark__880_2469680829"/>
      <w:r>
        <w:rPr/>
      </w:r>
      <w:r>
        <w:rPr>
          <w:rFonts w:ascii="Times New Roman" w:hAnsi="Times New Roman"/>
          <w:sz w:val="24"/>
          <w:szCs w:val="24"/>
          <w:vertAlign w:val="superscript"/>
          <w:lang w:val="en-US"/>
        </w:rPr>
        <w:t>52</w:t>
      </w:r>
      <w:r>
        <w:rPr/>
      </w:r>
      <w:r>
        <w:rPr/>
        <w:fldChar w:fldCharType="end"/>
      </w:r>
      <w:bookmarkEnd w:id="60"/>
      <w:r>
        <w:rPr>
          <w:rFonts w:ascii="Times New Roman" w:hAnsi="Times New Roman"/>
          <w:sz w:val="24"/>
          <w:szCs w:val="24"/>
          <w:lang w:val="en-US"/>
        </w:rPr>
        <w:t xml:space="preserve"> Homicides are the ultimate form of violence, but living in violent environments or experiencing other types of violence brings health and social burdens, particularly for children and women.</w:t>
      </w:r>
      <w:r>
        <w:fldChar w:fldCharType="begin"/>
      </w:r>
      <w:r>
        <w:rPr/>
        <w:instrText>ADDIN EN.CITE &lt;EndNote&gt;&lt;Cite&gt;&lt;Author&gt;Mikton&lt;/Author&gt;&lt;Year&gt;2016&lt;/Year&gt;&lt;RecNum&gt;129&lt;/RecNum&gt;&lt;DisplayText&gt;&lt;style face="superscript"&gt;59&lt;/style&gt;&lt;/DisplayText&gt;&lt;record&gt;&lt;rec-number&gt;129&lt;/rec-number&gt;&lt;foreign-keys&gt;&lt;key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fldChar w:fldCharType="separate"/>
      </w:r>
      <w:bookmarkStart w:id="61" w:name="__Fieldmark__887_2469680829"/>
      <w:r>
        <w:rPr/>
      </w:r>
      <w:r>
        <w:rPr>
          <w:rFonts w:ascii="Times New Roman" w:hAnsi="Times New Roman"/>
          <w:sz w:val="24"/>
          <w:szCs w:val="24"/>
          <w:vertAlign w:val="superscript"/>
          <w:lang w:val="en-US"/>
        </w:rPr>
        <w:t>59</w:t>
      </w:r>
      <w:r>
        <w:rPr/>
      </w:r>
      <w:r>
        <w:rPr/>
        <w:fldChar w:fldCharType="end"/>
      </w:r>
      <w:bookmarkEnd w:id="61"/>
      <w:r>
        <w:rPr>
          <w:rFonts w:ascii="Times New Roman" w:hAnsi="Times New Roman"/>
          <w:sz w:val="24"/>
          <w:szCs w:val="24"/>
          <w:lang w:val="en-US"/>
        </w:rPr>
        <w:t xml:space="preserve"> For example, victims of violence are at higher risk of depression, alcohol abuse, suicidal behaviour, psychological problems, among others, over their life course.</w:t>
      </w:r>
      <w:r>
        <w:fldChar w:fldCharType="begin"/>
      </w:r>
      <w:r>
        <w:rPr/>
        <w:instrText>ADDIN EN.CITE</w:instrText>
      </w:r>
      <w:r>
        <w:rPr/>
        <w:fldChar w:fldCharType="separate"/>
      </w:r>
      <w:bookmarkStart w:id="62" w:name="__Fieldmark__900_2469680829"/>
      <w:r>
        <w:rPr/>
      </w:r>
      <w:r>
        <w:rPr/>
      </w:r>
      <w:r>
        <w:rPr/>
        <w:fldChar w:fldCharType="end"/>
      </w:r>
      <w:r>
        <w:fldChar w:fldCharType="begin"/>
      </w:r>
      <w:r>
        <w:rPr/>
        <w:instrText>ADDIN EN.CITE.DATA</w:instrText>
      </w:r>
      <w:r>
        <w:rPr/>
        <w:fldChar w:fldCharType="separate"/>
      </w:r>
      <w:bookmarkStart w:id="63" w:name="__Fieldmark__899_2469680829"/>
      <w:bookmarkEnd w:id="62"/>
      <w:r>
        <w:rPr/>
      </w:r>
      <w:r>
        <w:rPr>
          <w:rFonts w:ascii="Times New Roman" w:hAnsi="Times New Roman"/>
          <w:sz w:val="24"/>
          <w:szCs w:val="24"/>
          <w:vertAlign w:val="superscript"/>
          <w:lang w:val="en-US"/>
        </w:rPr>
        <w:t>60-63</w:t>
      </w:r>
      <w:r>
        <w:rPr/>
      </w:r>
      <w:r>
        <w:rPr/>
        <w:fldChar w:fldCharType="end"/>
      </w:r>
      <w:bookmarkEnd w:id="63"/>
      <w:r>
        <w:rPr>
          <w:rFonts w:ascii="Times New Roman" w:hAnsi="Times New Roman"/>
          <w:sz w:val="24"/>
          <w:szCs w:val="24"/>
          <w:lang w:val="en-US"/>
        </w:rPr>
        <w:t xml:space="preserve"> Even witnessing violence can affect individual wellbeing. Those who witness violence have higher rates of post-traumatic stress disorder, depression and are more likely to externalise behaviours.</w:t>
      </w:r>
      <w:r>
        <w:fldChar w:fldCharType="begin"/>
      </w:r>
      <w:r>
        <w:rPr/>
        <w:instrText>ADDIN EN.CITE &lt;EndNote&gt;&lt;Cite&gt;&lt;Author&gt;Buka&lt;/Author&gt;&lt;Year&gt;2001&lt;/Year&gt;&lt;RecNum&gt;137&lt;/RecNum&gt;&lt;DisplayText&gt;&lt;style face="superscript"&gt;64,65&lt;/style&gt;&lt;/DisplayText&gt;&lt;record&gt;&lt;rec-number&gt;137&lt;/rec-number&gt;&lt;foreign-keys&gt;&lt;key app="EN" db-id="wvs209twpd0rw8e25dcx9ednssap55azsp0p" timestamp="0"&gt;137&lt;/key&gt;&lt;/foreign-keys&gt;&lt;ref-type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ages&gt;298-310&lt;/pages&gt;&lt;volume&gt;71&lt;/volume&gt;&lt;number&gt;3&lt;/number&gt;&lt;dates&gt;&lt;year&gt;2001&lt;/year&gt;&lt;/dates&gt;&lt;isbn&gt;0002-9432&lt;/isbn&gt;&lt;urls&gt;&lt;/urls&gt;&lt;/record&gt;&lt;/Cite&gt;&lt;Cite&gt;&lt;Author&gt;Brookmeyer&lt;/Author&gt;&lt;Year&gt;2005&lt;/Year&gt;&lt;RecNum&gt;135&lt;/RecNum&gt;&lt;record&gt;&lt;rec-number&gt;135&lt;/rec-number&gt;&lt;foreign-keys&gt;&lt;key app="EN" db-id="vtvfa0a0wwspxdezrw7x90p9t955pdvpdrw2" timestamp="1531311415"&gt;135&lt;/key&gt;&lt;/foreign-keys&gt;&lt;ref-type name="Journal Article"&gt;17&lt;/ref-type&gt;&lt;contributors&gt;&lt;authors&gt;&lt;author&gt;Brookmeyer, Kathryn A&lt;/author&gt;&lt;author&gt;Henrich, Christopher C&lt;/author&gt;&lt;author&gt;Schwab‐Stone, Mary&lt;/author&gt;&lt;/authors&gt;&lt;/contributors&gt;&lt;titles&gt;&lt;title&gt;Adolescents who witness community violence: Can parent support and prosocial cognitions protect them from committing violence?&lt;/title&gt;&lt;secondary-title&gt;Child development&lt;/secondary-title&gt;&lt;/titles&gt;&lt;periodical&gt;&lt;full-title&gt;Child development&lt;/full-title&gt;&lt;/periodical&gt;&lt;pages&gt;917-929&lt;/pages&gt;&lt;volume&gt;76&lt;/volume&gt;&lt;number&gt;4&lt;/number&gt;&lt;dates&gt;&lt;year&gt;2005&lt;/year&gt;&lt;/dates&gt;&lt;isbn&gt;0009-3920&lt;/isbn&gt;&lt;urls&gt;&lt;/urls&gt;&lt;/record&gt;&lt;/Cite&gt;&lt;/EndNote&gt;</w:instrText>
      </w:r>
      <w:r>
        <w:rPr/>
        <w:fldChar w:fldCharType="separate"/>
      </w:r>
      <w:bookmarkStart w:id="64" w:name="__Fieldmark__908_2469680829"/>
      <w:r>
        <w:rPr/>
      </w:r>
      <w:r>
        <w:rPr>
          <w:rFonts w:ascii="Times New Roman" w:hAnsi="Times New Roman"/>
          <w:sz w:val="24"/>
          <w:szCs w:val="24"/>
          <w:vertAlign w:val="superscript"/>
          <w:lang w:val="en-US"/>
        </w:rPr>
        <w:t>64,65</w:t>
      </w:r>
      <w:r>
        <w:rPr/>
      </w:r>
      <w:r>
        <w:rPr/>
        <w:fldChar w:fldCharType="end"/>
      </w:r>
      <w:bookmarkEnd w:id="64"/>
      <w:r>
        <w:rPr>
          <w:rFonts w:ascii="Times New Roman" w:hAnsi="Times New Roman"/>
          <w:sz w:val="24"/>
          <w:szCs w:val="24"/>
          <w:lang w:val="en-US"/>
        </w:rPr>
        <w:t>. Women who witnessed violent acts in particular are twice as likely to experience depressive and anxiety symptoms compared to those who did not witness violence.</w:t>
      </w:r>
      <w:r>
        <w:fldChar w:fldCharType="begin"/>
      </w:r>
      <w:r>
        <w:rPr/>
        <w:instrText>ADDIN EN.CITE &lt;EndNote&gt;&lt;Cite&gt;&lt;Author&gt;Clark&lt;/Author&gt;&lt;Year&gt;2008&lt;/Year&gt;&lt;RecNum&gt;136&lt;/RecNum&gt;&lt;DisplayText&gt;&lt;style face="superscript"&gt;66&lt;/style&gt;&lt;/DisplayText&gt;&lt;record&gt;&lt;rec-number&gt;136&lt;/rec-number&gt;&lt;foreign-keys&gt;&lt;key app="EN" db-id="vtvfa0a0wwspxdezrw7x90p9t955pdvpdrw2" timestamp="1531311483"&gt;136&lt;/key&gt;&lt;/foreign-keys&gt;&lt;ref-type name="Journal Article"&gt;17&lt;/ref-type&gt;&lt;contributors&gt;&lt;authors&gt;&lt;author&gt;Clark, Cheryl&lt;/author&gt;&lt;author&gt;Ryan, Louise&lt;/author&gt;&lt;author&gt;Kawachi, Ichiro&lt;/author&gt;&lt;author&gt;Canner, Marina J&lt;/author&gt;&lt;author&gt;Berkman, Lisa&lt;/author&gt;&lt;author&gt;Wright, Rosalind J&lt;/author&gt;&lt;/authors&gt;&lt;/contributors&gt;&lt;titles&gt;&lt;title&gt;Witnessing community violence in residential neighborhoods: a mental health hazard for urban women&lt;/title&gt;&lt;secondary-title&gt;Journal of Urban Health&lt;/secondary-title&gt;&lt;/titles&gt;&lt;periodical&gt;&lt;full-title&gt;Journal of Urban Health&lt;/full-title&gt;&lt;/periodical&gt;&lt;pages&gt;22-38&lt;/pages&gt;&lt;volume&gt;85&lt;/volume&gt;&lt;number&gt;1&lt;/number&gt;&lt;dates&gt;&lt;year&gt;2008&lt;/year&gt;&lt;/dates&gt;&lt;isbn&gt;1099-3460&lt;/isbn&gt;&lt;urls&gt;&lt;/urls&gt;&lt;/record&gt;&lt;/Cite&gt;&lt;/EndNote&gt;</w:instrText>
      </w:r>
      <w:r>
        <w:rPr/>
        <w:fldChar w:fldCharType="separate"/>
      </w:r>
      <w:bookmarkStart w:id="65" w:name="__Fieldmark__913_2469680829"/>
      <w:r>
        <w:rPr/>
      </w:r>
      <w:r>
        <w:rPr>
          <w:rFonts w:ascii="Times New Roman" w:hAnsi="Times New Roman"/>
          <w:sz w:val="24"/>
          <w:szCs w:val="24"/>
          <w:vertAlign w:val="superscript"/>
          <w:lang w:val="en-US"/>
        </w:rPr>
        <w:t>66</w:t>
      </w:r>
      <w:r>
        <w:rPr/>
      </w:r>
      <w:r>
        <w:rPr/>
        <w:fldChar w:fldCharType="end"/>
      </w:r>
      <w:bookmarkEnd w:id="65"/>
      <w:r>
        <w:rPr>
          <w:rFonts w:ascii="Times New Roman" w:hAnsi="Times New Roman"/>
          <w:sz w:val="24"/>
          <w:szCs w:val="24"/>
          <w:lang w:val="en-US"/>
        </w:rPr>
        <w:t xml:space="preserve"> Peculiarly, research has shown that living in and witnessing violence increases the normalisation of violence and acceptance of violent </w:t>
      </w:r>
      <w:commentRangeStart w:id="17"/>
      <w:r>
        <w:rPr>
          <w:rFonts w:ascii="Times New Roman" w:hAnsi="Times New Roman"/>
          <w:sz w:val="24"/>
          <w:szCs w:val="24"/>
          <w:lang w:val="en-US"/>
        </w:rPr>
        <w:t>relationships</w:t>
      </w:r>
      <w:r>
        <w:rPr>
          <w:rFonts w:ascii="Times New Roman" w:hAnsi="Times New Roman"/>
          <w:sz w:val="24"/>
          <w:szCs w:val="24"/>
          <w:lang w:val="en-US"/>
        </w:rPr>
      </w:r>
      <w:commentRangeEnd w:id="17"/>
      <w:r>
        <w:commentReference w:id="17"/>
      </w:r>
      <w:r>
        <w:rPr>
          <w:rFonts w:ascii="Times New Roman" w:hAnsi="Times New Roman"/>
          <w:sz w:val="24"/>
          <w:szCs w:val="24"/>
          <w:lang w:val="en-US"/>
        </w:rPr>
        <w:t xml:space="preserve"> for women even in the household. This in turn fosters the ‘cycle of violence’, extending it to family relationship, with further detrimental effects on lifespan uncertainty.</w:t>
      </w:r>
    </w:p>
    <w:p>
      <w:pPr>
        <w:pStyle w:val="Normal"/>
        <w:spacing w:lineRule="auto" w:line="240"/>
        <w:ind w:firstLine="720"/>
        <w:jc w:val="both"/>
        <w:rPr/>
      </w:pPr>
      <w:r>
        <w:rPr>
          <w:rFonts w:ascii="Times New Roman" w:hAnsi="Times New Roman"/>
          <w:sz w:val="24"/>
          <w:szCs w:val="24"/>
          <w:lang w:val="en-US"/>
        </w:rPr>
        <w:t>Describing the landscape of lifetime uncertainty and violence enabled us to reveal the link between these two central components in light of the increasing prevalence of violence in its diverse forms in today’s world. This is the first study to find a positive association between levels of violence and lifetime uncertainty in a global scale, and showed the power of analysing the consequences of violence using measures of uncertainty around the timing of death. Our study revealed that in contexts of high violence, lifetime uncertainty is linked to high premature mortality</w:t>
      </w:r>
      <w:r>
        <w:fldChar w:fldCharType="begin"/>
      </w:r>
      <w:r>
        <w:rPr/>
        <w:instrText>ADDIN EN.CITE</w:instrText>
      </w:r>
      <w:r>
        <w:rPr/>
        <w:fldChar w:fldCharType="separate"/>
      </w:r>
      <w:bookmarkStart w:id="66" w:name="__Fieldmark__945_2469680829"/>
      <w:r>
        <w:rPr/>
      </w:r>
      <w:r>
        <w:rPr/>
      </w:r>
      <w:r>
        <w:rPr/>
        <w:fldChar w:fldCharType="end"/>
      </w:r>
      <w:r>
        <w:fldChar w:fldCharType="begin"/>
      </w:r>
      <w:r>
        <w:rPr/>
        <w:instrText>ADDIN EN.CITE.DATA</w:instrText>
      </w:r>
      <w:r>
        <w:rPr/>
        <w:fldChar w:fldCharType="separate"/>
      </w:r>
      <w:bookmarkStart w:id="67" w:name="__Fieldmark__944_2469680829"/>
      <w:bookmarkEnd w:id="66"/>
      <w:r>
        <w:rPr/>
      </w:r>
      <w:r>
        <w:rPr>
          <w:rFonts w:ascii="Times New Roman" w:hAnsi="Times New Roman"/>
          <w:sz w:val="24"/>
          <w:szCs w:val="24"/>
          <w:vertAlign w:val="superscript"/>
          <w:lang w:val="en-US"/>
        </w:rPr>
        <w:t>12,13,18</w:t>
      </w:r>
      <w:r>
        <w:rPr/>
      </w:r>
      <w:r>
        <w:rPr/>
        <w:fldChar w:fldCharType="end"/>
      </w:r>
      <w:bookmarkEnd w:id="67"/>
      <w:r>
        <w:rPr>
          <w:rFonts w:ascii="Times New Roman" w:hAnsi="Times New Roman"/>
          <w:sz w:val="24"/>
          <w:szCs w:val="24"/>
          <w:lang w:val="en-US"/>
        </w:rPr>
        <w:t xml:space="preserve"> and that such early deaths are the driving factor behind the gap with peaceful nations. This link is likely governed by fundamental and complex psychological, sociological and biological factors, which can and should be further explored with our analytical strategy. In particular, our framework will yield further insights into the consequences of violence when applied to specific countries or subgroups within populations and may lead to new results if used to explore the effect of violence by socioeconomic status, education, or other social determinants of violence. </w:t>
      </w:r>
    </w:p>
    <w:p>
      <w:pPr>
        <w:pStyle w:val="Normal"/>
        <w:spacing w:lineRule="auto" w:line="240"/>
        <w:ind w:firstLine="720"/>
        <w:jc w:val="both"/>
        <w:rPr>
          <w:rFonts w:ascii="Times New Roman" w:hAnsi="Times New Roman"/>
          <w:sz w:val="18"/>
          <w:szCs w:val="18"/>
          <w:highlight w:val="lightGray"/>
          <w:lang w:val="en-US"/>
        </w:rPr>
      </w:pPr>
      <w:r>
        <w:rPr>
          <w:rFonts w:ascii="Times New Roman" w:hAnsi="Times New Roman"/>
          <w:sz w:val="18"/>
          <w:szCs w:val="18"/>
          <w:highlight w:val="lightGray"/>
          <w:lang w:val="en-US"/>
        </w:rPr>
        <w:t>We might want to consider (From OT):</w:t>
      </w:r>
    </w:p>
    <w:p>
      <w:pPr>
        <w:pStyle w:val="ListParagraph"/>
        <w:numPr>
          <w:ilvl w:val="0"/>
          <w:numId w:val="2"/>
        </w:numPr>
        <w:spacing w:lineRule="auto" w:line="240" w:before="0" w:after="0"/>
        <w:rPr>
          <w:rFonts w:ascii="Times New Roman" w:hAnsi="Times New Roman"/>
          <w:sz w:val="18"/>
          <w:szCs w:val="18"/>
          <w:highlight w:val="lightGray"/>
        </w:rPr>
      </w:pPr>
      <w:r>
        <w:rPr>
          <w:rFonts w:ascii="Times New Roman" w:hAnsi="Times New Roman"/>
          <w:sz w:val="18"/>
          <w:szCs w:val="18"/>
          <w:highlight w:val="lightGray"/>
        </w:rPr>
        <w:t>A study on Peru’ found strong positive effects of exposure to civil conflict violence, especially during a woman's late childhood and early teenage years, on the probability of experiencing domestic violence as a wife. Furthermore, they also found that exposure to the civil conflict affects women’s attitudes towards violence: women who were more exposed to civil conflict violence are more likely to report that it is justified for men to beat women for various reasons.  This suggests somehow a normalisation in the use of violence, even within the household, once under uncertain violent contexts.</w:t>
      </w:r>
    </w:p>
    <w:p>
      <w:pPr>
        <w:pStyle w:val="Normal"/>
        <w:ind w:left="708" w:hanging="0"/>
        <w:rPr>
          <w:rFonts w:ascii="Times New Roman" w:hAnsi="Times New Roman" w:eastAsia="Calibri" w:eastAsiaTheme="minorHAnsi"/>
          <w:sz w:val="18"/>
          <w:szCs w:val="18"/>
          <w:highlight w:val="lightGray"/>
        </w:rPr>
      </w:pPr>
      <w:r>
        <w:rPr>
          <w:rFonts w:ascii="Times New Roman" w:hAnsi="Times New Roman"/>
          <w:sz w:val="18"/>
          <w:szCs w:val="18"/>
          <w:highlight w:val="lightGray"/>
          <w:lang w:val="es-MX"/>
        </w:rPr>
        <w:t xml:space="preserve">See: </w:t>
      </w:r>
      <w:r>
        <w:rPr>
          <w:rFonts w:ascii="Times New Roman" w:hAnsi="Times New Roman"/>
          <w:b/>
          <w:bCs/>
          <w:sz w:val="18"/>
          <w:szCs w:val="18"/>
          <w:highlight w:val="lightGray"/>
          <w:lang w:val="es-MX"/>
        </w:rPr>
        <w:t xml:space="preserve">Gallegos, J. V., &amp; Gutierrez, I. A. (2011). </w:t>
      </w:r>
      <w:r>
        <w:rPr>
          <w:rFonts w:ascii="Times New Roman" w:hAnsi="Times New Roman"/>
          <w:b/>
          <w:bCs/>
          <w:sz w:val="18"/>
          <w:szCs w:val="18"/>
          <w:highlight w:val="lightGray"/>
        </w:rPr>
        <w:t>The effect of civil conflict on domestic violence: the case of Peru. SSRN Electronic Journal.</w:t>
      </w:r>
      <w:r>
        <w:rPr>
          <w:rFonts w:ascii="Times New Roman" w:hAnsi="Times New Roman"/>
          <w:sz w:val="18"/>
          <w:szCs w:val="18"/>
          <w:highlight w:val="lightGray"/>
        </w:rPr>
        <w:t xml:space="preserve"> </w:t>
      </w:r>
    </w:p>
    <w:p>
      <w:pPr>
        <w:pStyle w:val="Normal"/>
        <w:rPr>
          <w:rFonts w:ascii="Times New Roman" w:hAnsi="Times New Roman"/>
          <w:sz w:val="18"/>
          <w:szCs w:val="18"/>
          <w:highlight w:val="lightGray"/>
        </w:rPr>
      </w:pPr>
      <w:r>
        <w:rPr>
          <w:rFonts w:ascii="Times New Roman" w:hAnsi="Times New Roman"/>
          <w:sz w:val="18"/>
          <w:szCs w:val="18"/>
          <w:highlight w:val="lightGray"/>
        </w:rPr>
      </w:r>
    </w:p>
    <w:p>
      <w:pPr>
        <w:pStyle w:val="ListParagraph"/>
        <w:numPr>
          <w:ilvl w:val="0"/>
          <w:numId w:val="2"/>
        </w:numPr>
        <w:spacing w:lineRule="auto" w:line="240" w:before="0" w:after="0"/>
        <w:rPr>
          <w:rFonts w:ascii="Times New Roman" w:hAnsi="Times New Roman"/>
          <w:sz w:val="18"/>
          <w:szCs w:val="18"/>
          <w:highlight w:val="lightGray"/>
        </w:rPr>
      </w:pPr>
      <w:r>
        <w:rPr>
          <w:rFonts w:ascii="Times New Roman" w:hAnsi="Times New Roman"/>
          <w:sz w:val="18"/>
          <w:szCs w:val="18"/>
          <w:highlight w:val="lightGray"/>
        </w:rPr>
        <w:t>Another paper on Rwanda finds a positive, large and robust effect of conflict on the likelihood of experiencing domestic violence for women who married after the mass killings (</w:t>
      </w:r>
      <w:r>
        <w:rPr>
          <w:rFonts w:ascii="Times New Roman" w:hAnsi="Times New Roman"/>
          <w:b/>
          <w:bCs/>
          <w:sz w:val="18"/>
          <w:szCs w:val="18"/>
          <w:highlight w:val="lightGray"/>
        </w:rPr>
        <w:t>La Mattina, G. (2013). Armed conflict and domestic violence: Evidence from Rwanda</w:t>
      </w:r>
      <w:r>
        <w:rPr>
          <w:rFonts w:ascii="Times New Roman" w:hAnsi="Times New Roman"/>
          <w:sz w:val="18"/>
          <w:szCs w:val="18"/>
          <w:highlight w:val="lightGray"/>
        </w:rPr>
        <w:t>). Similarly, another study on sub-Saharan Africa uses diff-in-diff approach and finds that men and women who were exposed to conflict in childhood appear to express more acceptance of domestic violence. Women who experienced conflict during these ages were also more likely to report being a victim of domestic violence (</w:t>
      </w:r>
      <w:r>
        <w:rPr>
          <w:rFonts w:ascii="Times New Roman" w:hAnsi="Times New Roman"/>
          <w:b/>
          <w:bCs/>
          <w:sz w:val="18"/>
          <w:szCs w:val="18"/>
          <w:highlight w:val="lightGray"/>
        </w:rPr>
        <w:t>La Mattina, G., &amp; Shemyakina, O. (2018). Domestic Violence and Childhood Exposure to Armed Conflict: Attitudes and Experiences (No. 255). Households in Conflict Network</w:t>
      </w:r>
      <w:r>
        <w:rPr>
          <w:rFonts w:ascii="Times New Roman" w:hAnsi="Times New Roman"/>
          <w:sz w:val="18"/>
          <w:szCs w:val="18"/>
          <w:highlight w:val="lightGray"/>
        </w:rPr>
        <w:t>.)</w:t>
      </w:r>
    </w:p>
    <w:p>
      <w:pPr>
        <w:pStyle w:val="Normal"/>
        <w:rPr>
          <w:rFonts w:ascii="Times New Roman" w:hAnsi="Times New Roman" w:eastAsia="Calibri" w:eastAsiaTheme="minorHAnsi"/>
          <w:sz w:val="18"/>
          <w:szCs w:val="18"/>
          <w:highlight w:val="lightGray"/>
        </w:rPr>
      </w:pPr>
      <w:r>
        <w:rPr>
          <w:rFonts w:eastAsia="Calibri" w:eastAsiaTheme="minorHAnsi" w:ascii="Times New Roman" w:hAnsi="Times New Roman"/>
          <w:sz w:val="18"/>
          <w:szCs w:val="18"/>
          <w:highlight w:val="lightGray"/>
        </w:rPr>
      </w:r>
    </w:p>
    <w:p>
      <w:pPr>
        <w:pStyle w:val="ListParagraph"/>
        <w:numPr>
          <w:ilvl w:val="0"/>
          <w:numId w:val="2"/>
        </w:numPr>
        <w:spacing w:lineRule="auto" w:line="240" w:before="0" w:after="0"/>
        <w:rPr>
          <w:rFonts w:ascii="Times New Roman" w:hAnsi="Times New Roman"/>
          <w:sz w:val="18"/>
          <w:szCs w:val="18"/>
          <w:highlight w:val="lightGray"/>
        </w:rPr>
      </w:pPr>
      <w:r>
        <w:rPr>
          <w:rFonts w:ascii="Times New Roman" w:hAnsi="Times New Roman"/>
          <w:sz w:val="18"/>
          <w:szCs w:val="18"/>
          <w:highlight w:val="lightGray"/>
        </w:rPr>
        <w:t>On alcohol misuse, I am aware of a systematic review (predominantly of cross-sec studies) by Lo et al. who showed that research shows that men, people with higher cumulative trauma experiences, are significantly more likely to engage in harmful alcohol use compared to women when in conflict.</w:t>
      </w:r>
    </w:p>
    <w:p>
      <w:pPr>
        <w:pStyle w:val="ListParagraph"/>
        <w:rPr>
          <w:rFonts w:ascii="Times New Roman" w:hAnsi="Times New Roman" w:eastAsia="Calibri" w:eastAsiaTheme="minorHAnsi"/>
          <w:b/>
          <w:b/>
          <w:bCs/>
          <w:sz w:val="18"/>
          <w:szCs w:val="18"/>
          <w:highlight w:val="white"/>
          <w:highlight w:val="lightGray"/>
        </w:rPr>
      </w:pPr>
      <w:r>
        <w:rPr>
          <w:rFonts w:ascii="Times New Roman" w:hAnsi="Times New Roman"/>
          <w:sz w:val="18"/>
          <w:szCs w:val="18"/>
          <w:highlight w:val="lightGray"/>
          <w:shd w:fill="FFFFFF" w:val="clear"/>
        </w:rPr>
        <w:t>See</w:t>
      </w:r>
      <w:r>
        <w:rPr>
          <w:rFonts w:ascii="Times New Roman" w:hAnsi="Times New Roman"/>
          <w:b/>
          <w:bCs/>
          <w:sz w:val="18"/>
          <w:szCs w:val="18"/>
          <w:highlight w:val="lightGray"/>
          <w:shd w:fill="FFFFFF" w:val="clear"/>
        </w:rPr>
        <w:t>: Lo, J., Patel, P., Shultz, J. M., Ezard, N., &amp; Roberts, B. (2017). A systematic review on harmful alcohol use among civilian populations affected by armed conflict in low-and middle-income countries. </w:t>
      </w:r>
      <w:r>
        <w:rPr>
          <w:rFonts w:ascii="Times New Roman" w:hAnsi="Times New Roman"/>
          <w:b/>
          <w:bCs/>
          <w:i/>
          <w:iCs/>
          <w:sz w:val="18"/>
          <w:szCs w:val="18"/>
          <w:highlight w:val="lightGray"/>
          <w:shd w:fill="FFFFFF" w:val="clear"/>
        </w:rPr>
        <w:t>Substance use &amp; misuse</w:t>
      </w:r>
      <w:r>
        <w:rPr>
          <w:rFonts w:ascii="Times New Roman" w:hAnsi="Times New Roman"/>
          <w:b/>
          <w:bCs/>
          <w:sz w:val="18"/>
          <w:szCs w:val="18"/>
          <w:highlight w:val="lightGray"/>
          <w:shd w:fill="FFFFFF" w:val="clear"/>
        </w:rPr>
        <w:t>, </w:t>
      </w:r>
      <w:r>
        <w:rPr>
          <w:rFonts w:ascii="Times New Roman" w:hAnsi="Times New Roman"/>
          <w:b/>
          <w:bCs/>
          <w:i/>
          <w:iCs/>
          <w:sz w:val="18"/>
          <w:szCs w:val="18"/>
          <w:highlight w:val="lightGray"/>
          <w:shd w:fill="FFFFFF" w:val="clear"/>
        </w:rPr>
        <w:t>52</w:t>
      </w:r>
      <w:r>
        <w:rPr>
          <w:rFonts w:ascii="Times New Roman" w:hAnsi="Times New Roman"/>
          <w:b/>
          <w:bCs/>
          <w:sz w:val="18"/>
          <w:szCs w:val="18"/>
          <w:highlight w:val="lightGray"/>
          <w:shd w:fill="FFFFFF" w:val="clear"/>
        </w:rPr>
        <w:t>(11), 1494-1510.</w:t>
      </w:r>
    </w:p>
    <w:p>
      <w:pPr>
        <w:pStyle w:val="ListParagraph"/>
        <w:rPr>
          <w:rFonts w:ascii="Times New Roman" w:hAnsi="Times New Roman"/>
          <w:sz w:val="18"/>
          <w:szCs w:val="18"/>
          <w:highlight w:val="lightGray"/>
        </w:rPr>
      </w:pPr>
      <w:r>
        <w:rPr>
          <w:rFonts w:ascii="Times New Roman" w:hAnsi="Times New Roman"/>
          <w:sz w:val="18"/>
          <w:szCs w:val="18"/>
          <w:highlight w:val="lightGray"/>
          <w:shd w:fill="FFFFFF" w:val="clear"/>
        </w:rPr>
        <w:t>Some other good references which are also presented in this systematic review are</w:t>
      </w:r>
      <w:r>
        <w:rPr>
          <w:rFonts w:ascii="Times New Roman" w:hAnsi="Times New Roman"/>
          <w:sz w:val="18"/>
          <w:szCs w:val="18"/>
          <w:highlight w:val="lightGray"/>
        </w:rPr>
        <w:t xml:space="preserve">: </w:t>
      </w:r>
    </w:p>
    <w:p>
      <w:pPr>
        <w:pStyle w:val="ListParagraph"/>
        <w:rPr>
          <w:rFonts w:ascii="Times New Roman" w:hAnsi="Times New Roman"/>
          <w:b/>
          <w:b/>
          <w:bCs/>
          <w:sz w:val="18"/>
          <w:szCs w:val="18"/>
          <w:highlight w:val="lightGray"/>
        </w:rPr>
      </w:pPr>
      <w:r>
        <w:rPr>
          <w:rFonts w:ascii="Times New Roman" w:hAnsi="Times New Roman"/>
          <w:b/>
          <w:bCs/>
          <w:sz w:val="18"/>
          <w:szCs w:val="18"/>
          <w:highlight w:val="lightGray"/>
        </w:rPr>
        <w:t>Roberts, B., Felix Ocaka, K., Browne, J., Oyok, T., &amp; Sondorp, E. (2011). Alcohol disorder amongst forcibly displaced persons in northern Uganda. Addictive Behaviours, 36(8), 870–873.</w:t>
      </w:r>
    </w:p>
    <w:p>
      <w:pPr>
        <w:pStyle w:val="ListParagraph"/>
        <w:rPr>
          <w:rFonts w:ascii="Times New Roman" w:hAnsi="Times New Roman"/>
          <w:b/>
          <w:b/>
          <w:bCs/>
          <w:sz w:val="18"/>
          <w:szCs w:val="18"/>
          <w:highlight w:val="lightGray"/>
        </w:rPr>
      </w:pPr>
      <w:r>
        <w:rPr>
          <w:rFonts w:ascii="Times New Roman" w:hAnsi="Times New Roman"/>
          <w:b/>
          <w:bCs/>
          <w:sz w:val="18"/>
          <w:szCs w:val="18"/>
          <w:highlight w:val="lightGray"/>
        </w:rPr>
        <w:t>Roberts, B., Murphy, A., Chikovani, I., Makhashvili, N., Patel, V., &amp; McKee, M. (2014). Individual and community level risk-factors for alcohol use disorder among conflict-affected persons in Georgia. PLoS ONE, 9(5).</w:t>
      </w:r>
    </w:p>
    <w:p>
      <w:pPr>
        <w:pStyle w:val="ListParagraph"/>
        <w:rPr>
          <w:rFonts w:ascii="Times New Roman" w:hAnsi="Times New Roman"/>
          <w:sz w:val="18"/>
          <w:szCs w:val="18"/>
          <w:highlight w:val="lightGray"/>
        </w:rPr>
      </w:pPr>
      <w:r>
        <w:rPr>
          <w:rFonts w:ascii="Times New Roman" w:hAnsi="Times New Roman"/>
          <w:sz w:val="18"/>
          <w:szCs w:val="18"/>
          <w:highlight w:val="lightGray"/>
        </w:rPr>
      </w:r>
    </w:p>
    <w:p>
      <w:pPr>
        <w:pStyle w:val="ListParagraph"/>
        <w:numPr>
          <w:ilvl w:val="0"/>
          <w:numId w:val="2"/>
        </w:numPr>
        <w:spacing w:lineRule="auto" w:line="240" w:before="0" w:after="0"/>
        <w:rPr>
          <w:rFonts w:ascii="Times New Roman" w:hAnsi="Times New Roman"/>
          <w:sz w:val="18"/>
          <w:szCs w:val="18"/>
          <w:highlight w:val="lightGray"/>
        </w:rPr>
      </w:pPr>
      <w:r>
        <w:rPr>
          <w:rFonts w:ascii="Times New Roman" w:hAnsi="Times New Roman"/>
          <w:sz w:val="18"/>
          <w:szCs w:val="18"/>
          <w:highlight w:val="lightGray"/>
        </w:rPr>
        <w:t xml:space="preserve">A study on Sri Lanka analysed trends in alcohol misuse in non-conflict districts after the end of the conflict and found a rise in per capital alcohol consumption. They seem to suggest that the effect of conflict on negative health behaviours is influential even if one is not directly exposed, i.e. uncertainty matters even if you are not right on the conflict ground. Yet, note this study, as many of this kind is ecological, with all the fallacies that come with that. </w:t>
      </w:r>
    </w:p>
    <w:p>
      <w:pPr>
        <w:pStyle w:val="Normal"/>
        <w:ind w:left="708" w:hanging="0"/>
        <w:rPr>
          <w:rFonts w:ascii="Times New Roman" w:hAnsi="Times New Roman" w:eastAsia="Calibri" w:eastAsiaTheme="minorHAnsi"/>
          <w:sz w:val="18"/>
          <w:szCs w:val="18"/>
          <w:highlight w:val="lightGray"/>
          <w:lang w:val="it-IT"/>
        </w:rPr>
      </w:pPr>
      <w:r>
        <w:rPr>
          <w:rFonts w:ascii="Times New Roman" w:hAnsi="Times New Roman"/>
          <w:sz w:val="18"/>
          <w:szCs w:val="18"/>
          <w:highlight w:val="lightGray"/>
        </w:rPr>
        <w:t xml:space="preserve">See: </w:t>
      </w:r>
      <w:r>
        <w:rPr>
          <w:rFonts w:ascii="Times New Roman" w:hAnsi="Times New Roman"/>
          <w:b/>
          <w:bCs/>
          <w:sz w:val="18"/>
          <w:szCs w:val="18"/>
          <w:highlight w:val="lightGray"/>
        </w:rPr>
        <w:t xml:space="preserve">Nugawela, M. D., Lewis, S., Szatkowski, L., &amp; Langley, T. (2017). Rapidly increasing trend of recorded alcohol consumption since the end of the armed conflict in Sri Lanka. </w:t>
      </w:r>
      <w:r>
        <w:rPr>
          <w:rFonts w:ascii="Times New Roman" w:hAnsi="Times New Roman"/>
          <w:b/>
          <w:bCs/>
          <w:sz w:val="18"/>
          <w:szCs w:val="18"/>
          <w:highlight w:val="lightGray"/>
          <w:lang w:val="it-IT"/>
        </w:rPr>
        <w:t>Alcohol and Alcoholism, 52(5), 550-556</w:t>
      </w:r>
      <w:r>
        <w:rPr>
          <w:rFonts w:ascii="Times New Roman" w:hAnsi="Times New Roman"/>
          <w:sz w:val="18"/>
          <w:szCs w:val="18"/>
          <w:highlight w:val="lightGray"/>
          <w:lang w:val="it-IT"/>
        </w:rPr>
        <w:t>.</w:t>
      </w:r>
    </w:p>
    <w:p>
      <w:pPr>
        <w:pStyle w:val="Normal"/>
        <w:ind w:left="708" w:hanging="0"/>
        <w:rPr>
          <w:rFonts w:ascii="Times New Roman" w:hAnsi="Times New Roman"/>
          <w:sz w:val="18"/>
          <w:szCs w:val="18"/>
          <w:highlight w:val="lightGray"/>
          <w:lang w:val="it-IT"/>
        </w:rPr>
      </w:pPr>
      <w:r>
        <w:rPr>
          <w:rFonts w:ascii="Times New Roman" w:hAnsi="Times New Roman"/>
          <w:sz w:val="18"/>
          <w:szCs w:val="18"/>
          <w:highlight w:val="lightGray"/>
          <w:lang w:val="it-IT"/>
        </w:rPr>
      </w:r>
    </w:p>
    <w:p>
      <w:pPr>
        <w:pStyle w:val="ListParagraph"/>
        <w:numPr>
          <w:ilvl w:val="0"/>
          <w:numId w:val="2"/>
        </w:numPr>
        <w:spacing w:lineRule="auto" w:line="240" w:before="0" w:after="0"/>
        <w:rPr>
          <w:rFonts w:ascii="Times New Roman" w:hAnsi="Times New Roman"/>
          <w:sz w:val="18"/>
          <w:szCs w:val="18"/>
          <w:highlight w:val="lightGray"/>
        </w:rPr>
      </w:pPr>
      <w:r>
        <w:rPr>
          <w:rFonts w:ascii="Times New Roman" w:hAnsi="Times New Roman"/>
          <w:sz w:val="18"/>
          <w:szCs w:val="18"/>
          <w:highlight w:val="lightGray"/>
        </w:rPr>
        <w:t>A similar systematic review is also available for tobacco consumption, although much less definitive in terms of results.</w:t>
      </w:r>
    </w:p>
    <w:p>
      <w:pPr>
        <w:pStyle w:val="ListParagraph"/>
        <w:rPr>
          <w:rFonts w:ascii="Times New Roman" w:hAnsi="Times New Roman" w:eastAsia="Calibri" w:eastAsiaTheme="minorHAnsi"/>
          <w:b/>
          <w:b/>
          <w:bCs/>
          <w:sz w:val="18"/>
          <w:szCs w:val="18"/>
          <w:highlight w:val="lightGray"/>
        </w:rPr>
      </w:pPr>
      <w:r>
        <w:rPr>
          <w:rFonts w:ascii="Times New Roman" w:hAnsi="Times New Roman"/>
          <w:sz w:val="18"/>
          <w:szCs w:val="18"/>
          <w:highlight w:val="lightGray"/>
        </w:rPr>
        <w:t xml:space="preserve">See: </w:t>
      </w:r>
      <w:r>
        <w:rPr>
          <w:rFonts w:ascii="Times New Roman" w:hAnsi="Times New Roman"/>
          <w:b/>
          <w:bCs/>
          <w:sz w:val="18"/>
          <w:szCs w:val="18"/>
          <w:highlight w:val="lightGray"/>
        </w:rPr>
        <w:t>Lo, J., Patel, P., &amp; Roberts, B. (2016). A systematic review on tobacco use among civilian populations affected by armed conflict. Tobacco control, 25(2), 129-140.</w:t>
      </w:r>
    </w:p>
    <w:p>
      <w:pPr>
        <w:pStyle w:val="ListParagraph"/>
        <w:rPr>
          <w:rFonts w:ascii="Times New Roman" w:hAnsi="Times New Roman"/>
          <w:sz w:val="18"/>
          <w:szCs w:val="18"/>
          <w:highlight w:val="lightGray"/>
        </w:rPr>
      </w:pPr>
      <w:r>
        <w:rPr>
          <w:rFonts w:ascii="Times New Roman" w:hAnsi="Times New Roman"/>
          <w:sz w:val="18"/>
          <w:szCs w:val="18"/>
          <w:highlight w:val="lightGray"/>
        </w:rPr>
      </w:r>
    </w:p>
    <w:p>
      <w:pPr>
        <w:pStyle w:val="ListParagraph"/>
        <w:numPr>
          <w:ilvl w:val="0"/>
          <w:numId w:val="2"/>
        </w:numPr>
        <w:spacing w:lineRule="auto" w:line="240" w:before="0" w:after="0"/>
        <w:rPr>
          <w:rFonts w:ascii="Times New Roman" w:hAnsi="Times New Roman"/>
          <w:sz w:val="18"/>
          <w:szCs w:val="18"/>
          <w:highlight w:val="lightGray"/>
        </w:rPr>
      </w:pPr>
      <w:r>
        <w:rPr>
          <w:rFonts w:ascii="Times New Roman" w:hAnsi="Times New Roman"/>
          <w:sz w:val="18"/>
          <w:szCs w:val="18"/>
          <w:highlight w:val="lightGray"/>
        </w:rPr>
        <w:t>On tobacco, I know one paper on OPTs and Palestinians in general which showed that refugees in Syria and Palestine had higher odds of smoking as compared to refugees and non-ref in Jordan and Lebanon. They note that the former settings are much more prone to violent events than the others. Yet, the study is cross-sectional, so no prior info on prevalence before.</w:t>
      </w:r>
    </w:p>
    <w:p>
      <w:pPr>
        <w:pStyle w:val="ListParagraph"/>
        <w:rPr>
          <w:rFonts w:ascii="Times New Roman" w:hAnsi="Times New Roman" w:eastAsia="Calibri" w:eastAsiaTheme="minorHAnsi"/>
          <w:b/>
          <w:b/>
          <w:bCs/>
          <w:sz w:val="18"/>
          <w:szCs w:val="18"/>
          <w:highlight w:val="lightGray"/>
        </w:rPr>
      </w:pPr>
      <w:r>
        <w:rPr>
          <w:rFonts w:ascii="Times New Roman" w:hAnsi="Times New Roman"/>
          <w:b/>
          <w:bCs/>
          <w:sz w:val="18"/>
          <w:szCs w:val="18"/>
          <w:highlight w:val="lightGray"/>
          <w:lang w:val="da-DK"/>
        </w:rPr>
        <w:t xml:space="preserve">Jawad, M., Khader, A., &amp; Millett, C. (2016). </w:t>
      </w:r>
      <w:r>
        <w:rPr>
          <w:rFonts w:ascii="Times New Roman" w:hAnsi="Times New Roman"/>
          <w:b/>
          <w:bCs/>
          <w:sz w:val="18"/>
          <w:szCs w:val="18"/>
          <w:highlight w:val="lightGray"/>
        </w:rPr>
        <w:t>Differences in tobacco smoking prevalence and frequency between adolescent Palestine refugee and non-refugee populations in Jordan, Lebanon, Syria, and the West Bank: cross-sectional analysis of the Global Youth Tobacco Survey. Conflict and health, 10(1), 20.</w:t>
      </w:r>
    </w:p>
    <w:p>
      <w:pPr>
        <w:pStyle w:val="Normal"/>
        <w:rPr>
          <w:rFonts w:ascii="Times New Roman" w:hAnsi="Times New Roman"/>
          <w:sz w:val="18"/>
          <w:szCs w:val="18"/>
          <w:highlight w:val="lightGray"/>
        </w:rPr>
      </w:pPr>
      <w:r>
        <w:rPr>
          <w:rFonts w:ascii="Times New Roman" w:hAnsi="Times New Roman"/>
          <w:sz w:val="18"/>
          <w:szCs w:val="18"/>
          <w:highlight w:val="lightGray"/>
        </w:rPr>
      </w:r>
    </w:p>
    <w:p>
      <w:pPr>
        <w:pStyle w:val="ListParagraph"/>
        <w:numPr>
          <w:ilvl w:val="0"/>
          <w:numId w:val="2"/>
        </w:numPr>
        <w:spacing w:lineRule="auto" w:line="240" w:before="0" w:after="0"/>
        <w:rPr/>
      </w:pPr>
      <w:r>
        <w:rPr>
          <w:rFonts w:ascii="Times New Roman" w:hAnsi="Times New Roman"/>
          <w:sz w:val="18"/>
          <w:szCs w:val="18"/>
          <w:highlight w:val="lightGray"/>
        </w:rPr>
        <w:t xml:space="preserve">The study on contraception came out last week: </w:t>
      </w:r>
      <w:hyperlink r:id="rId6">
        <w:r>
          <w:rPr>
            <w:rStyle w:val="InternetLink"/>
            <w:rFonts w:ascii="Times New Roman" w:hAnsi="Times New Roman"/>
            <w:b/>
            <w:bCs/>
            <w:color w:val="auto"/>
            <w:sz w:val="18"/>
            <w:szCs w:val="18"/>
            <w:highlight w:val="lightGray"/>
          </w:rPr>
          <w:t>https://onlinelibrary.wiley.com/doi/pdf/10.1111/sifp.12087</w:t>
        </w:r>
      </w:hyperlink>
      <w:r>
        <w:rPr>
          <w:rFonts w:ascii="Times New Roman" w:hAnsi="Times New Roman"/>
          <w:sz w:val="18"/>
          <w:szCs w:val="18"/>
          <w:highlight w:val="lightGray"/>
        </w:rPr>
        <w:t xml:space="preserve"> and you may also want to have a look at more discursive papers, e.g. </w:t>
      </w:r>
      <w:r>
        <w:rPr>
          <w:rFonts w:ascii="Times New Roman" w:hAnsi="Times New Roman"/>
          <w:b/>
          <w:bCs/>
          <w:sz w:val="18"/>
          <w:szCs w:val="18"/>
          <w:highlight w:val="lightGray"/>
        </w:rPr>
        <w:t>Cange, C. W. (2016). The life course model as a framework for post-conflict health analysis: reflections on the Gulf War critical period. Medicine, Conflict and Survival, 32(4), 282-294.</w:t>
      </w:r>
    </w:p>
    <w:p>
      <w:pPr>
        <w:pStyle w:val="Normal"/>
        <w:spacing w:lineRule="auto" w:line="240"/>
        <w:ind w:firstLine="720"/>
        <w:jc w:val="both"/>
        <w:rPr>
          <w:rFonts w:ascii="Times New Roman" w:hAnsi="Times New Roman"/>
          <w:sz w:val="24"/>
          <w:szCs w:val="24"/>
          <w:lang w:val="en-US"/>
        </w:rPr>
      </w:pPr>
      <w:r>
        <w:rPr>
          <w:rFonts w:ascii="Times New Roman" w:hAnsi="Times New Roman"/>
          <w:sz w:val="24"/>
          <w:szCs w:val="24"/>
          <w:lang w:val="en-US"/>
        </w:rPr>
      </w:r>
    </w:p>
    <w:p>
      <w:pPr>
        <w:pStyle w:val="NoSpacing"/>
        <w:jc w:val="both"/>
        <w:rPr>
          <w:rFonts w:ascii="Times New Roman" w:hAnsi="Times New Roman"/>
          <w:b/>
          <w:b/>
          <w:sz w:val="24"/>
          <w:szCs w:val="24"/>
        </w:rPr>
      </w:pPr>
      <w:r>
        <w:rPr>
          <w:rFonts w:ascii="Times New Roman" w:hAnsi="Times New Roman"/>
          <w:b/>
          <w:sz w:val="24"/>
          <w:szCs w:val="24"/>
        </w:rPr>
      </w:r>
    </w:p>
    <w:p>
      <w:pPr>
        <w:pStyle w:val="NoSpacing"/>
        <w:jc w:val="both"/>
        <w:rPr>
          <w:rFonts w:ascii="Times New Roman" w:hAnsi="Times New Roman"/>
          <w:b/>
          <w:b/>
          <w:sz w:val="24"/>
          <w:szCs w:val="24"/>
        </w:rPr>
      </w:pPr>
      <w:r>
        <w:rPr>
          <w:rFonts w:ascii="Times New Roman" w:hAnsi="Times New Roman"/>
          <w:b/>
          <w:sz w:val="24"/>
          <w:szCs w:val="24"/>
        </w:rPr>
        <w:t>Methods &amp; Data [3000]</w:t>
      </w:r>
    </w:p>
    <w:p>
      <w:pPr>
        <w:pStyle w:val="NoSpacing"/>
        <w:jc w:val="both"/>
        <w:rPr>
          <w:rFonts w:ascii="Times New Roman" w:hAnsi="Times New Roman"/>
          <w:b/>
          <w:b/>
          <w:sz w:val="24"/>
          <w:szCs w:val="24"/>
        </w:rPr>
      </w:pPr>
      <w:r>
        <w:rPr>
          <w:rFonts w:ascii="Times New Roman" w:hAnsi="Times New Roman"/>
          <w:b/>
          <w:sz w:val="24"/>
          <w:szCs w:val="24"/>
        </w:rPr>
      </w:r>
    </w:p>
    <w:p>
      <w:pPr>
        <w:pStyle w:val="NormalWeb"/>
        <w:spacing w:beforeAutospacing="0" w:before="0" w:afterAutospacing="0" w:after="0"/>
        <w:jc w:val="both"/>
        <w:rPr/>
      </w:pPr>
      <w:r>
        <w:rPr>
          <w:b/>
          <w:lang w:val="en-GB"/>
        </w:rPr>
        <w:t xml:space="preserve">Data. </w:t>
      </w:r>
      <w:r>
        <w:rPr>
          <w:lang w:val="en-GB"/>
        </w:rPr>
        <w:t>We used mortality estimates for 163 countries from the Global Burden of Disease Study.</w:t>
      </w:r>
      <w:r>
        <w:fldChar w:fldCharType="begin"/>
      </w:r>
      <w:r>
        <w:rPr/>
        <w:instrText>ADDIN EN.CITE &lt;EndNote&gt;&lt;Cite&gt;&lt;Author&gt;Institute for Health Metrics and Evaluation (IHME)&lt;/Author&gt;&lt;Year&gt;2019&lt;/Year&gt;&lt;RecNum&gt;93&lt;/RecNum&gt;&lt;DisplayText&gt;&lt;style face="superscript"&gt;28&lt;/style&gt;&lt;/DisplayText&gt;&lt;record&gt;&lt;rec-number&gt;93&lt;/rec-number&gt;&lt;foreign-keys&gt;&lt;key app="EN" db-id="wvs209twpd0rw8e25dcx9ednssap55azsp0p" timestamp="0"&gt;93&lt;/key&gt;&lt;/foreign-keys&gt;&lt;ref-type name="Web Page"&gt;12&lt;/ref-type&gt;&lt;contributors&gt;&lt;authors&gt;&lt;author&gt;Institute for Health Metrics and Evaluation (IHME),&lt;/author&gt;&lt;/authors&gt;&lt;/contributors&gt;&lt;titles&gt;&lt;title&gt; GBD Compare.  Seattle, WA: IHME, University of Washington&lt;/title&gt;&lt;/titles&gt;&lt;volume&gt;2019&lt;/volume&gt;&lt;number&gt;(01/03/2019)&lt;/number&gt;&lt;dates&gt;&lt;year&gt;2019&lt;/year&gt;&lt;/dates&gt;&lt;urls&gt;&lt;related-urls&gt;&lt;url&gt; http://vizhub.healthdata.org/gbd-compare&lt;/url&gt;&lt;/related-urls&gt;&lt;/urls&gt;&lt;/record&gt;&lt;/Cite&gt;&lt;/EndNote&gt;</w:instrText>
      </w:r>
      <w:r>
        <w:rPr/>
        <w:fldChar w:fldCharType="separate"/>
      </w:r>
      <w:bookmarkStart w:id="68" w:name="__Fieldmark__1034_2469680829"/>
      <w:r>
        <w:rPr/>
      </w:r>
      <w:r>
        <w:rPr>
          <w:vertAlign w:val="superscript"/>
          <w:lang w:val="en-GB"/>
        </w:rPr>
        <w:t>28</w:t>
      </w:r>
      <w:r>
        <w:rPr/>
      </w:r>
      <w:r>
        <w:rPr/>
        <w:fldChar w:fldCharType="end"/>
      </w:r>
      <w:bookmarkEnd w:id="68"/>
      <w:r>
        <w:rPr>
          <w:lang w:val="en-GB"/>
        </w:rPr>
        <w:t xml:space="preserve"> GBD is an observational epidemiological study widely used to analyse trends in mortality and morbidity from major diseases, injuries and risk factors in a global perspective. These data are provided in 5-year age intervals with the highest interval concentrating deaths above age 85. We focus on three main causes of death related to violence </w:t>
      </w:r>
      <w:r>
        <w:rPr>
          <w:b/>
          <w:i/>
          <w:lang w:val="en-GB"/>
        </w:rPr>
        <w:t>Table 1</w:t>
      </w:r>
      <w:r>
        <w:rPr>
          <w:lang w:val="en-GB"/>
        </w:rPr>
        <w:t xml:space="preserve"> for code of the International Classification of Diseases [ICD10]): 1) homicide, 2) other violence (mostly war, state, and terrorist), and 3) all other causes.</w:t>
      </w:r>
    </w:p>
    <w:p>
      <w:pPr>
        <w:pStyle w:val="NoSpacing"/>
        <w:jc w:val="both"/>
        <w:rPr>
          <w:rFonts w:ascii="Times New Roman" w:hAnsi="Times New Roman"/>
          <w:sz w:val="24"/>
          <w:szCs w:val="24"/>
        </w:rPr>
      </w:pPr>
      <w:r>
        <w:rPr>
          <w:rFonts w:ascii="Times New Roman" w:hAnsi="Times New Roman"/>
          <w:sz w:val="24"/>
          <w:szCs w:val="24"/>
        </w:rPr>
      </w:r>
    </w:p>
    <w:p>
      <w:pPr>
        <w:pStyle w:val="NoSpacing"/>
        <w:jc w:val="both"/>
        <w:rPr/>
      </w:pPr>
      <w:r>
        <w:rPr>
          <w:rFonts w:ascii="Times New Roman" w:hAnsi="Times New Roman"/>
          <w:sz w:val="24"/>
          <w:szCs w:val="24"/>
        </w:rPr>
        <w:t>To measure the levels of violence (or peacefulness) we use the Global Peace Index (GPI). GPI has been systematically calculated in the period that we study 2008-2017.</w:t>
      </w:r>
      <w:r>
        <w:fldChar w:fldCharType="begin"/>
      </w:r>
      <w:r>
        <w:rPr/>
        <w:instrText>ADDIN EN.CITE &lt;EndNote&gt;&lt;Cite&gt;&lt;Author&gt;Institute for Economics &amp;amp; Peace&lt;/Author&gt;&lt;Year&gt;2019&lt;/Year&gt;&lt;RecNum&gt;155&lt;/RecNum&gt;&lt;DisplayText&gt;&lt;style face="superscript"&gt;29&lt;/style&gt;&lt;/DisplayText&gt;&lt;record&gt;&lt;rec-number&gt;155&lt;/rec-number&gt;&lt;foreign-keys&gt;&lt;key app="EN" db-id="wvs209twpd0rw8e25dcx9ednssap55azsp0p" timestamp="1550159141"&gt;155&lt;/key&gt;&lt;/foreign-keys&gt;&lt;ref-type name="Web Page"&gt;12&lt;/ref-type&gt;&lt;contributors&gt;&lt;authors&gt;&lt;author&gt;Institute for Economics &amp;amp; Peace,&lt;/author&gt;&lt;/authors&gt;&lt;/contributors&gt;&lt;titles&gt;&lt;title&gt;Global Peace Index 2018: Measuring Peace in a Complex World, Sydney&lt;/title&gt;&lt;/titles&gt;&lt;volume&gt;2019&lt;/volume&gt;&lt;number&gt;(01/03/2019)&lt;/number&gt;&lt;dates&gt;&lt;year&gt;2019&lt;/year&gt;&lt;/dates&gt;&lt;urls&gt;&lt;related-urls&gt;&lt;url&gt;http://visionofhumanity.org/reports&lt;/url&gt;&lt;/related-urls&gt;&lt;/urls&gt;&lt;/record&gt;&lt;/Cite&gt;&lt;/EndNote&gt;</w:instrText>
      </w:r>
      <w:r>
        <w:rPr/>
        <w:fldChar w:fldCharType="separate"/>
      </w:r>
      <w:bookmarkStart w:id="69" w:name="__Fieldmark__1052_2469680829"/>
      <w:r>
        <w:rPr/>
      </w:r>
      <w:r>
        <w:rPr>
          <w:rFonts w:ascii="Times New Roman" w:hAnsi="Times New Roman"/>
          <w:sz w:val="24"/>
          <w:szCs w:val="24"/>
          <w:vertAlign w:val="superscript"/>
        </w:rPr>
        <w:t>29</w:t>
      </w:r>
      <w:r>
        <w:rPr/>
      </w:r>
      <w:r>
        <w:rPr/>
        <w:fldChar w:fldCharType="end"/>
      </w:r>
      <w:bookmarkEnd w:id="69"/>
      <w:r>
        <w:rPr>
          <w:rFonts w:ascii="Times New Roman" w:hAnsi="Times New Roman"/>
          <w:sz w:val="24"/>
          <w:szCs w:val="24"/>
        </w:rPr>
        <w:t xml:space="preserve"> It ranks the 163 countries according to the level of peacefulness. It is based on 23 qualitative and quantitative indicators that measure the state of peace using three domains: the level of societal safety and security, the extent of ongoing domestic and international conflict, and the degree of militarization. It is the most comprehensive index at a global scale and, therefore, a primary source of this study. The R-code to get the data is available at [</w:t>
      </w:r>
      <w:r>
        <w:rPr>
          <w:rFonts w:ascii="Times New Roman" w:hAnsi="Times New Roman"/>
          <w:sz w:val="24"/>
          <w:szCs w:val="24"/>
          <w:highlight w:val="cyan"/>
        </w:rPr>
        <w:t>URL</w:t>
      </w:r>
      <w:r>
        <w:rPr>
          <w:rFonts w:ascii="Times New Roman" w:hAnsi="Times New Roman"/>
          <w:sz w:val="24"/>
          <w:szCs w:val="24"/>
        </w:rPr>
        <w:t>].</w:t>
      </w:r>
    </w:p>
    <w:p>
      <w:pPr>
        <w:pStyle w:val="NoSpacing"/>
        <w:jc w:val="both"/>
        <w:rPr>
          <w:rFonts w:ascii="Times New Roman" w:hAnsi="Times New Roman"/>
          <w:b/>
          <w:b/>
          <w:sz w:val="24"/>
          <w:szCs w:val="24"/>
        </w:rPr>
      </w:pPr>
      <w:r>
        <w:rPr>
          <w:rFonts w:ascii="Times New Roman" w:hAnsi="Times New Roman"/>
          <w:b/>
          <w:sz w:val="24"/>
          <w:szCs w:val="24"/>
        </w:rPr>
      </w:r>
    </w:p>
    <w:p>
      <w:pPr>
        <w:pStyle w:val="NoSpacing"/>
        <w:jc w:val="both"/>
        <w:rPr/>
      </w:pPr>
      <w:r>
        <w:rPr>
          <w:rFonts w:ascii="Times New Roman" w:hAnsi="Times New Roman"/>
          <w:b/>
          <w:sz w:val="24"/>
          <w:szCs w:val="24"/>
        </w:rPr>
        <w:t xml:space="preserve">Demographic methods. </w:t>
      </w:r>
      <w:r>
        <w:rPr>
          <w:rFonts w:ascii="Times New Roman" w:hAnsi="Times New Roman"/>
          <w:sz w:val="24"/>
          <w:szCs w:val="24"/>
        </w:rPr>
        <w:t>To more accurately measure the age-at-death distributions for each country we ungrouped the 5-year age intervals to single ages and distributed the deaths above age 85 with the penalized composite model assuming that deaths follow a Poisson distribution and calculated age-specific mortality rates.</w:t>
      </w:r>
      <w:r>
        <w:fldChar w:fldCharType="begin"/>
      </w:r>
      <w:r>
        <w:rPr/>
        <w:instrText>ADDIN EN.CITE &lt;EndNote&gt;&lt;Cite&gt;&lt;Author&gt;Rizzi&lt;/Author&gt;&lt;Year&gt;2018&lt;/Year&gt;&lt;RecNum&gt;159&lt;/RecNum&gt;&lt;DisplayText&gt;&lt;style face="superscript"&gt;67&lt;/style&gt;&lt;/DisplayText&gt;&lt;record&gt;&lt;rec-number&gt;159&lt;/rec-number&gt;&lt;foreign-keys&gt;&lt;key app="EN" db-id="wvs209twpd0rw8e25dcx9ednssap55azsp0p" timestamp="1550747631"&gt;159&lt;/key&gt;&lt;/foreign-keys&gt;&lt;ref-type name="Journal Article"&gt;17&lt;/ref-type&gt;&lt;contributors&gt;&lt;authors&gt;&lt;author&gt;Rizzi, Silvia&lt;/author&gt;&lt;author&gt;Halekoh, Ulrich&lt;/author&gt;&lt;author&gt;Thinggaard, Mikael&lt;/author&gt;&lt;author&gt;Engholm, Gerda&lt;/author&gt;&lt;author&gt;Christensen, Niels&lt;/author&gt;&lt;author&gt;Johannesen, Tom Børge&lt;/author&gt;&lt;author&gt;Lindahl-Jacobsen, Rune&lt;/author&gt;&lt;/authors&gt;&lt;/contributors&gt;&lt;titles&gt;&lt;title&gt;How to estimate mortality trends from grouped vital statistics&lt;/title&gt;&lt;secondary-title&gt;International journal of epidemiology&lt;/secondary-title&gt;&lt;/titles&gt;&lt;periodical&gt;&lt;full-title&gt;International journal of epidemiology&lt;/full-title&gt;&lt;/periodical&gt;&lt;dates&gt;&lt;year&gt;2018&lt;/year&gt;&lt;/dates&gt;&lt;urls&gt;&lt;/urls&gt;&lt;/record&gt;&lt;/Cite&gt;&lt;/EndNote&gt;</w:instrText>
      </w:r>
      <w:r>
        <w:rPr/>
        <w:fldChar w:fldCharType="separate"/>
      </w:r>
      <w:bookmarkStart w:id="70" w:name="__Fieldmark__1067_2469680829"/>
      <w:r>
        <w:rPr/>
      </w:r>
      <w:r>
        <w:rPr>
          <w:rFonts w:ascii="Times New Roman" w:hAnsi="Times New Roman"/>
          <w:sz w:val="24"/>
          <w:szCs w:val="24"/>
          <w:vertAlign w:val="superscript"/>
        </w:rPr>
        <w:t>67</w:t>
      </w:r>
      <w:r>
        <w:rPr/>
      </w:r>
      <w:r>
        <w:rPr/>
        <w:fldChar w:fldCharType="end"/>
      </w:r>
      <w:bookmarkEnd w:id="70"/>
      <w:r>
        <w:rPr>
          <w:rFonts w:ascii="Times New Roman" w:hAnsi="Times New Roman"/>
          <w:sz w:val="24"/>
          <w:szCs w:val="24"/>
        </w:rPr>
        <w:t xml:space="preserve"> We constructed life tables for each country, sex, and year following standard demographic techniques.</w:t>
      </w:r>
      <w:r>
        <w:fldChar w:fldCharType="begin"/>
      </w:r>
      <w:r>
        <w:rPr/>
        <w:instrText>ADDIN EN.CITE &lt;EndNote&gt;&lt;Cite&gt;&lt;Author&gt;Preston&lt;/Author&gt;&lt;Year&gt;2001&lt;/Year&gt;&lt;RecNum&gt;10&lt;/RecNum&gt;&lt;DisplayText&gt;&lt;style face="superscript"&gt;68&lt;/style&gt;&lt;/DisplayText&gt;&lt;record&gt;&lt;rec-number&gt;10&lt;/rec-number&gt;&lt;foreign-keys&gt;&lt;key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Pr/>
        <w:fldChar w:fldCharType="separate"/>
      </w:r>
      <w:bookmarkStart w:id="71" w:name="__Fieldmark__1073_2469680829"/>
      <w:r>
        <w:rPr/>
      </w:r>
      <w:r>
        <w:rPr>
          <w:rFonts w:ascii="Times New Roman" w:hAnsi="Times New Roman"/>
          <w:sz w:val="24"/>
          <w:szCs w:val="24"/>
          <w:vertAlign w:val="superscript"/>
        </w:rPr>
        <w:t>68</w:t>
      </w:r>
      <w:r>
        <w:rPr/>
      </w:r>
      <w:r>
        <w:rPr/>
        <w:fldChar w:fldCharType="end"/>
      </w:r>
      <w:bookmarkEnd w:id="71"/>
      <w:r>
        <w:rPr>
          <w:rFonts w:ascii="Times New Roman" w:hAnsi="Times New Roman"/>
          <w:sz w:val="24"/>
          <w:szCs w:val="24"/>
        </w:rPr>
        <w:t xml:space="preserve"> From these, lifespan uncertainty conditional on surviving to age 10 were calculated. </w:t>
      </w:r>
    </w:p>
    <w:p>
      <w:pPr>
        <w:pStyle w:val="NoSpacing"/>
        <w:jc w:val="both"/>
        <w:rPr>
          <w:rFonts w:ascii="Times New Roman" w:hAnsi="Times New Roman"/>
          <w:sz w:val="24"/>
          <w:szCs w:val="24"/>
        </w:rPr>
      </w:pPr>
      <w:r>
        <w:rPr>
          <w:rFonts w:ascii="Times New Roman" w:hAnsi="Times New Roman"/>
          <w:sz w:val="24"/>
          <w:szCs w:val="24"/>
        </w:rPr>
      </w:r>
    </w:p>
    <w:p>
      <w:pPr>
        <w:pStyle w:val="NoSpacing"/>
        <w:jc w:val="both"/>
        <w:rPr/>
      </w:pPr>
      <w:r>
        <w:rPr>
          <w:rFonts w:ascii="Times New Roman" w:hAnsi="Times New Roman"/>
          <w:sz w:val="24"/>
          <w:szCs w:val="24"/>
        </w:rPr>
        <w:t>To disentangle the effect of violent deaths we calculated life expectancy and lifespan uncertainty in absence of these following the cause-deleted life table methodology.</w:t>
      </w:r>
      <w:r>
        <w:fldChar w:fldCharType="begin"/>
      </w:r>
      <w:r>
        <w:rPr/>
        <w:instrText>ADDIN EN.CITE &lt;EndNote&gt;&lt;Cite&gt;&lt;Author&gt;Preston&lt;/Author&gt;&lt;Year&gt;2001&lt;/Year&gt;&lt;RecNum&gt;10&lt;/RecNum&gt;&lt;DisplayText&gt;&lt;style face="superscript"&gt;68&lt;/style&gt;&lt;/DisplayText&gt;&lt;record&gt;&lt;rec-number&gt;10&lt;/rec-number&gt;&lt;foreign-keys&gt;&lt;key app="EN" db-id="wvs209twpd0rw8e25dcx9ednssap55azsp0p"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Pr/>
        <w:fldChar w:fldCharType="separate"/>
      </w:r>
      <w:bookmarkStart w:id="72" w:name="__Fieldmark__1083_2469680829"/>
      <w:r>
        <w:rPr/>
      </w:r>
      <w:r>
        <w:rPr>
          <w:rFonts w:ascii="Times New Roman" w:hAnsi="Times New Roman"/>
          <w:sz w:val="24"/>
          <w:szCs w:val="24"/>
          <w:vertAlign w:val="superscript"/>
        </w:rPr>
        <w:t>68</w:t>
      </w:r>
      <w:r>
        <w:rPr/>
      </w:r>
      <w:r>
        <w:rPr/>
        <w:fldChar w:fldCharType="end"/>
      </w:r>
      <w:bookmarkEnd w:id="72"/>
      <w:r>
        <w:rPr>
          <w:rFonts w:ascii="Times New Roman" w:hAnsi="Times New Roman"/>
          <w:sz w:val="24"/>
          <w:szCs w:val="24"/>
        </w:rPr>
        <w:t xml:space="preserve"> Additionally, we decomposed the difference in lifespan uncertainty between violent countries and RPR using the linear integral model for decomposition.</w:t>
      </w:r>
      <w:r>
        <w:fldChar w:fldCharType="begin"/>
      </w:r>
      <w:r>
        <w:rPr/>
        <w:instrText>ADDIN EN.CITE &lt;EndNote&gt;&lt;Cite&gt;&lt;Author&gt;Horiuchi&lt;/Author&gt;&lt;Year&gt;2008&lt;/Year&gt;&lt;RecNum&gt;29&lt;/RecNum&gt;&lt;DisplayText&gt;&lt;style face="superscript"&gt;69&lt;/style&gt;&lt;/DisplayText&gt;&lt;record&gt;&lt;rec-number&gt;29&lt;/rec-number&gt;&lt;foreign-keys&gt;&lt;key app="EN" db-id="wvs209twpd0rw8e25dcx9ednssap55azsp0p"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Pr/>
        <w:fldChar w:fldCharType="separate"/>
      </w:r>
      <w:bookmarkStart w:id="73" w:name="__Fieldmark__1090_2469680829"/>
      <w:r>
        <w:rPr/>
      </w:r>
      <w:r>
        <w:rPr>
          <w:rFonts w:ascii="Times New Roman" w:hAnsi="Times New Roman"/>
          <w:sz w:val="24"/>
          <w:szCs w:val="24"/>
          <w:vertAlign w:val="superscript"/>
        </w:rPr>
        <w:t>69</w:t>
      </w:r>
      <w:r>
        <w:rPr/>
      </w:r>
      <w:r>
        <w:rPr/>
        <w:fldChar w:fldCharType="end"/>
      </w:r>
      <w:bookmarkEnd w:id="73"/>
      <w:r>
        <w:rPr>
          <w:rFonts w:ascii="Times New Roman" w:hAnsi="Times New Roman"/>
          <w:sz w:val="24"/>
          <w:szCs w:val="24"/>
        </w:rPr>
        <w:t xml:space="preserve"> All procedures were done using the R software,</w:t>
      </w:r>
      <w:r>
        <w:fldChar w:fldCharType="begin"/>
      </w:r>
      <w:r>
        <w:rPr/>
        <w:instrText>ADDIN EN.CITE &lt;EndNote&gt;&lt;Cite&gt;&lt;Author&gt;Team&lt;/Author&gt;&lt;Year&gt;2014&lt;/Year&gt;&lt;RecNum&gt;160&lt;/RecNum&gt;&lt;DisplayText&gt;&lt;style face="superscript"&gt;70&lt;/style&gt;&lt;/DisplayText&gt;&lt;record&gt;&lt;rec-number&gt;160&lt;/rec-number&gt;&lt;foreign-keys&gt;&lt;key app="EN" db-id="wvs209twpd0rw8e25dcx9ednssap55azsp0p" timestamp="1550747860"&gt;160&lt;/key&gt;&lt;/foreign-keys&gt;&lt;ref-type name="Generic"&gt;13&lt;/ref-type&gt;&lt;contributors&gt;&lt;authors&gt;&lt;author&gt;R Core Team&lt;/author&gt;&lt;/authors&gt;&lt;/contributors&gt;&lt;titles&gt;&lt;title&gt;R: A language and environment for statistical computing. Vienna, Austria: R Foundation for Statistical Computing&lt;/title&gt;&lt;/titles&gt;&lt;dates&gt;&lt;year&gt;2014&lt;/year&gt;&lt;/dates&gt;&lt;urls&gt;&lt;/urls&gt;&lt;/record&gt;&lt;/Cite&gt;&lt;/EndNote&gt;</w:instrText>
      </w:r>
      <w:r>
        <w:rPr/>
        <w:fldChar w:fldCharType="separate"/>
      </w:r>
      <w:bookmarkStart w:id="74" w:name="__Fieldmark__1098_2469680829"/>
      <w:r>
        <w:rPr/>
      </w:r>
      <w:r>
        <w:rPr>
          <w:rFonts w:ascii="Times New Roman" w:hAnsi="Times New Roman"/>
          <w:sz w:val="24"/>
          <w:szCs w:val="24"/>
          <w:vertAlign w:val="superscript"/>
        </w:rPr>
        <w:t>70</w:t>
      </w:r>
      <w:r>
        <w:rPr/>
      </w:r>
      <w:r>
        <w:rPr/>
        <w:fldChar w:fldCharType="end"/>
      </w:r>
      <w:bookmarkEnd w:id="74"/>
      <w:r>
        <w:rPr>
          <w:rFonts w:ascii="Times New Roman" w:hAnsi="Times New Roman"/>
          <w:sz w:val="24"/>
          <w:szCs w:val="24"/>
        </w:rPr>
        <w:t xml:space="preserve"> and are fully reproducible from the public repository [</w:t>
      </w:r>
      <w:r>
        <w:rPr>
          <w:rFonts w:ascii="Times New Roman" w:hAnsi="Times New Roman"/>
          <w:sz w:val="24"/>
          <w:szCs w:val="24"/>
          <w:highlight w:val="cyan"/>
        </w:rPr>
        <w:t>URL</w:t>
      </w:r>
      <w:r>
        <w:rPr>
          <w:rFonts w:ascii="Times New Roman" w:hAnsi="Times New Roman"/>
          <w:sz w:val="24"/>
          <w:szCs w:val="24"/>
        </w:rPr>
        <w:t xml:space="preserve">]. </w:t>
      </w:r>
    </w:p>
    <w:p>
      <w:pPr>
        <w:pStyle w:val="NoSpacing"/>
        <w:jc w:val="both"/>
        <w:rPr>
          <w:rFonts w:ascii="Times New Roman" w:hAnsi="Times New Roman"/>
          <w:b/>
          <w:b/>
          <w:sz w:val="24"/>
          <w:szCs w:val="24"/>
        </w:rPr>
      </w:pPr>
      <w:r>
        <w:rPr>
          <w:rFonts w:ascii="Times New Roman" w:hAnsi="Times New Roman"/>
          <w:b/>
          <w:sz w:val="24"/>
          <w:szCs w:val="24"/>
        </w:rPr>
      </w:r>
    </w:p>
    <w:p>
      <w:pPr>
        <w:pStyle w:val="NoSpacing"/>
        <w:jc w:val="both"/>
        <w:rPr/>
      </w:pPr>
      <w:r>
        <w:rPr>
          <w:rFonts w:ascii="Times New Roman" w:hAnsi="Times New Roman"/>
          <w:b/>
          <w:sz w:val="24"/>
          <w:szCs w:val="24"/>
        </w:rPr>
        <w:t xml:space="preserve">Life span uncertainty indicator. </w:t>
      </w:r>
      <w:r>
        <w:rPr>
          <w:rFonts w:ascii="Times New Roman" w:hAnsi="Times New Roman"/>
          <w:sz w:val="24"/>
          <w:szCs w:val="24"/>
        </w:rPr>
        <w:t>Several indices, highly correlated, to measure lifespan uncertainty exist.</w:t>
      </w:r>
      <w:r>
        <w:fldChar w:fldCharType="begin"/>
      </w:r>
      <w:r>
        <w:rPr/>
        <w:instrText>ADDIN EN.CITE &lt;EndNote&gt;&lt;Cite&gt;&lt;Author&gt;van Raalte&lt;/Author&gt;&lt;Year&gt;2013&lt;/Year&gt;&lt;RecNum&gt;9&lt;/RecNum&gt;&lt;DisplayText&gt;&lt;style face="superscript"&gt;35,71&lt;/style&gt;&lt;/DisplayText&gt;&lt;record&gt;&lt;rec-number&gt;9&lt;/rec-number&gt;&lt;foreign-keys&gt;&lt;key app="EN" db-id="wvs209twpd0rw8e25dcx9ednssap55azsp0p"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rycza&lt;/Author&gt;&lt;Year&gt;2015&lt;/Year&gt;&lt;RecNum&gt;1&lt;/RecNum&gt;&lt;record&gt;&lt;rec-number&gt;1&lt;/rec-number&gt;&lt;foreign-keys&gt;&lt;key app="EN" db-id="wvs209twpd0rw8e25dcx9ednssap55azsp0p" timestamp="0"&gt;1&lt;/key&gt;&lt;/foreign-keys&gt;&lt;ref-type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Pr/>
        <w:fldChar w:fldCharType="separate"/>
      </w:r>
      <w:bookmarkStart w:id="75" w:name="__Fieldmark__1116_2469680829"/>
      <w:r>
        <w:rPr/>
      </w:r>
      <w:r>
        <w:rPr>
          <w:rFonts w:ascii="Times New Roman" w:hAnsi="Times New Roman"/>
          <w:sz w:val="24"/>
          <w:szCs w:val="24"/>
          <w:vertAlign w:val="superscript"/>
        </w:rPr>
        <w:t>35,71</w:t>
      </w:r>
      <w:r>
        <w:rPr/>
      </w:r>
      <w:r>
        <w:rPr/>
        <w:fldChar w:fldCharType="end"/>
      </w:r>
      <w:bookmarkEnd w:id="75"/>
      <w:r>
        <w:rPr>
          <w:rFonts w:ascii="Times New Roman" w:hAnsi="Times New Roman"/>
          <w:sz w:val="24"/>
          <w:szCs w:val="24"/>
        </w:rPr>
        <w:t xml:space="preserve"> We chose the standard deviation of longevity conditional on surviving to age 10. This indicator has the advantages of being widely used as dispersion indicator in statistics, easy to interpret, decomposable into age- and cause-specific components, and is expressed in years. In life table notation the standard deviation (</w:t>
      </w:r>
      <w:r>
        <w:rPr/>
      </w:r>
      <m:oMath xmlns:m="http://schemas.openxmlformats.org/officeDocument/2006/math">
        <m:r>
          <w:rPr>
            <w:rFonts w:ascii="Cambria Math" w:hAnsi="Cambria Math"/>
          </w:rPr>
          <m:t xml:space="preserve">σ</m:t>
        </m:r>
      </m:oMath>
      <w:r>
        <w:rPr>
          <w:rFonts w:ascii="Times New Roman" w:hAnsi="Times New Roman"/>
          <w:sz w:val="24"/>
          <w:szCs w:val="24"/>
        </w:rPr>
        <w:t>) is given by</w:t>
      </w:r>
    </w:p>
    <w:p>
      <w:pPr>
        <w:pStyle w:val="Normal"/>
        <w:spacing w:lineRule="auto" w:line="480"/>
        <w:ind w:firstLine="720"/>
        <w:jc w:val="both"/>
        <w:rPr>
          <w:rFonts w:ascii="Times New Roman" w:hAnsi="Times New Roman"/>
          <w:sz w:val="24"/>
          <w:szCs w:val="24"/>
        </w:rPr>
      </w:pPr>
      <w:r>
        <w:rPr/>
      </w:r>
      <m:oMath xmlns:m="http://schemas.openxmlformats.org/officeDocument/2006/math">
        <m:r>
          <w:rPr>
            <w:rFonts w:ascii="Cambria Math" w:hAnsi="Cambria Math"/>
          </w:rPr>
          <m:t xml:space="preserve">σ</m:t>
        </m:r>
        <m:r>
          <w:rPr>
            <w:rFonts w:ascii="Cambria Math" w:hAnsi="Cambria Math"/>
          </w:rPr>
          <m:t xml:space="preserve">=</m:t>
        </m:r>
        <m:rad>
          <m:radPr>
            <m:degHide m:val="1"/>
          </m:radPr>
          <m:deg/>
          <m:e>
            <m:nary>
              <m:naryPr>
                <m:chr m:val="∫"/>
              </m:naryPr>
              <m:sub>
                <m:r>
                  <w:rPr>
                    <w:rFonts w:ascii="Cambria Math" w:hAnsi="Cambria Math"/>
                  </w:rPr>
                  <m:t xml:space="preserve">10</m:t>
                </m:r>
              </m:sub>
              <m:sup>
                <m:r>
                  <w:rPr>
                    <w:rFonts w:ascii="Cambria Math" w:hAnsi="Cambria Math"/>
                  </w:rPr>
                  <m:t xml:space="preserve">ω</m:t>
                </m:r>
              </m:sup>
              <m:e>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e</m:t>
                            </m:r>
                          </m:e>
                          <m:sub>
                            <m:r>
                              <w:rPr>
                                <w:rFonts w:ascii="Cambria Math" w:hAnsi="Cambria Math"/>
                              </w:rPr>
                              <m:t xml:space="preserve">10</m:t>
                            </m:r>
                          </m:sub>
                        </m:sSub>
                      </m:e>
                    </m:d>
                  </m:e>
                  <m:sup>
                    <m:r>
                      <w:rPr>
                        <w:rFonts w:ascii="Cambria Math" w:hAnsi="Cambria Math"/>
                      </w:rPr>
                      <m:t xml:space="preserve">2</m:t>
                    </m:r>
                  </m:sup>
                </m:sSup>
                <m:r>
                  <w:rPr>
                    <w:rFonts w:ascii="Cambria Math" w:hAnsi="Cambria Math"/>
                  </w:rPr>
                  <m:t xml:space="preserve">f</m:t>
                </m:r>
                <m:d>
                  <m:dPr>
                    <m:begChr m:val="("/>
                    <m:endChr m:val=")"/>
                  </m:dPr>
                  <m:e>
                    <m:r>
                      <w:rPr>
                        <w:rFonts w:ascii="Cambria Math" w:hAnsi="Cambria Math"/>
                      </w:rPr>
                      <m:t xml:space="preserve">x</m:t>
                    </m:r>
                  </m:e>
                </m:d>
                <m:r>
                  <m:rPr>
                    <m:lit/>
                    <m:nor/>
                  </m:rPr>
                  <w:rPr>
                    <w:rFonts w:ascii="Cambria Math" w:hAnsi="Cambria Math"/>
                  </w:rPr>
                  <m:t xml:space="preserve">d</m:t>
                </m:r>
                <m:r>
                  <w:rPr>
                    <w:rFonts w:ascii="Cambria Math" w:hAnsi="Cambria Math"/>
                  </w:rPr>
                  <m:t xml:space="preserve">x</m:t>
                </m:r>
              </m:e>
            </m:nary>
          </m:e>
        </m:rad>
        <m:r>
          <w:rPr>
            <w:rFonts w:ascii="Cambria Math" w:hAnsi="Cambria Math"/>
          </w:rPr>
          <m:t xml:space="preserve">.</m:t>
        </m:r>
        <m:d>
          <m:dPr>
            <m:begChr m:val="("/>
            <m:endChr m:val=")"/>
          </m:dPr>
          <m:e>
            <m:r>
              <w:rPr>
                <w:rFonts w:ascii="Cambria Math" w:hAnsi="Cambria Math"/>
              </w:rPr>
              <m:t xml:space="preserve">1</m:t>
            </m:r>
          </m:e>
        </m:d>
      </m:oMath>
    </w:p>
    <w:p>
      <w:pPr>
        <w:pStyle w:val="NoSpacing"/>
        <w:jc w:val="both"/>
        <w:rPr/>
      </w:pPr>
      <w:r>
        <w:rPr>
          <w:rFonts w:ascii="Times New Roman" w:hAnsi="Times New Roman"/>
          <w:sz w:val="24"/>
          <w:szCs w:val="24"/>
        </w:rPr>
        <w:t xml:space="preserve">Where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e</m:t>
            </m:r>
          </m:e>
          <m:sub>
            <m:r>
              <w:rPr>
                <w:rFonts w:ascii="Cambria Math" w:hAnsi="Cambria Math"/>
              </w:rPr>
              <m:t xml:space="preserve">10</m:t>
            </m:r>
          </m:sub>
        </m:sSub>
      </m:oMath>
      <w:r>
        <w:rPr>
          <w:rFonts w:ascii="Times New Roman" w:hAnsi="Times New Roman"/>
          <w:sz w:val="24"/>
          <w:szCs w:val="24"/>
        </w:rPr>
        <w:t xml:space="preserve"> and </w:t>
      </w:r>
      <w:r>
        <w:rPr/>
      </w:r>
      <m:oMath xmlns:m="http://schemas.openxmlformats.org/officeDocument/2006/math">
        <m:r>
          <w:rPr>
            <w:rFonts w:ascii="Cambria Math" w:hAnsi="Cambria Math"/>
          </w:rPr>
          <m:t xml:space="preserve">ω</m:t>
        </m:r>
      </m:oMath>
      <w:r>
        <w:rPr>
          <w:rFonts w:ascii="Times New Roman" w:hAnsi="Times New Roman"/>
          <w:sz w:val="24"/>
          <w:szCs w:val="24"/>
        </w:rPr>
        <w:t xml:space="preserve"> denote the age-at-death density function, life expectancy at age 10, and the open-aged interval (110+ in our case), respectively. We condition to age 10 to capture the onset of violent deaths, which [x%, Tim?] occur over this age, and because infant mortality conceals mortality dynamics of adult ages.</w:t>
      </w:r>
      <w:r>
        <w:fldChar w:fldCharType="begin"/>
      </w:r>
      <w:r>
        <w:rPr/>
        <w:instrText>ADDIN EN.CITE &lt;EndNote&gt;&lt;Cite&gt;&lt;Author&gt;Edwards&lt;/Author&gt;&lt;Year&gt;2005&lt;/Year&gt;&lt;RecNum&gt;103&lt;/RecNum&gt;&lt;DisplayText&gt;&lt;style face="superscript"&gt;72&lt;/style&gt;&lt;/DisplayText&gt;&lt;record&gt;&lt;rec-number&gt;103&lt;/rec-number&gt;&lt;foreign-keys&gt;&lt;key app="EN" db-id="wvs209twpd0rw8e25dcx9ednssap55azsp0p" timestamp="0"&gt;103&lt;/key&gt;&lt;/foreign-keys&gt;&lt;ref-type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ages&gt;645-674&lt;/pages&gt;&lt;volume&gt;31&lt;/volume&gt;&lt;number&gt;4&lt;/number&gt;&lt;dates&gt;&lt;year&gt;2005&lt;/year&gt;&lt;/dates&gt;&lt;isbn&gt;1728-4457&lt;/isbn&gt;&lt;urls&gt;&lt;/urls&gt;&lt;/record&gt;&lt;/Cite&gt;&lt;/EndNote&gt;</w:instrText>
      </w:r>
      <w:r>
        <w:rPr/>
        <w:fldChar w:fldCharType="separate"/>
      </w:r>
      <w:bookmarkStart w:id="76" w:name="__Fieldmark__1147_2469680829"/>
      <w:r>
        <w:rPr/>
      </w:r>
      <w:r>
        <w:rPr>
          <w:rFonts w:ascii="Times New Roman" w:hAnsi="Times New Roman"/>
          <w:sz w:val="24"/>
          <w:szCs w:val="24"/>
          <w:vertAlign w:val="superscript"/>
        </w:rPr>
        <w:t>72</w:t>
      </w:r>
      <w:r>
        <w:rPr/>
      </w:r>
      <w:r>
        <w:rPr/>
        <w:fldChar w:fldCharType="end"/>
      </w:r>
      <w:bookmarkEnd w:id="76"/>
    </w:p>
    <w:p>
      <w:pPr>
        <w:pStyle w:val="NoSpacing"/>
        <w:jc w:val="both"/>
        <w:rPr>
          <w:rFonts w:ascii="Times New Roman" w:hAnsi="Times New Roman"/>
          <w:sz w:val="24"/>
          <w:szCs w:val="24"/>
        </w:rPr>
      </w:pPr>
      <w:r>
        <w:rPr>
          <w:rFonts w:ascii="Times New Roman" w:hAnsi="Times New Roman"/>
          <w:sz w:val="24"/>
          <w:szCs w:val="24"/>
        </w:rPr>
      </w:r>
    </w:p>
    <w:p>
      <w:pPr>
        <w:pStyle w:val="NoSpacing"/>
        <w:jc w:val="both"/>
        <w:rPr/>
      </w:pPr>
      <w:r>
        <w:rPr>
          <w:rFonts w:ascii="Times New Roman" w:hAnsi="Times New Roman"/>
          <w:b/>
          <w:sz w:val="24"/>
          <w:szCs w:val="24"/>
        </w:rPr>
        <w:t xml:space="preserve">Robustness check with life disparity. </w:t>
      </w:r>
      <w:r>
        <w:rPr>
          <w:rFonts w:ascii="Times New Roman" w:hAnsi="Times New Roman"/>
          <w:sz w:val="24"/>
          <w:szCs w:val="24"/>
        </w:rPr>
        <w:t>All figures were replicated using “life disparity” or average life lost. This indicator has been used in several lifespan uncertainty studies, including one focusing on homicide mortality.</w:t>
      </w:r>
      <w:r>
        <w:fldChar w:fldCharType="begin"/>
      </w:r>
      <w:r>
        <w:rPr/>
        <w:instrText>ADDIN EN.CITE &lt;EndNote&gt;&lt;Cite&gt;&lt;Author&gt;Aburto&lt;/Author&gt;&lt;Year&gt;2019&lt;/Year&gt;&lt;RecNum&gt;161&lt;/RecNum&gt;&lt;DisplayText&gt;&lt;style face="superscript"&gt;12&lt;/style&gt;&lt;/DisplayText&gt;&lt;record&gt;&lt;rec-number&gt;161&lt;/rec-number&gt;&lt;foreign-keys&gt;&lt;key app="EN" db-id="wvs209twpd0rw8e25dcx9ednssap55azsp0p" timestamp="1551005613"&gt;161&lt;/key&gt;&lt;/foreign-keys&gt;&lt;ref-type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health&lt;/full-title&gt;&lt;/periodical&gt;&lt;pages&gt;e1-e7&lt;/pages&gt;&lt;number&gt;0&lt;/number&gt;&lt;dates&gt;&lt;year&gt;2019&lt;/year&gt;&lt;/dates&gt;&lt;isbn&gt;1541-0048&lt;/isbn&gt;&lt;urls&gt;&lt;/urls&gt;&lt;/record&gt;&lt;/Cite&gt;&lt;/EndNote&gt;</w:instrText>
      </w:r>
      <w:r>
        <w:rPr/>
        <w:fldChar w:fldCharType="separate"/>
      </w:r>
      <w:bookmarkStart w:id="77" w:name="__Fieldmark__1157_2469680829"/>
      <w:r>
        <w:rPr/>
      </w:r>
      <w:r>
        <w:rPr>
          <w:rFonts w:ascii="Times New Roman" w:hAnsi="Times New Roman"/>
          <w:sz w:val="24"/>
          <w:szCs w:val="24"/>
          <w:vertAlign w:val="superscript"/>
        </w:rPr>
        <w:t>12</w:t>
      </w:r>
      <w:r>
        <w:rPr/>
      </w:r>
      <w:r>
        <w:rPr/>
        <w:fldChar w:fldCharType="end"/>
      </w:r>
      <w:bookmarkEnd w:id="77"/>
      <w:r>
        <w:rPr>
          <w:rFonts w:ascii="Times New Roman" w:hAnsi="Times New Roman"/>
          <w:sz w:val="24"/>
          <w:szCs w:val="24"/>
        </w:rPr>
        <w:t xml:space="preserve"> The indices differ in their sensitivity to changes in mortality and in properties and is measured in years, allowing a direct comparison with the standard deviation. While some variations in the levels of lifetime uncertainty were observed, the main results and conclusions of our study are supported. </w:t>
      </w:r>
    </w:p>
    <w:p>
      <w:pPr>
        <w:pStyle w:val="NoSpacing"/>
        <w:jc w:val="both"/>
        <w:rPr>
          <w:rFonts w:ascii="Times New Roman" w:hAnsi="Times New Roman"/>
          <w:sz w:val="24"/>
          <w:szCs w:val="24"/>
        </w:rPr>
      </w:pPr>
      <w:r>
        <w:rPr>
          <w:rFonts w:ascii="Times New Roman" w:hAnsi="Times New Roman"/>
          <w:sz w:val="24"/>
          <w:szCs w:val="24"/>
        </w:rPr>
      </w:r>
    </w:p>
    <w:p>
      <w:pPr>
        <w:pStyle w:val="NoSpacing"/>
        <w:jc w:val="both"/>
        <w:rPr>
          <w:rFonts w:ascii="Times New Roman" w:hAnsi="Times New Roman"/>
          <w:sz w:val="24"/>
          <w:szCs w:val="24"/>
        </w:rPr>
      </w:pPr>
      <w:r>
        <w:rPr>
          <w:rFonts w:ascii="Times New Roman" w:hAnsi="Times New Roman"/>
          <w:b/>
          <w:sz w:val="24"/>
          <w:szCs w:val="24"/>
        </w:rPr>
        <w:t>Robustness check conditioning on surviving to different ages.</w:t>
      </w:r>
    </w:p>
    <w:p>
      <w:pPr>
        <w:pStyle w:val="NoSpacing"/>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bCs/>
          <w:sz w:val="24"/>
          <w:szCs w:val="24"/>
        </w:rPr>
        <w:t xml:space="preserve">Selection of violent countries and construction of the robust peaceful region (RPR). </w:t>
      </w:r>
      <w:r>
        <w:rPr>
          <w:rFonts w:ascii="Times New Roman" w:hAnsi="Times New Roman"/>
          <w:sz w:val="24"/>
          <w:szCs w:val="24"/>
        </w:rPr>
        <w:t xml:space="preserve">We focus on the worst and best performers of GPI to compare the burden of violence on lifespan uncertainty. The “Best Performers” category includes all countries that ranked in the top ten over the period 2008-2017: Australia, Austria, Belgium, Canada, Switzerland, Czech Republic, Denmark, Finland, Ireland, Iceland, Japan, Norway, New Zealand, Portugal, Singapore, Slovenia and Sweden. The “Most Violent” category includes the 25 worst performers countries that scored a low or very low level of GPI in 2017. </w:t>
      </w:r>
      <w:r>
        <w:rPr>
          <w:rFonts w:ascii="Times New Roman" w:hAnsi="Times New Roman"/>
          <w:sz w:val="24"/>
          <w:szCs w:val="24"/>
          <w:highlight w:val="cyan"/>
        </w:rPr>
        <w:t>[Let’s create a table with both the peaceful, violent and life uncertainty levels, gpi</w:t>
      </w:r>
      <w:r>
        <w:rPr>
          <w:rFonts w:ascii="Times New Roman" w:hAnsi="Times New Roman"/>
          <w:sz w:val="24"/>
          <w:szCs w:val="24"/>
        </w:rPr>
        <w:t xml:space="preserve">] To have more robust comparisons of lifetime uncertainty between violent countries and a peaceful environment, we constructed a “Robust Peaceful Region” based on the best performers of GPI. It was determined by the weighted mean of age-specific death rates by sex of the Best Performers. The weights were constructed according to the instances each country appeared in the top ten.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jc w:val="both"/>
        <w:rPr>
          <w:rFonts w:ascii="Times New Roman" w:hAnsi="Times New Roman"/>
          <w:b/>
          <w:b/>
          <w:sz w:val="24"/>
          <w:szCs w:val="24"/>
        </w:rPr>
      </w:pPr>
      <w:r>
        <w:rPr>
          <w:rFonts w:ascii="Times New Roman" w:hAnsi="Times New Roman"/>
          <w:b/>
          <w:sz w:val="24"/>
          <w:szCs w:val="24"/>
        </w:rPr>
        <w:t>Acknowledgements:</w:t>
      </w:r>
    </w:p>
    <w:p>
      <w:pPr>
        <w:pStyle w:val="Normal"/>
        <w:spacing w:lineRule="auto" w:line="240"/>
        <w:jc w:val="both"/>
        <w:rPr>
          <w:rFonts w:ascii="Times New Roman" w:hAnsi="Times New Roman"/>
          <w:sz w:val="24"/>
          <w:szCs w:val="24"/>
          <w:lang w:val="en-US"/>
        </w:rPr>
      </w:pPr>
      <w:r>
        <w:rPr>
          <w:rFonts w:ascii="Times New Roman" w:hAnsi="Times New Roman"/>
          <w:b/>
          <w:sz w:val="24"/>
          <w:szCs w:val="24"/>
        </w:rPr>
        <w:t>Author contributions:</w:t>
      </w:r>
      <w:r>
        <w:rPr>
          <w:rFonts w:ascii="Times New Roman" w:hAnsi="Times New Roman"/>
          <w:sz w:val="24"/>
          <w:szCs w:val="24"/>
        </w:rPr>
        <w:t xml:space="preserve"> </w:t>
      </w:r>
    </w:p>
    <w:p>
      <w:pPr>
        <w:pStyle w:val="NoSpacing"/>
        <w:jc w:val="both"/>
        <w:rPr>
          <w:rFonts w:ascii="Times New Roman" w:hAnsi="Times New Roman"/>
          <w:b/>
          <w:b/>
          <w:sz w:val="24"/>
          <w:szCs w:val="24"/>
        </w:rPr>
      </w:pPr>
      <w:r>
        <w:rPr>
          <w:rFonts w:ascii="Times New Roman" w:hAnsi="Times New Roman"/>
          <w:b/>
          <w:sz w:val="24"/>
          <w:szCs w:val="24"/>
        </w:rPr>
        <w:t xml:space="preserve">Competing interests: </w:t>
      </w:r>
      <w:r>
        <w:rPr>
          <w:rFonts w:ascii="Times New Roman" w:hAnsi="Times New Roman"/>
          <w:sz w:val="24"/>
          <w:szCs w:val="24"/>
        </w:rPr>
        <w:t>Non-declared.</w:t>
      </w:r>
    </w:p>
    <w:p>
      <w:pPr>
        <w:pStyle w:val="NoSpacing"/>
        <w:jc w:val="both"/>
        <w:rPr>
          <w:rFonts w:ascii="Times New Roman" w:hAnsi="Times New Roman"/>
          <w:b/>
          <w:b/>
          <w:sz w:val="24"/>
          <w:szCs w:val="24"/>
          <w:lang w:val="en-US"/>
        </w:rPr>
      </w:pPr>
      <w:r>
        <w:rPr>
          <w:rFonts w:ascii="Times New Roman" w:hAnsi="Times New Roman"/>
          <w:b/>
          <w:sz w:val="24"/>
          <w:szCs w:val="24"/>
          <w:lang w:val="en-US"/>
        </w:rPr>
      </w:r>
    </w:p>
    <w:p>
      <w:pPr>
        <w:pStyle w:val="NoSpacing"/>
        <w:jc w:val="both"/>
        <w:rPr>
          <w:rFonts w:ascii="Times New Roman" w:hAnsi="Times New Roman"/>
          <w:b/>
          <w:b/>
          <w:sz w:val="24"/>
          <w:szCs w:val="24"/>
          <w:lang w:val="en-US"/>
        </w:rPr>
      </w:pPr>
      <w:r>
        <w:rPr>
          <w:rFonts w:ascii="Times New Roman" w:hAnsi="Times New Roman"/>
          <w:b/>
          <w:sz w:val="24"/>
          <w:szCs w:val="24"/>
          <w:lang w:val="en-US"/>
        </w:rPr>
        <w:t>References [50]</w:t>
      </w:r>
    </w:p>
    <w:p>
      <w:pPr>
        <w:pStyle w:val="NoSpacing"/>
        <w:rPr>
          <w:rFonts w:ascii="Times New Roman" w:hAnsi="Times New Roman"/>
          <w:b/>
          <w:b/>
          <w:sz w:val="24"/>
          <w:szCs w:val="24"/>
          <w:lang w:val="en-US"/>
        </w:rPr>
      </w:pPr>
      <w:r>
        <w:rPr>
          <w:rFonts w:ascii="Times New Roman" w:hAnsi="Times New Roman"/>
          <w:b/>
          <w:sz w:val="24"/>
          <w:szCs w:val="24"/>
          <w:lang w:val="en-US"/>
        </w:rPr>
      </w:r>
    </w:p>
    <w:p>
      <w:pPr>
        <w:pStyle w:val="EndNoteBibliography"/>
        <w:spacing w:before="0" w:after="0"/>
        <w:ind w:left="720" w:hanging="720"/>
        <w:rPr/>
      </w:pPr>
      <w:r>
        <w:fldChar w:fldCharType="begin"/>
      </w:r>
      <w:r>
        <w:rPr/>
        <w:instrText>ADDIN EN.REFLIST</w:instrText>
      </w:r>
      <w:r>
        <w:rPr/>
        <w:fldChar w:fldCharType="separate"/>
      </w:r>
      <w:bookmarkStart w:id="78" w:name="__Fieldmark__1192_2469680829"/>
      <w:r>
        <w:rPr/>
        <w:t>1</w:t>
        <w:tab/>
        <w:t xml:space="preserve">Abel, A. B. Precautionary saving and accidental bequests. </w:t>
      </w:r>
      <w:r>
        <w:rPr>
          <w:i/>
        </w:rPr>
        <w:t>The American Economic Review</w:t>
      </w:r>
      <w:r>
        <w:rPr/>
        <w:t xml:space="preserve"> </w:t>
      </w:r>
      <w:r>
        <w:rPr>
          <w:b/>
        </w:rPr>
        <w:t>75</w:t>
      </w:r>
      <w:r>
        <w:rPr/>
        <w:t>, 777-791 (1985).</w:t>
      </w:r>
      <w:r>
        <w:rPr/>
      </w:r>
      <w:r>
        <w:rPr/>
        <w:fldChar w:fldCharType="end"/>
      </w:r>
      <w:bookmarkEnd w:id="78"/>
    </w:p>
    <w:p>
      <w:pPr>
        <w:pStyle w:val="EndNoteBibliography"/>
        <w:spacing w:before="0" w:after="0"/>
        <w:ind w:left="720" w:hanging="720"/>
        <w:rPr/>
      </w:pPr>
      <w:r>
        <w:rPr/>
        <w:t>2</w:t>
        <w:tab/>
        <w:t xml:space="preserve">Eckstein, Z., Eichenbaum, M. &amp; Peled, D. Uncertain lifetimes and the welfare enhancing properties of annuity markets and social security. </w:t>
      </w:r>
      <w:r>
        <w:rPr>
          <w:i/>
        </w:rPr>
        <w:t>Journal of Public Economics</w:t>
      </w:r>
      <w:r>
        <w:rPr/>
        <w:t xml:space="preserve"> </w:t>
      </w:r>
      <w:r>
        <w:rPr>
          <w:b/>
        </w:rPr>
        <w:t>26</w:t>
      </w:r>
      <w:r>
        <w:rPr/>
        <w:t>, 303-326 (1985).</w:t>
      </w:r>
    </w:p>
    <w:p>
      <w:pPr>
        <w:pStyle w:val="EndNoteBibliography"/>
        <w:spacing w:before="0" w:after="0"/>
        <w:ind w:left="720" w:hanging="720"/>
        <w:rPr/>
      </w:pPr>
      <w:r>
        <w:rPr/>
        <w:t>3</w:t>
        <w:tab/>
        <w:t xml:space="preserve">Barro, R. J. &amp; Friedman, J. W. On uncertain lifetimes. </w:t>
      </w:r>
      <w:r>
        <w:rPr>
          <w:i/>
        </w:rPr>
        <w:t>Journal of Political Economy</w:t>
      </w:r>
      <w:r>
        <w:rPr/>
        <w:t xml:space="preserve"> </w:t>
      </w:r>
      <w:r>
        <w:rPr>
          <w:b/>
        </w:rPr>
        <w:t>85</w:t>
      </w:r>
      <w:r>
        <w:rPr/>
        <w:t>, 843-849 (1977).</w:t>
      </w:r>
    </w:p>
    <w:p>
      <w:pPr>
        <w:pStyle w:val="EndNoteBibliography"/>
        <w:spacing w:before="0" w:after="0"/>
        <w:ind w:left="720" w:hanging="720"/>
        <w:rPr/>
      </w:pPr>
      <w:r>
        <w:rPr/>
        <w:t>4</w:t>
        <w:tab/>
        <w:t>Caliendo, F. N., Gorry, A. &amp; Slavov, S. Survival Ambiguity and Welfare. (National Bureau of Economic Research, 2017).</w:t>
      </w:r>
    </w:p>
    <w:p>
      <w:pPr>
        <w:pStyle w:val="EndNoteBibliography"/>
        <w:spacing w:before="0" w:after="0"/>
        <w:ind w:left="720" w:hanging="720"/>
        <w:rPr/>
      </w:pPr>
      <w:r>
        <w:rPr/>
        <w:t>5</w:t>
        <w:tab/>
        <w:t xml:space="preserve">Chang, F.-R. Uncertain lifetimes, retirement and economic welfare. </w:t>
      </w:r>
      <w:r>
        <w:rPr>
          <w:i/>
        </w:rPr>
        <w:t>Economica</w:t>
      </w:r>
      <w:r>
        <w:rPr/>
        <w:t>, 215-232 (1991).</w:t>
      </w:r>
    </w:p>
    <w:p>
      <w:pPr>
        <w:pStyle w:val="EndNoteBibliography"/>
        <w:spacing w:before="0" w:after="0"/>
        <w:ind w:left="720" w:hanging="720"/>
        <w:rPr/>
      </w:pPr>
      <w:r>
        <w:rPr/>
        <w:t>6</w:t>
        <w:tab/>
        <w:t xml:space="preserve">Firebaugh, G., Acciai, F., Noah, A. J., Prather, C. &amp; Nau, C. Why lifespans are more variable among blacks than among whites in the United States. </w:t>
      </w:r>
      <w:r>
        <w:rPr>
          <w:i/>
        </w:rPr>
        <w:t>Demography</w:t>
      </w:r>
      <w:r>
        <w:rPr/>
        <w:t xml:space="preserve"> </w:t>
      </w:r>
      <w:r>
        <w:rPr>
          <w:b/>
        </w:rPr>
        <w:t>51</w:t>
      </w:r>
      <w:r>
        <w:rPr/>
        <w:t>, 2025-2045 (2014).</w:t>
      </w:r>
    </w:p>
    <w:p>
      <w:pPr>
        <w:pStyle w:val="EndNoteBibliography"/>
        <w:spacing w:before="0" w:after="0"/>
        <w:ind w:left="720" w:hanging="720"/>
        <w:rPr/>
      </w:pPr>
      <w:r>
        <w:rPr/>
        <w:t>7</w:t>
        <w:tab/>
        <w:t xml:space="preserve">Lariscy, J. T., Nau, C., Firebaugh, G. &amp; Hummer, R. A. Hispanic-White differences in lifespan variability in the United States. </w:t>
      </w:r>
      <w:r>
        <w:rPr>
          <w:i/>
        </w:rPr>
        <w:t>Demography</w:t>
      </w:r>
      <w:r>
        <w:rPr/>
        <w:t xml:space="preserve"> </w:t>
      </w:r>
      <w:r>
        <w:rPr>
          <w:b/>
        </w:rPr>
        <w:t>53</w:t>
      </w:r>
      <w:r>
        <w:rPr/>
        <w:t>, 215-239 (2016).</w:t>
      </w:r>
    </w:p>
    <w:p>
      <w:pPr>
        <w:pStyle w:val="EndNoteBibliography"/>
        <w:spacing w:before="0" w:after="0"/>
        <w:ind w:left="720" w:hanging="720"/>
        <w:rPr/>
      </w:pPr>
      <w:r>
        <w:rPr/>
        <w:t>8</w:t>
        <w:tab/>
        <w:t xml:space="preserve">Sasson, I. Trends in life expectancy and lifespan variation by educational attainment: United States, 1990–2010. </w:t>
      </w:r>
      <w:r>
        <w:rPr>
          <w:i/>
        </w:rPr>
        <w:t>Demography</w:t>
      </w:r>
      <w:r>
        <w:rPr/>
        <w:t xml:space="preserve"> </w:t>
      </w:r>
      <w:r>
        <w:rPr>
          <w:b/>
        </w:rPr>
        <w:t>53</w:t>
      </w:r>
      <w:r>
        <w:rPr/>
        <w:t>, 269-293 (2016).</w:t>
      </w:r>
    </w:p>
    <w:p>
      <w:pPr>
        <w:pStyle w:val="EndNoteBibliography"/>
        <w:spacing w:before="0" w:after="0"/>
        <w:ind w:left="720" w:hanging="720"/>
        <w:rPr/>
      </w:pPr>
      <w:r>
        <w:rPr/>
        <w:t>9</w:t>
        <w:tab/>
        <w:t>van Raalte, A. A.</w:t>
      </w:r>
      <w:r>
        <w:rPr>
          <w:i/>
        </w:rPr>
        <w:t xml:space="preserve"> et al.</w:t>
      </w:r>
      <w:r>
        <w:rPr/>
        <w:t xml:space="preserve"> More variation in lifespan in lower educated groups: evidence from 10 European countries. </w:t>
      </w:r>
      <w:r>
        <w:rPr>
          <w:i/>
        </w:rPr>
        <w:t>International Journal of Epidemiology</w:t>
      </w:r>
      <w:r>
        <w:rPr/>
        <w:t>, dyr146 (2011).</w:t>
      </w:r>
    </w:p>
    <w:p>
      <w:pPr>
        <w:pStyle w:val="EndNoteBibliography"/>
        <w:spacing w:before="0" w:after="0"/>
        <w:ind w:left="720" w:hanging="720"/>
        <w:rPr/>
      </w:pPr>
      <w:r>
        <w:rPr/>
        <w:t>10</w:t>
        <w:tab/>
        <w:t xml:space="preserve">van Raalte, A. A., Martikainen, P. &amp; Myrskylä, M. Lifespan variation by occupational class: compression or stagnation over time? </w:t>
      </w:r>
      <w:r>
        <w:rPr>
          <w:i/>
        </w:rPr>
        <w:t>Demography</w:t>
      </w:r>
      <w:r>
        <w:rPr/>
        <w:t xml:space="preserve"> </w:t>
      </w:r>
      <w:r>
        <w:rPr>
          <w:b/>
        </w:rPr>
        <w:t>51</w:t>
      </w:r>
      <w:r>
        <w:rPr/>
        <w:t>, 73-95 (2014).</w:t>
      </w:r>
    </w:p>
    <w:p>
      <w:pPr>
        <w:pStyle w:val="EndNoteBibliography"/>
        <w:spacing w:before="0" w:after="0"/>
        <w:ind w:left="720" w:hanging="720"/>
        <w:rPr/>
      </w:pPr>
      <w:r>
        <w:rPr/>
        <w:t>11</w:t>
        <w:tab/>
        <w:t xml:space="preserve">van Raalte, A. A., Sasson, I. &amp; Martikainen, P. The case for monitoring life-span inequality. </w:t>
      </w:r>
      <w:r>
        <w:rPr>
          <w:i/>
        </w:rPr>
        <w:t>Science</w:t>
      </w:r>
      <w:r>
        <w:rPr/>
        <w:t xml:space="preserve"> </w:t>
      </w:r>
      <w:r>
        <w:rPr>
          <w:b/>
        </w:rPr>
        <w:t>362</w:t>
      </w:r>
      <w:r>
        <w:rPr/>
        <w:t>, 1002-1004 (2018).</w:t>
      </w:r>
    </w:p>
    <w:p>
      <w:pPr>
        <w:pStyle w:val="EndNoteBibliography"/>
        <w:spacing w:before="0" w:after="0"/>
        <w:ind w:left="720" w:hanging="720"/>
        <w:rPr/>
      </w:pPr>
      <w:r>
        <w:rPr/>
        <w:t>12</w:t>
        <w:tab/>
        <w:t xml:space="preserve">Aburto, J. M. &amp; Beltrán-Sánchez, H. Upsurge of Homicides and Its Impact on Life Expectancy and Life Span Inequality in Mexico, 2005–2015. </w:t>
      </w:r>
      <w:r>
        <w:rPr>
          <w:i/>
        </w:rPr>
        <w:t>American journal of public health</w:t>
      </w:r>
      <w:r>
        <w:rPr/>
        <w:t>, e1-e7 (2019).</w:t>
      </w:r>
    </w:p>
    <w:p>
      <w:pPr>
        <w:pStyle w:val="EndNoteBibliography"/>
        <w:spacing w:before="0" w:after="0"/>
        <w:ind w:left="720" w:hanging="720"/>
        <w:rPr/>
      </w:pPr>
      <w:r>
        <w:rPr/>
        <w:t>13</w:t>
        <w:tab/>
        <w:t xml:space="preserve">Aburto, J. M. &amp; van Raalte, A. Lifespan dispersion in times of life expectancy fluctuation: the case of Central and Eastern Europe. </w:t>
      </w:r>
      <w:r>
        <w:rPr>
          <w:i/>
        </w:rPr>
        <w:t>Demography</w:t>
      </w:r>
      <w:r>
        <w:rPr/>
        <w:t xml:space="preserve"> </w:t>
      </w:r>
      <w:r>
        <w:rPr>
          <w:b/>
        </w:rPr>
        <w:t>55</w:t>
      </w:r>
      <w:r>
        <w:rPr/>
        <w:t>, 2071-2096 (2018).</w:t>
      </w:r>
    </w:p>
    <w:p>
      <w:pPr>
        <w:pStyle w:val="EndNoteBibliography"/>
        <w:spacing w:before="0" w:after="0"/>
        <w:ind w:left="720" w:hanging="720"/>
        <w:rPr/>
      </w:pPr>
      <w:r>
        <w:rPr/>
        <w:t>14</w:t>
        <w:tab/>
        <w:t>Colchero, F.</w:t>
      </w:r>
      <w:r>
        <w:rPr>
          <w:i/>
        </w:rPr>
        <w:t xml:space="preserve"> et al.</w:t>
      </w:r>
      <w:r>
        <w:rPr/>
        <w:t xml:space="preserve"> The emergence of longevous populations. </w:t>
      </w:r>
      <w:r>
        <w:rPr>
          <w:i/>
        </w:rPr>
        <w:t>Proceedings of the National Academy of Sciences</w:t>
      </w:r>
      <w:r>
        <w:rPr/>
        <w:t xml:space="preserve"> </w:t>
      </w:r>
      <w:r>
        <w:rPr>
          <w:b/>
        </w:rPr>
        <w:t>113</w:t>
      </w:r>
      <w:r>
        <w:rPr/>
        <w:t>, E7681-E7690 (2016).</w:t>
      </w:r>
    </w:p>
    <w:p>
      <w:pPr>
        <w:pStyle w:val="EndNoteBibliography"/>
        <w:spacing w:before="0" w:after="0"/>
        <w:ind w:left="720" w:hanging="720"/>
        <w:rPr/>
      </w:pPr>
      <w:r>
        <w:rPr/>
        <w:t>15</w:t>
        <w:tab/>
        <w:t xml:space="preserve">Németh, L. Life expectancy versus lifespan inequality: a smudge or a clear relationship? </w:t>
      </w:r>
      <w:r>
        <w:rPr>
          <w:i/>
        </w:rPr>
        <w:t>PloS one</w:t>
      </w:r>
      <w:r>
        <w:rPr/>
        <w:t xml:space="preserve"> </w:t>
      </w:r>
      <w:r>
        <w:rPr>
          <w:b/>
        </w:rPr>
        <w:t>12</w:t>
      </w:r>
      <w:r>
        <w:rPr/>
        <w:t>, e0185702 (2017).</w:t>
      </w:r>
    </w:p>
    <w:p>
      <w:pPr>
        <w:pStyle w:val="EndNoteBibliography"/>
        <w:spacing w:before="0" w:after="0"/>
        <w:ind w:left="720" w:hanging="720"/>
        <w:rPr/>
      </w:pPr>
      <w:r>
        <w:rPr/>
        <w:t>16</w:t>
        <w:tab/>
        <w:t xml:space="preserve">Shkolnikov, V. M., Andreev, E. M., Zhang, Z., Oeppen, J. &amp; Vaupel, J. W. Losses of expected lifetime in the United States and other developed countries: methods and empirical analyses. </w:t>
      </w:r>
      <w:r>
        <w:rPr>
          <w:i/>
        </w:rPr>
        <w:t>Demography</w:t>
      </w:r>
      <w:r>
        <w:rPr/>
        <w:t xml:space="preserve"> </w:t>
      </w:r>
      <w:r>
        <w:rPr>
          <w:b/>
        </w:rPr>
        <w:t>48</w:t>
      </w:r>
      <w:r>
        <w:rPr/>
        <w:t>, 211-239 (2011).</w:t>
      </w:r>
    </w:p>
    <w:p>
      <w:pPr>
        <w:pStyle w:val="EndNoteBibliography"/>
        <w:spacing w:before="0" w:after="0"/>
        <w:ind w:left="720" w:hanging="720"/>
        <w:rPr/>
      </w:pPr>
      <w:r>
        <w:rPr/>
        <w:t>17</w:t>
        <w:tab/>
        <w:t xml:space="preserve">Smits, J. &amp; Monden, C. Length of life inequality around the globe. </w:t>
      </w:r>
      <w:r>
        <w:rPr>
          <w:i/>
        </w:rPr>
        <w:t>Social Science &amp; Medicine</w:t>
      </w:r>
      <w:r>
        <w:rPr/>
        <w:t xml:space="preserve"> </w:t>
      </w:r>
      <w:r>
        <w:rPr>
          <w:b/>
        </w:rPr>
        <w:t>68</w:t>
      </w:r>
      <w:r>
        <w:rPr/>
        <w:t>, 1114-1123 (2009).</w:t>
      </w:r>
    </w:p>
    <w:p>
      <w:pPr>
        <w:pStyle w:val="EndNoteBibliography"/>
        <w:spacing w:before="0" w:after="0"/>
        <w:ind w:left="720" w:hanging="720"/>
        <w:rPr/>
      </w:pPr>
      <w:r>
        <w:rPr/>
        <w:t>18</w:t>
        <w:tab/>
        <w:t xml:space="preserve">Vaupel, J. W., Zhang, Z. &amp; van Raalte, A. A. Life expectancy and disparity: an international comparison of life table data. </w:t>
      </w:r>
      <w:r>
        <w:rPr>
          <w:i/>
        </w:rPr>
        <w:t>BMJ open</w:t>
      </w:r>
      <w:r>
        <w:rPr/>
        <w:t xml:space="preserve"> </w:t>
      </w:r>
      <w:r>
        <w:rPr>
          <w:b/>
        </w:rPr>
        <w:t>1</w:t>
      </w:r>
      <w:r>
        <w:rPr/>
        <w:t>, e000128 (2011).</w:t>
      </w:r>
    </w:p>
    <w:p>
      <w:pPr>
        <w:pStyle w:val="EndNoteBibliography"/>
        <w:spacing w:before="0" w:after="0"/>
        <w:ind w:left="720" w:hanging="720"/>
        <w:rPr/>
      </w:pPr>
      <w:r>
        <w:rPr/>
        <w:t>19</w:t>
        <w:tab/>
        <w:t xml:space="preserve">Wilmoth, J. R. &amp; Horiuchi, S. Rectangularization revisited: Variability of age at death within human populations. </w:t>
      </w:r>
      <w:r>
        <w:rPr>
          <w:i/>
        </w:rPr>
        <w:t>Demography</w:t>
      </w:r>
      <w:r>
        <w:rPr/>
        <w:t xml:space="preserve"> </w:t>
      </w:r>
      <w:r>
        <w:rPr>
          <w:b/>
        </w:rPr>
        <w:t>36</w:t>
      </w:r>
      <w:r>
        <w:rPr/>
        <w:t>, 475-495 (1999).</w:t>
      </w:r>
    </w:p>
    <w:p>
      <w:pPr>
        <w:pStyle w:val="EndNoteBibliography"/>
        <w:spacing w:before="0" w:after="0"/>
        <w:ind w:left="720" w:hanging="720"/>
        <w:rPr/>
      </w:pPr>
      <w:r>
        <w:rPr/>
        <w:t>20</w:t>
        <w:tab/>
        <w:t xml:space="preserve">Seligman, B., Greenberg, G. &amp; Tuljapurkar, S. Equity and length of lifespan are not the same. </w:t>
      </w:r>
      <w:r>
        <w:rPr>
          <w:i/>
        </w:rPr>
        <w:t>Proceedings of the National Academy of Sciences</w:t>
      </w:r>
      <w:r>
        <w:rPr/>
        <w:t xml:space="preserve"> </w:t>
      </w:r>
      <w:r>
        <w:rPr>
          <w:b/>
        </w:rPr>
        <w:t>113</w:t>
      </w:r>
      <w:r>
        <w:rPr/>
        <w:t>, 8420-8423 (2016).</w:t>
      </w:r>
    </w:p>
    <w:p>
      <w:pPr>
        <w:pStyle w:val="EndNoteBibliography"/>
        <w:spacing w:before="0" w:after="0"/>
        <w:ind w:left="720" w:hanging="720"/>
        <w:rPr/>
      </w:pPr>
      <w:r>
        <w:rPr/>
        <w:t>21</w:t>
        <w:tab/>
        <w:t xml:space="preserve">Aburto, J. M., Wensink, M., van Raalte, A. &amp; Lindahl-Jacobsen, R. Potential gains in life expectancy by reducing inequality of lifespans in Denmark: an international comparison and cause-of-death analysis. </w:t>
      </w:r>
      <w:r>
        <w:rPr>
          <w:i/>
        </w:rPr>
        <w:t>BMC public health</w:t>
      </w:r>
      <w:r>
        <w:rPr/>
        <w:t xml:space="preserve"> </w:t>
      </w:r>
      <w:r>
        <w:rPr>
          <w:b/>
        </w:rPr>
        <w:t>18</w:t>
      </w:r>
      <w:r>
        <w:rPr/>
        <w:t>, 831 (2018).</w:t>
      </w:r>
    </w:p>
    <w:p>
      <w:pPr>
        <w:pStyle w:val="EndNoteBibliography"/>
        <w:spacing w:before="0" w:after="0"/>
        <w:ind w:left="720" w:hanging="720"/>
        <w:rPr/>
      </w:pPr>
      <w:r>
        <w:rPr/>
        <w:t>22</w:t>
        <w:tab/>
        <w:t xml:space="preserve">Curiel, R. P. &amp; Bishop, S. R. Fear of crime: the impact of different distributions of victimisation. </w:t>
      </w:r>
      <w:r>
        <w:rPr>
          <w:i/>
        </w:rPr>
        <w:t>Palgrave Communications</w:t>
      </w:r>
      <w:r>
        <w:rPr/>
        <w:t xml:space="preserve"> </w:t>
      </w:r>
      <w:r>
        <w:rPr>
          <w:b/>
        </w:rPr>
        <w:t>4</w:t>
      </w:r>
      <w:r>
        <w:rPr/>
        <w:t>, 46 (2018).</w:t>
      </w:r>
    </w:p>
    <w:p>
      <w:pPr>
        <w:pStyle w:val="EndNoteBibliography"/>
        <w:spacing w:before="0" w:after="0"/>
        <w:ind w:left="720" w:hanging="720"/>
        <w:rPr/>
      </w:pPr>
      <w:r>
        <w:rPr/>
        <w:t>23</w:t>
        <w:tab/>
        <w:t xml:space="preserve">Skogan, W. G. The impact of victimisation on fear. </w:t>
      </w:r>
      <w:r>
        <w:rPr>
          <w:i/>
        </w:rPr>
        <w:t>Crime &amp; Delinquency</w:t>
      </w:r>
      <w:r>
        <w:rPr/>
        <w:t xml:space="preserve"> </w:t>
      </w:r>
      <w:r>
        <w:rPr>
          <w:b/>
        </w:rPr>
        <w:t>33</w:t>
      </w:r>
      <w:r>
        <w:rPr/>
        <w:t>, 135-154 (1987).</w:t>
      </w:r>
    </w:p>
    <w:p>
      <w:pPr>
        <w:pStyle w:val="EndNoteBibliography"/>
        <w:spacing w:before="0" w:after="0"/>
        <w:ind w:left="720" w:hanging="720"/>
        <w:rPr/>
      </w:pPr>
      <w:r>
        <w:rPr/>
        <w:t>24</w:t>
        <w:tab/>
        <w:t xml:space="preserve">Canudas-Romo, V., Aburto, J. M., García-Guerrero, V. M. &amp; Beltrán-Sánchez, H. Mexico's epidemic of violence and its public health significance on average length of life. </w:t>
      </w:r>
      <w:r>
        <w:rPr>
          <w:i/>
        </w:rPr>
        <w:t>Journal of epidemiology and community health</w:t>
      </w:r>
      <w:r>
        <w:rPr/>
        <w:t xml:space="preserve"> </w:t>
      </w:r>
      <w:r>
        <w:rPr>
          <w:b/>
        </w:rPr>
        <w:t>71</w:t>
      </w:r>
      <w:r>
        <w:rPr/>
        <w:t>, 188-193 (2017).</w:t>
      </w:r>
    </w:p>
    <w:p>
      <w:pPr>
        <w:pStyle w:val="EndNoteBibliography"/>
        <w:spacing w:before="0" w:after="0"/>
        <w:ind w:left="720" w:hanging="720"/>
        <w:rPr/>
      </w:pPr>
      <w:r>
        <w:rPr/>
        <w:t>25</w:t>
        <w:tab/>
        <w:t xml:space="preserve">Jackson, J. &amp; Gray, E. Functional fear and public insecurities about crime. </w:t>
      </w:r>
      <w:r>
        <w:rPr>
          <w:i/>
        </w:rPr>
        <w:t>The British Journal of Criminology</w:t>
      </w:r>
      <w:r>
        <w:rPr/>
        <w:t xml:space="preserve"> </w:t>
      </w:r>
      <w:r>
        <w:rPr>
          <w:b/>
        </w:rPr>
        <w:t>50</w:t>
      </w:r>
      <w:r>
        <w:rPr/>
        <w:t>, 1-22 (2009).</w:t>
      </w:r>
    </w:p>
    <w:p>
      <w:pPr>
        <w:pStyle w:val="EndNoteBibliography"/>
        <w:spacing w:before="0" w:after="0"/>
        <w:ind w:left="720" w:hanging="720"/>
        <w:rPr/>
      </w:pPr>
      <w:r>
        <w:rPr/>
        <w:t>26</w:t>
        <w:tab/>
        <w:t xml:space="preserve">Ruijsbroek, A., Droomers, M., Groenewegen, P. P., Hardyns, W. &amp; Stronks, K. Social safety, self-rated general health and physical activity: changes in area crime, area safety feelings and the role of social cohesion. </w:t>
      </w:r>
      <w:r>
        <w:rPr>
          <w:i/>
        </w:rPr>
        <w:t>Health &amp; place</w:t>
      </w:r>
      <w:r>
        <w:rPr/>
        <w:t xml:space="preserve"> </w:t>
      </w:r>
      <w:r>
        <w:rPr>
          <w:b/>
        </w:rPr>
        <w:t>31</w:t>
      </w:r>
      <w:r>
        <w:rPr/>
        <w:t>, 39-45 (2015).</w:t>
      </w:r>
    </w:p>
    <w:p>
      <w:pPr>
        <w:pStyle w:val="EndNoteBibliography"/>
        <w:spacing w:before="0" w:after="0"/>
        <w:ind w:left="720" w:hanging="720"/>
        <w:rPr/>
      </w:pPr>
      <w:r>
        <w:rPr/>
        <w:t>27</w:t>
        <w:tab/>
        <w:t xml:space="preserve">Carro, D., Valera, S. &amp; Vidal, T. Perceived insecurity in the public space: Personal, social and environmental variables. </w:t>
      </w:r>
      <w:r>
        <w:rPr>
          <w:i/>
        </w:rPr>
        <w:t>Quality &amp; Quantity</w:t>
      </w:r>
      <w:r>
        <w:rPr/>
        <w:t xml:space="preserve"> </w:t>
      </w:r>
      <w:r>
        <w:rPr>
          <w:b/>
        </w:rPr>
        <w:t>44</w:t>
      </w:r>
      <w:r>
        <w:rPr/>
        <w:t>, 303-314 (2010).</w:t>
      </w:r>
    </w:p>
    <w:p>
      <w:pPr>
        <w:pStyle w:val="EndNoteBibliography"/>
        <w:spacing w:before="0" w:after="0"/>
        <w:ind w:left="720" w:hanging="720"/>
        <w:rPr/>
      </w:pPr>
      <w:r>
        <w:rPr/>
        <w:t>28</w:t>
        <w:tab/>
        <w:t>Institute for Health Metrics and Evaluation (IHME).</w:t>
      </w:r>
      <w:r>
        <w:rPr>
          <w:i/>
        </w:rPr>
        <w:t xml:space="preserve"> GBD Compare.  Seattle, WA: IHME, University of Washington</w:t>
      </w:r>
      <w:r>
        <w:rPr/>
        <w:t xml:space="preserve">, &lt; </w:t>
      </w:r>
      <w:hyperlink r:id="rId7">
        <w:r>
          <w:rPr>
            <w:rStyle w:val="InternetLink"/>
            <w:color w:val="auto"/>
          </w:rPr>
          <w:t>http://vizhub.healthdata.org/gbd-compare</w:t>
        </w:r>
      </w:hyperlink>
      <w:r>
        <w:rPr/>
        <w:t>&gt; (2019).</w:t>
      </w:r>
    </w:p>
    <w:p>
      <w:pPr>
        <w:pStyle w:val="EndNoteBibliography"/>
        <w:spacing w:before="0" w:after="0"/>
        <w:ind w:left="720" w:hanging="720"/>
        <w:rPr/>
      </w:pPr>
      <w:r>
        <w:rPr/>
        <w:t>29</w:t>
        <w:tab/>
        <w:t xml:space="preserve">Institute for Economics &amp; Peace. </w:t>
      </w:r>
      <w:r>
        <w:rPr>
          <w:i/>
        </w:rPr>
        <w:t>Global Peace Index 2018: Measuring Peace in a Complex World, Sydney</w:t>
      </w:r>
      <w:r>
        <w:rPr/>
        <w:t>, &lt;</w:t>
      </w:r>
      <w:hyperlink r:id="rId8">
        <w:r>
          <w:rPr>
            <w:rStyle w:val="InternetLink"/>
            <w:color w:val="auto"/>
          </w:rPr>
          <w:t>http://visionofhumanity.org/reports</w:t>
        </w:r>
      </w:hyperlink>
      <w:r>
        <w:rPr/>
        <w:t>&gt; (2019).</w:t>
      </w:r>
    </w:p>
    <w:p>
      <w:pPr>
        <w:pStyle w:val="EndNoteBibliography"/>
        <w:spacing w:before="0" w:after="0"/>
        <w:ind w:left="720" w:hanging="720"/>
        <w:rPr/>
      </w:pPr>
      <w:r>
        <w:rPr/>
        <w:t>30</w:t>
        <w:tab/>
        <w:t xml:space="preserve">United Nations Office on Drugs Crime. </w:t>
      </w:r>
      <w:r>
        <w:rPr>
          <w:i/>
        </w:rPr>
        <w:t>Global study on homicide 2013: trends, contexts, data</w:t>
      </w:r>
      <w:r>
        <w:rPr/>
        <w:t>.  (UNODC, 2013).</w:t>
      </w:r>
    </w:p>
    <w:p>
      <w:pPr>
        <w:pStyle w:val="EndNoteBibliography"/>
        <w:spacing w:before="0" w:after="0"/>
        <w:ind w:left="720" w:hanging="720"/>
        <w:rPr/>
      </w:pPr>
      <w:r>
        <w:rPr/>
        <w:t>31</w:t>
        <w:tab/>
        <w:t xml:space="preserve">Guha-Sapir, D., Schlüter, B., Rodriguez-Llanes, J. M., Lillywhite, L. &amp; Hicks, M. H.-R. Patterns of civilian and child deaths due to war-related violence in Syria: a comparative analysis from the Violation Documentation Center dataset, 2011–16. </w:t>
      </w:r>
      <w:r>
        <w:rPr>
          <w:i/>
        </w:rPr>
        <w:t>The Lancet Global Health</w:t>
      </w:r>
      <w:r>
        <w:rPr/>
        <w:t xml:space="preserve"> </w:t>
      </w:r>
      <w:r>
        <w:rPr>
          <w:b/>
        </w:rPr>
        <w:t>6</w:t>
      </w:r>
      <w:r>
        <w:rPr/>
        <w:t>, e103-e110 (2018).</w:t>
      </w:r>
    </w:p>
    <w:p>
      <w:pPr>
        <w:pStyle w:val="EndNoteBibliography"/>
        <w:spacing w:before="0" w:after="0"/>
        <w:ind w:left="720" w:hanging="720"/>
        <w:rPr/>
      </w:pPr>
      <w:r>
        <w:rPr/>
        <w:t>32</w:t>
        <w:tab/>
        <w:t xml:space="preserve">Burnham, G., Lafta, R., Doocy, S. &amp; Roberts, L. Mortality after the 2003 invasion of Iraq: a cross-sectional cluster sample survey. </w:t>
      </w:r>
      <w:r>
        <w:rPr>
          <w:i/>
        </w:rPr>
        <w:t>The Lancet</w:t>
      </w:r>
      <w:r>
        <w:rPr/>
        <w:t xml:space="preserve"> </w:t>
      </w:r>
      <w:r>
        <w:rPr>
          <w:b/>
        </w:rPr>
        <w:t>368</w:t>
      </w:r>
      <w:r>
        <w:rPr/>
        <w:t>, 1421-1428 (2006).</w:t>
      </w:r>
    </w:p>
    <w:p>
      <w:pPr>
        <w:pStyle w:val="EndNoteBibliography"/>
        <w:spacing w:before="0" w:after="0"/>
        <w:ind w:left="720" w:hanging="720"/>
        <w:rPr/>
      </w:pPr>
      <w:r>
        <w:rPr/>
        <w:t>33</w:t>
        <w:tab/>
        <w:t xml:space="preserve">Rawaf, S. The 2003 Iraq war and avoidable death toll. </w:t>
      </w:r>
      <w:r>
        <w:rPr>
          <w:i/>
        </w:rPr>
        <w:t>PLoS medicine</w:t>
      </w:r>
      <w:r>
        <w:rPr/>
        <w:t xml:space="preserve"> </w:t>
      </w:r>
      <w:r>
        <w:rPr>
          <w:b/>
        </w:rPr>
        <w:t>10</w:t>
      </w:r>
      <w:r>
        <w:rPr/>
        <w:t>, e1001532 (2013).</w:t>
      </w:r>
    </w:p>
    <w:p>
      <w:pPr>
        <w:pStyle w:val="EndNoteBibliography"/>
        <w:spacing w:before="0" w:after="0"/>
        <w:ind w:left="720" w:hanging="720"/>
        <w:rPr/>
      </w:pPr>
      <w:r>
        <w:rPr/>
        <w:t>34</w:t>
        <w:tab/>
        <w:t xml:space="preserve">Aburto, J. M., Beltrán-Sánchez, H., García-Guerrero, V. M. &amp; Canudas-Romo, V. Homicides in Mexico reversed life expectancy gains for men and slowed them for women, 2000–10. </w:t>
      </w:r>
      <w:r>
        <w:rPr>
          <w:i/>
        </w:rPr>
        <w:t>Health Affairs</w:t>
      </w:r>
      <w:r>
        <w:rPr/>
        <w:t xml:space="preserve"> </w:t>
      </w:r>
      <w:r>
        <w:rPr>
          <w:b/>
        </w:rPr>
        <w:t>35</w:t>
      </w:r>
      <w:r>
        <w:rPr/>
        <w:t>, 88-95 (2016).</w:t>
      </w:r>
    </w:p>
    <w:p>
      <w:pPr>
        <w:pStyle w:val="EndNoteBibliography"/>
        <w:spacing w:before="0" w:after="0"/>
        <w:ind w:left="720" w:hanging="720"/>
        <w:rPr/>
      </w:pPr>
      <w:r>
        <w:rPr/>
        <w:t>35</w:t>
        <w:tab/>
        <w:t xml:space="preserve">van Raalte, A. A. &amp; Caswell, H. Perturbation analysis of indices of lifespan variability. </w:t>
      </w:r>
      <w:r>
        <w:rPr>
          <w:i/>
        </w:rPr>
        <w:t>Demography</w:t>
      </w:r>
      <w:r>
        <w:rPr/>
        <w:t xml:space="preserve"> </w:t>
      </w:r>
      <w:r>
        <w:rPr>
          <w:b/>
        </w:rPr>
        <w:t>50</w:t>
      </w:r>
      <w:r>
        <w:rPr/>
        <w:t>, 1615-1640 (2013).</w:t>
      </w:r>
    </w:p>
    <w:p>
      <w:pPr>
        <w:pStyle w:val="EndNoteBibliography"/>
        <w:spacing w:before="0" w:after="0"/>
        <w:ind w:left="720" w:hanging="720"/>
        <w:rPr/>
      </w:pPr>
      <w:r>
        <w:rPr/>
        <w:t>36</w:t>
        <w:tab/>
        <w:t xml:space="preserve">García, J. &amp; Aburto, J. M. The impact of violence on Venezuelan life expectancy and lifespan inequality. </w:t>
      </w:r>
      <w:r>
        <w:rPr>
          <w:i/>
        </w:rPr>
        <w:t>International journal of epidemiology</w:t>
      </w:r>
      <w:r>
        <w:rPr/>
        <w:t xml:space="preserve"> (2019).</w:t>
      </w:r>
    </w:p>
    <w:p>
      <w:pPr>
        <w:pStyle w:val="EndNoteBibliography"/>
        <w:spacing w:before="0" w:after="0"/>
        <w:ind w:left="720" w:hanging="720"/>
        <w:rPr/>
      </w:pPr>
      <w:r>
        <w:rPr/>
        <w:t>37</w:t>
        <w:tab/>
        <w:t xml:space="preserve">Remund, A., Camarda, C. G. &amp; Riffe, T. A cause-of-death decomposition of young adult excess mortality. </w:t>
      </w:r>
      <w:r>
        <w:rPr>
          <w:i/>
        </w:rPr>
        <w:t>Demography</w:t>
      </w:r>
      <w:r>
        <w:rPr/>
        <w:t xml:space="preserve"> </w:t>
      </w:r>
      <w:r>
        <w:rPr>
          <w:b/>
        </w:rPr>
        <w:t>55</w:t>
      </w:r>
      <w:r>
        <w:rPr/>
        <w:t>, 957-978 (2018).</w:t>
      </w:r>
    </w:p>
    <w:p>
      <w:pPr>
        <w:pStyle w:val="EndNoteBibliography"/>
        <w:spacing w:before="0" w:after="0"/>
        <w:ind w:left="720" w:hanging="720"/>
        <w:rPr/>
      </w:pPr>
      <w:r>
        <w:rPr/>
        <w:t>38</w:t>
        <w:tab/>
        <w:t xml:space="preserve">Briceño-León, R., Villaveces, A. &amp; Concha-Eastman, A. Understanding the uneven distribution of the incidence of homicide in Latin America. </w:t>
      </w:r>
      <w:r>
        <w:rPr>
          <w:i/>
        </w:rPr>
        <w:t>International Journal of Epidemiology</w:t>
      </w:r>
      <w:r>
        <w:rPr/>
        <w:t xml:space="preserve"> </w:t>
      </w:r>
      <w:r>
        <w:rPr>
          <w:b/>
        </w:rPr>
        <w:t>37</w:t>
      </w:r>
      <w:r>
        <w:rPr/>
        <w:t>, 751-757 (2008).</w:t>
      </w:r>
    </w:p>
    <w:p>
      <w:pPr>
        <w:pStyle w:val="EndNoteBibliography"/>
        <w:spacing w:before="0" w:after="0"/>
        <w:ind w:left="720" w:hanging="720"/>
        <w:rPr/>
      </w:pPr>
      <w:r>
        <w:rPr/>
        <w:t>39</w:t>
        <w:tab/>
        <w:t xml:space="preserve">Aburto, J. M., Riffe, T. &amp; Canudas-Romo, V. Trends in avoidable mortality over the life course in Mexico, 1990–2015: a cross-sectional demographic analysis. </w:t>
      </w:r>
      <w:r>
        <w:rPr>
          <w:i/>
        </w:rPr>
        <w:t>BMJ open</w:t>
      </w:r>
      <w:r>
        <w:rPr/>
        <w:t xml:space="preserve"> </w:t>
      </w:r>
      <w:r>
        <w:rPr>
          <w:b/>
        </w:rPr>
        <w:t>8</w:t>
      </w:r>
      <w:r>
        <w:rPr/>
        <w:t>, e022350 (2018).</w:t>
      </w:r>
    </w:p>
    <w:p>
      <w:pPr>
        <w:pStyle w:val="EndNoteBibliography"/>
        <w:spacing w:before="0" w:after="0"/>
        <w:ind w:left="720" w:hanging="720"/>
        <w:rPr/>
      </w:pPr>
      <w:r>
        <w:rPr/>
        <w:t>40</w:t>
        <w:tab/>
        <w:t>Brown, C. Rape as a weapon of war in the Democratic Republic of the Congo.  (2011).</w:t>
      </w:r>
    </w:p>
    <w:p>
      <w:pPr>
        <w:pStyle w:val="EndNoteBibliography"/>
        <w:spacing w:before="0" w:after="0"/>
        <w:ind w:left="720" w:hanging="720"/>
        <w:rPr/>
      </w:pPr>
      <w:r>
        <w:rPr/>
        <w:t>41</w:t>
        <w:tab/>
        <w:t xml:space="preserve">Alcorn, T. Responding to sexual violence in armed conflict. </w:t>
      </w:r>
      <w:r>
        <w:rPr>
          <w:i/>
        </w:rPr>
        <w:t>The Lancet</w:t>
      </w:r>
      <w:r>
        <w:rPr/>
        <w:t xml:space="preserve"> </w:t>
      </w:r>
      <w:r>
        <w:rPr>
          <w:b/>
        </w:rPr>
        <w:t>383</w:t>
      </w:r>
      <w:r>
        <w:rPr/>
        <w:t>, 2034-2037 (2014).</w:t>
      </w:r>
    </w:p>
    <w:p>
      <w:pPr>
        <w:pStyle w:val="EndNoteBibliography"/>
        <w:spacing w:before="0" w:after="0"/>
        <w:ind w:left="720" w:hanging="720"/>
        <w:rPr/>
      </w:pPr>
      <w:r>
        <w:rPr/>
        <w:t>42</w:t>
        <w:tab/>
        <w:t>Vu, A.</w:t>
      </w:r>
      <w:r>
        <w:rPr>
          <w:i/>
        </w:rPr>
        <w:t xml:space="preserve"> et al.</w:t>
      </w:r>
      <w:r>
        <w:rPr/>
        <w:t xml:space="preserve"> The prevalence of sexual violence among female refugees in complex humanitarian emergencies: a systematic review and meta-analysis. </w:t>
      </w:r>
      <w:r>
        <w:rPr>
          <w:i/>
        </w:rPr>
        <w:t>PLoS currents</w:t>
      </w:r>
      <w:r>
        <w:rPr/>
        <w:t xml:space="preserve"> </w:t>
      </w:r>
      <w:r>
        <w:rPr>
          <w:b/>
        </w:rPr>
        <w:t>6</w:t>
      </w:r>
      <w:r>
        <w:rPr/>
        <w:t xml:space="preserve"> (2014).</w:t>
      </w:r>
    </w:p>
    <w:p>
      <w:pPr>
        <w:pStyle w:val="EndNoteBibliography"/>
        <w:spacing w:before="0" w:after="0"/>
        <w:ind w:left="720" w:hanging="720"/>
        <w:rPr/>
      </w:pPr>
      <w:r>
        <w:rPr/>
        <w:t>43</w:t>
        <w:tab/>
        <w:t xml:space="preserve">Canudas-Romo, V. &amp; Aburto, J. M. Youth lost to homicides: disparities in survival in Latin America and the Caribbean. </w:t>
      </w:r>
      <w:r>
        <w:rPr>
          <w:i/>
        </w:rPr>
        <w:t>BMJ global health</w:t>
      </w:r>
      <w:r>
        <w:rPr/>
        <w:t xml:space="preserve"> </w:t>
      </w:r>
      <w:r>
        <w:rPr>
          <w:b/>
        </w:rPr>
        <w:t>4</w:t>
      </w:r>
      <w:r>
        <w:rPr/>
        <w:t>, e001275 (2019).</w:t>
      </w:r>
    </w:p>
    <w:p>
      <w:pPr>
        <w:pStyle w:val="EndNoteBibliography"/>
        <w:spacing w:before="0" w:after="0"/>
        <w:ind w:left="720" w:hanging="720"/>
        <w:rPr/>
      </w:pPr>
      <w:r>
        <w:rPr/>
        <w:t>44</w:t>
        <w:tab/>
        <w:t>Mokdad, A. H.</w:t>
      </w:r>
      <w:r>
        <w:rPr>
          <w:i/>
        </w:rPr>
        <w:t xml:space="preserve"> et al.</w:t>
      </w:r>
      <w:r>
        <w:rPr/>
        <w:t xml:space="preserve"> Health in times of uncertainty in the eastern Mediterranean region, 1990–2013: a systematic analysis for the Global Burden of Disease Study 2013. </w:t>
      </w:r>
      <w:r>
        <w:rPr>
          <w:i/>
        </w:rPr>
        <w:t>The Lancet Global Health</w:t>
      </w:r>
      <w:r>
        <w:rPr/>
        <w:t xml:space="preserve"> </w:t>
      </w:r>
      <w:r>
        <w:rPr>
          <w:b/>
        </w:rPr>
        <w:t>4</w:t>
      </w:r>
      <w:r>
        <w:rPr/>
        <w:t>, e704-e713 (2016).</w:t>
      </w:r>
    </w:p>
    <w:p>
      <w:pPr>
        <w:pStyle w:val="EndNoteBibliography"/>
        <w:spacing w:before="0" w:after="0"/>
        <w:ind w:left="720" w:hanging="720"/>
        <w:rPr/>
      </w:pPr>
      <w:r>
        <w:rPr/>
        <w:t>45</w:t>
        <w:tab/>
        <w:t xml:space="preserve">Plümper, T. &amp; Neumayer, E. The unequal burden of war: The effect of armed conflict on the gender gap in life expectancy. </w:t>
      </w:r>
      <w:r>
        <w:rPr>
          <w:i/>
        </w:rPr>
        <w:t>International organization</w:t>
      </w:r>
      <w:r>
        <w:rPr/>
        <w:t xml:space="preserve"> </w:t>
      </w:r>
      <w:r>
        <w:rPr>
          <w:b/>
        </w:rPr>
        <w:t>60</w:t>
      </w:r>
      <w:r>
        <w:rPr/>
        <w:t>, 723-754 (2006).</w:t>
      </w:r>
    </w:p>
    <w:p>
      <w:pPr>
        <w:pStyle w:val="EndNoteBibliography"/>
        <w:spacing w:before="0" w:after="0"/>
        <w:ind w:left="720" w:hanging="720"/>
        <w:rPr/>
      </w:pPr>
      <w:r>
        <w:rPr/>
        <w:t>46</w:t>
        <w:tab/>
        <w:t>Zarulli, V.</w:t>
      </w:r>
      <w:r>
        <w:rPr>
          <w:i/>
        </w:rPr>
        <w:t xml:space="preserve"> et al.</w:t>
      </w:r>
      <w:r>
        <w:rPr/>
        <w:t xml:space="preserve"> Women live longer than men even during severe famines and epidemics. </w:t>
      </w:r>
      <w:r>
        <w:rPr>
          <w:i/>
        </w:rPr>
        <w:t>Proceedings of the National Academy of Sciences</w:t>
      </w:r>
      <w:r>
        <w:rPr/>
        <w:t xml:space="preserve"> </w:t>
      </w:r>
      <w:r>
        <w:rPr>
          <w:b/>
        </w:rPr>
        <w:t>115</w:t>
      </w:r>
      <w:r>
        <w:rPr/>
        <w:t>, E832-E840 (2018).</w:t>
      </w:r>
    </w:p>
    <w:p>
      <w:pPr>
        <w:pStyle w:val="EndNoteBibliography"/>
        <w:spacing w:before="0" w:after="0"/>
        <w:ind w:left="720" w:hanging="720"/>
        <w:rPr/>
      </w:pPr>
      <w:r>
        <w:rPr/>
        <w:t>47</w:t>
        <w:tab/>
        <w:t xml:space="preserve">Gerges, F. A. </w:t>
      </w:r>
      <w:r>
        <w:rPr>
          <w:i/>
        </w:rPr>
        <w:t>Isis: A History</w:t>
      </w:r>
      <w:r>
        <w:rPr/>
        <w:t>.  (Princeton University Press, 2017).</w:t>
      </w:r>
    </w:p>
    <w:p>
      <w:pPr>
        <w:pStyle w:val="EndNoteBibliography"/>
        <w:spacing w:before="0" w:after="0"/>
        <w:ind w:left="720" w:hanging="720"/>
        <w:rPr/>
      </w:pPr>
      <w:r>
        <w:rPr/>
        <w:t>48</w:t>
        <w:tab/>
        <w:t xml:space="preserve">Clausen, M.-L. Understanding the crisis in Yemen: Evaluating competing narratives. </w:t>
      </w:r>
      <w:r>
        <w:rPr>
          <w:i/>
        </w:rPr>
        <w:t>The International Spectator</w:t>
      </w:r>
      <w:r>
        <w:rPr/>
        <w:t xml:space="preserve"> </w:t>
      </w:r>
      <w:r>
        <w:rPr>
          <w:b/>
        </w:rPr>
        <w:t>50</w:t>
      </w:r>
      <w:r>
        <w:rPr/>
        <w:t>, 16-29 (2015).</w:t>
      </w:r>
    </w:p>
    <w:p>
      <w:pPr>
        <w:pStyle w:val="EndNoteBibliography"/>
        <w:spacing w:before="0" w:after="0"/>
        <w:ind w:left="720" w:hanging="720"/>
        <w:rPr/>
      </w:pPr>
      <w:r>
        <w:rPr/>
        <w:t>49</w:t>
        <w:tab/>
        <w:t xml:space="preserve">Loewenberg, S. Conflicts worsen global hunger crisis. </w:t>
      </w:r>
      <w:r>
        <w:rPr>
          <w:i/>
        </w:rPr>
        <w:t>The Lancet</w:t>
      </w:r>
      <w:r>
        <w:rPr/>
        <w:t xml:space="preserve"> </w:t>
      </w:r>
      <w:r>
        <w:rPr>
          <w:b/>
        </w:rPr>
        <w:t>386</w:t>
      </w:r>
      <w:r>
        <w:rPr/>
        <w:t>, 1719-1721 (2015).</w:t>
      </w:r>
    </w:p>
    <w:p>
      <w:pPr>
        <w:pStyle w:val="EndNoteBibliography"/>
        <w:spacing w:before="0" w:after="0"/>
        <w:ind w:left="720" w:hanging="720"/>
        <w:rPr/>
      </w:pPr>
      <w:r>
        <w:rPr/>
        <w:t>50</w:t>
        <w:tab/>
        <w:t xml:space="preserve">Alsaba, K. &amp; Kapilashrami, A. Understanding women’s experience of violence and the political economy of gender in conflict: the case of Syria. </w:t>
      </w:r>
      <w:r>
        <w:rPr>
          <w:i/>
        </w:rPr>
        <w:t>Reproductive health matters</w:t>
      </w:r>
      <w:r>
        <w:rPr/>
        <w:t xml:space="preserve"> </w:t>
      </w:r>
      <w:r>
        <w:rPr>
          <w:b/>
        </w:rPr>
        <w:t>24</w:t>
      </w:r>
      <w:r>
        <w:rPr/>
        <w:t>, 5-17 (2016).</w:t>
      </w:r>
    </w:p>
    <w:p>
      <w:pPr>
        <w:pStyle w:val="EndNoteBibliography"/>
        <w:spacing w:before="0" w:after="0"/>
        <w:ind w:left="720" w:hanging="720"/>
        <w:rPr/>
      </w:pPr>
      <w:r>
        <w:rPr/>
        <w:t>51</w:t>
        <w:tab/>
        <w:t xml:space="preserve">United Nations Office on Drugs and Crime. </w:t>
      </w:r>
      <w:r>
        <w:rPr>
          <w:i/>
        </w:rPr>
        <w:t>Global study on homicide 2013: trends, contexts, data</w:t>
      </w:r>
      <w:r>
        <w:rPr/>
        <w:t>.  (UNODC, 2014).</w:t>
      </w:r>
    </w:p>
    <w:p>
      <w:pPr>
        <w:pStyle w:val="EndNoteBibliography"/>
        <w:spacing w:before="0" w:after="0"/>
        <w:ind w:left="720" w:hanging="720"/>
        <w:rPr/>
      </w:pPr>
      <w:r>
        <w:rPr/>
        <w:t>52</w:t>
        <w:tab/>
        <w:t xml:space="preserve">Mexican National Institue of Statistics (INEGI). </w:t>
      </w:r>
      <w:r>
        <w:rPr>
          <w:i/>
        </w:rPr>
        <w:t>National Institute of Statistics: Micro-data files on mortality data 1995-2017</w:t>
      </w:r>
      <w:r>
        <w:rPr/>
        <w:t>, &lt;</w:t>
      </w:r>
      <w:hyperlink r:id="rId9">
        <w:r>
          <w:rPr>
            <w:rStyle w:val="InternetLink"/>
            <w:color w:val="auto"/>
          </w:rPr>
          <w:t>http://www.beta.inegi.org.mx/proyectos/registros/vitales/mortalidad/default.html</w:t>
        </w:r>
      </w:hyperlink>
      <w:r>
        <w:rPr/>
        <w:t>&gt; (2018).</w:t>
      </w:r>
    </w:p>
    <w:p>
      <w:pPr>
        <w:pStyle w:val="EndNoteBibliography"/>
        <w:spacing w:before="0" w:after="0"/>
        <w:ind w:left="720" w:hanging="720"/>
        <w:rPr/>
      </w:pPr>
      <w:r>
        <w:rPr/>
        <w:t>53</w:t>
        <w:tab/>
        <w:t xml:space="preserve">Gamlin, J. Violence and homicide in Mexico: a global health issue. </w:t>
      </w:r>
      <w:r>
        <w:rPr>
          <w:i/>
        </w:rPr>
        <w:t>The Lancet</w:t>
      </w:r>
      <w:r>
        <w:rPr/>
        <w:t xml:space="preserve"> </w:t>
      </w:r>
      <w:r>
        <w:rPr>
          <w:b/>
        </w:rPr>
        <w:t>385</w:t>
      </w:r>
      <w:r>
        <w:rPr/>
        <w:t>, 605-606 (2015).</w:t>
      </w:r>
    </w:p>
    <w:p>
      <w:pPr>
        <w:pStyle w:val="EndNoteBibliography"/>
        <w:spacing w:before="0" w:after="0"/>
        <w:ind w:left="720" w:hanging="720"/>
        <w:rPr/>
      </w:pPr>
      <w:r>
        <w:rPr/>
        <w:t>54</w:t>
        <w:tab/>
        <w:t xml:space="preserve">Canudas-Romo, V., García-Guerrero, V. M. &amp; Echarri-Cánovas, C. J. The stagnation of the Mexican male life expectancy in the first decade of the 21st century: the impact of homicides and diabetes mellitus. </w:t>
      </w:r>
      <w:r>
        <w:rPr>
          <w:i/>
        </w:rPr>
        <w:t>J Epidemiol Community Health</w:t>
      </w:r>
      <w:r>
        <w:rPr/>
        <w:t xml:space="preserve"> </w:t>
      </w:r>
      <w:r>
        <w:rPr>
          <w:b/>
        </w:rPr>
        <w:t>69</w:t>
      </w:r>
      <w:r>
        <w:rPr/>
        <w:t>, 28-34 (2015).</w:t>
      </w:r>
    </w:p>
    <w:p>
      <w:pPr>
        <w:pStyle w:val="EndNoteBibliography"/>
        <w:spacing w:before="0" w:after="0"/>
        <w:ind w:left="720" w:hanging="720"/>
        <w:rPr/>
      </w:pPr>
      <w:r>
        <w:rPr/>
        <w:t>55</w:t>
        <w:tab/>
        <w:t xml:space="preserve">Ríos, V. Why did Mexico become so violent? A self-reinforcing violent equilibrium caused by competition and enforcement. </w:t>
      </w:r>
      <w:r>
        <w:rPr>
          <w:i/>
        </w:rPr>
        <w:t>Trends in organized crime</w:t>
      </w:r>
      <w:r>
        <w:rPr/>
        <w:t xml:space="preserve"> </w:t>
      </w:r>
      <w:r>
        <w:rPr>
          <w:b/>
        </w:rPr>
        <w:t>16</w:t>
      </w:r>
      <w:r>
        <w:rPr/>
        <w:t>, 138-155 (2013).</w:t>
      </w:r>
    </w:p>
    <w:p>
      <w:pPr>
        <w:pStyle w:val="EndNoteBibliography"/>
        <w:spacing w:before="0" w:after="0"/>
        <w:ind w:left="720" w:hanging="720"/>
        <w:rPr/>
      </w:pPr>
      <w:r>
        <w:rPr/>
        <w:t>56</w:t>
        <w:tab/>
        <w:t>Csete, J.</w:t>
      </w:r>
      <w:r>
        <w:rPr>
          <w:i/>
        </w:rPr>
        <w:t xml:space="preserve"> et al.</w:t>
      </w:r>
      <w:r>
        <w:rPr/>
        <w:t xml:space="preserve"> Public health and international drug policy. </w:t>
      </w:r>
      <w:r>
        <w:rPr>
          <w:i/>
        </w:rPr>
        <w:t>The Lancet</w:t>
      </w:r>
      <w:r>
        <w:rPr/>
        <w:t xml:space="preserve"> </w:t>
      </w:r>
      <w:r>
        <w:rPr>
          <w:b/>
        </w:rPr>
        <w:t>387</w:t>
      </w:r>
      <w:r>
        <w:rPr/>
        <w:t>, 1427-1480 (2016).</w:t>
      </w:r>
    </w:p>
    <w:p>
      <w:pPr>
        <w:pStyle w:val="EndNoteBibliography"/>
        <w:spacing w:before="0" w:after="0"/>
        <w:ind w:left="720" w:hanging="720"/>
        <w:rPr/>
      </w:pPr>
      <w:r>
        <w:rPr/>
        <w:t>57</w:t>
        <w:tab/>
        <w:t xml:space="preserve">Heinle, K., Ferreira, O. R. &amp; Shirk, D. A. Drug violence in Mexico. </w:t>
      </w:r>
      <w:r>
        <w:rPr>
          <w:i/>
        </w:rPr>
        <w:t>Data an</w:t>
      </w:r>
      <w:r>
        <w:rPr/>
        <w:t xml:space="preserve"> (2014).</w:t>
      </w:r>
    </w:p>
    <w:p>
      <w:pPr>
        <w:pStyle w:val="EndNoteBibliography"/>
        <w:spacing w:before="0" w:after="0"/>
        <w:ind w:left="720" w:hanging="720"/>
        <w:rPr/>
      </w:pPr>
      <w:r>
        <w:rPr/>
        <w:t>58</w:t>
        <w:tab/>
        <w:t xml:space="preserve">Godlee, F. &amp; Hurley, R. The war on drugs has failed: doctors should lead calls for drug policy reform. </w:t>
      </w:r>
      <w:r>
        <w:rPr>
          <w:i/>
        </w:rPr>
        <w:t>BMJ: British Medical Journal (Online)</w:t>
      </w:r>
      <w:r>
        <w:rPr/>
        <w:t xml:space="preserve"> </w:t>
      </w:r>
      <w:r>
        <w:rPr>
          <w:b/>
        </w:rPr>
        <w:t>355</w:t>
      </w:r>
      <w:r>
        <w:rPr/>
        <w:t xml:space="preserve"> (2016).</w:t>
      </w:r>
    </w:p>
    <w:p>
      <w:pPr>
        <w:pStyle w:val="EndNoteBibliography"/>
        <w:spacing w:before="0" w:after="0"/>
        <w:ind w:left="720" w:hanging="720"/>
        <w:rPr/>
      </w:pPr>
      <w:r>
        <w:rPr/>
        <w:t>59</w:t>
        <w:tab/>
        <w:t xml:space="preserve">Mikton, C. R., Butchart, A., Dahlberg, L. L. &amp; Krug, E. G. Global status report on violence prevention 2014. </w:t>
      </w:r>
      <w:r>
        <w:rPr>
          <w:i/>
        </w:rPr>
        <w:t>American journal of preventive medicine</w:t>
      </w:r>
      <w:r>
        <w:rPr/>
        <w:t xml:space="preserve"> </w:t>
      </w:r>
      <w:r>
        <w:rPr>
          <w:b/>
        </w:rPr>
        <w:t>50</w:t>
      </w:r>
      <w:r>
        <w:rPr/>
        <w:t>, 652-659 (2016).</w:t>
      </w:r>
    </w:p>
    <w:p>
      <w:pPr>
        <w:pStyle w:val="EndNoteBibliography"/>
        <w:spacing w:before="0" w:after="0"/>
        <w:ind w:left="720" w:hanging="720"/>
        <w:rPr/>
      </w:pPr>
      <w:r>
        <w:rPr/>
        <w:t>60</w:t>
        <w:tab/>
        <w:t xml:space="preserve">Davidson, J. R., Hughes, D. C., George, L. K. &amp; Blazer, D. G. The association of sexual assault and attempted suicide within the community. </w:t>
      </w:r>
      <w:r>
        <w:rPr>
          <w:i/>
        </w:rPr>
        <w:t>Archives of general psychiatry</w:t>
      </w:r>
      <w:r>
        <w:rPr/>
        <w:t xml:space="preserve"> </w:t>
      </w:r>
      <w:r>
        <w:rPr>
          <w:b/>
        </w:rPr>
        <w:t>53</w:t>
      </w:r>
      <w:r>
        <w:rPr/>
        <w:t>, 550-555 (1996).</w:t>
      </w:r>
    </w:p>
    <w:p>
      <w:pPr>
        <w:pStyle w:val="EndNoteBibliography"/>
        <w:spacing w:before="0" w:after="0"/>
        <w:ind w:left="720" w:hanging="720"/>
        <w:rPr/>
      </w:pPr>
      <w:r>
        <w:rPr/>
        <w:t>61</w:t>
        <w:tab/>
        <w:t xml:space="preserve">Fergusson, D. M., Horwood, L. J. &amp; Lynskey, M. T. Childhood sexual abuse and psychiatric disorder in young adulthood: II. Psychiatric outcomes of childhood sexual abuse. </w:t>
      </w:r>
      <w:r>
        <w:rPr>
          <w:i/>
        </w:rPr>
        <w:t>Journal of the American Academy of Child &amp; Adolescent Psychiatry</w:t>
      </w:r>
      <w:r>
        <w:rPr/>
        <w:t xml:space="preserve"> </w:t>
      </w:r>
      <w:r>
        <w:rPr>
          <w:b/>
        </w:rPr>
        <w:t>35</w:t>
      </w:r>
      <w:r>
        <w:rPr/>
        <w:t>, 1365-1374 (1996).</w:t>
      </w:r>
    </w:p>
    <w:p>
      <w:pPr>
        <w:pStyle w:val="EndNoteBibliography"/>
        <w:spacing w:before="0" w:after="0"/>
        <w:ind w:left="720" w:hanging="720"/>
        <w:rPr/>
      </w:pPr>
      <w:r>
        <w:rPr/>
        <w:t>62</w:t>
        <w:tab/>
        <w:t xml:space="preserve">Heise, L., Ellsberg, M. &amp; Gottemoeller, M. Ending violence against women. </w:t>
      </w:r>
      <w:r>
        <w:rPr>
          <w:i/>
        </w:rPr>
        <w:t>Population reports</w:t>
      </w:r>
      <w:r>
        <w:rPr/>
        <w:t xml:space="preserve"> </w:t>
      </w:r>
      <w:r>
        <w:rPr>
          <w:b/>
        </w:rPr>
        <w:t>27</w:t>
      </w:r>
      <w:r>
        <w:rPr/>
        <w:t>, 1-1 (1999).</w:t>
      </w:r>
    </w:p>
    <w:p>
      <w:pPr>
        <w:pStyle w:val="EndNoteBibliography"/>
        <w:spacing w:before="0" w:after="0"/>
        <w:ind w:left="720" w:hanging="720"/>
        <w:rPr/>
      </w:pPr>
      <w:r>
        <w:rPr/>
        <w:t>63</w:t>
        <w:tab/>
        <w:t xml:space="preserve">Wiederman, M. W., Sansone, R. A. &amp; Sansone, L. A. History of trauma and attempted suicide among women in a primary care setting. </w:t>
      </w:r>
      <w:r>
        <w:rPr>
          <w:i/>
        </w:rPr>
        <w:t>Violence and Victims</w:t>
      </w:r>
      <w:r>
        <w:rPr/>
        <w:t xml:space="preserve"> </w:t>
      </w:r>
      <w:r>
        <w:rPr>
          <w:b/>
        </w:rPr>
        <w:t>13</w:t>
      </w:r>
      <w:r>
        <w:rPr/>
        <w:t>, 3 (1998).</w:t>
      </w:r>
    </w:p>
    <w:p>
      <w:pPr>
        <w:pStyle w:val="EndNoteBibliography"/>
        <w:spacing w:before="0" w:after="0"/>
        <w:ind w:left="720" w:hanging="720"/>
        <w:rPr/>
      </w:pPr>
      <w:r>
        <w:rPr/>
        <w:t>64</w:t>
        <w:tab/>
        <w:t xml:space="preserve">Buka, S. L., Stichick, T. L., Birdthistle, I. &amp; Earls, F. J. Youth exposure to violence: Prevalence, risks, and consequences. </w:t>
      </w:r>
      <w:r>
        <w:rPr>
          <w:i/>
        </w:rPr>
        <w:t>American Journal of Orthopsychiatry</w:t>
      </w:r>
      <w:r>
        <w:rPr/>
        <w:t xml:space="preserve"> </w:t>
      </w:r>
      <w:r>
        <w:rPr>
          <w:b/>
        </w:rPr>
        <w:t>71</w:t>
      </w:r>
      <w:r>
        <w:rPr/>
        <w:t>, 298-310 (2001).</w:t>
      </w:r>
    </w:p>
    <w:p>
      <w:pPr>
        <w:pStyle w:val="EndNoteBibliography"/>
        <w:spacing w:before="0" w:after="0"/>
        <w:ind w:left="720" w:hanging="720"/>
        <w:rPr/>
      </w:pPr>
      <w:r>
        <w:rPr/>
        <w:t>65</w:t>
        <w:tab/>
        <w:t xml:space="preserve">Brookmeyer, K. A., Henrich, C. C. &amp; Schwab‐Stone, M. Adolescents who witness community violence: Can parent support and prosocial cognitions protect them from committing violence? </w:t>
      </w:r>
      <w:r>
        <w:rPr>
          <w:i/>
        </w:rPr>
        <w:t>Child development</w:t>
      </w:r>
      <w:r>
        <w:rPr/>
        <w:t xml:space="preserve"> </w:t>
      </w:r>
      <w:r>
        <w:rPr>
          <w:b/>
        </w:rPr>
        <w:t>76</w:t>
      </w:r>
      <w:r>
        <w:rPr/>
        <w:t>, 917-929 (2005).</w:t>
      </w:r>
    </w:p>
    <w:p>
      <w:pPr>
        <w:pStyle w:val="EndNoteBibliography"/>
        <w:spacing w:before="0" w:after="0"/>
        <w:ind w:left="720" w:hanging="720"/>
        <w:rPr/>
      </w:pPr>
      <w:r>
        <w:rPr/>
        <w:t>66</w:t>
        <w:tab/>
        <w:t>Clark, C.</w:t>
      </w:r>
      <w:r>
        <w:rPr>
          <w:i/>
        </w:rPr>
        <w:t xml:space="preserve"> et al.</w:t>
      </w:r>
      <w:r>
        <w:rPr/>
        <w:t xml:space="preserve"> Witnessing community violence in residential neighborhoods: a mental health hazard for urban women. </w:t>
      </w:r>
      <w:r>
        <w:rPr>
          <w:i/>
        </w:rPr>
        <w:t>Journal of Urban Health</w:t>
      </w:r>
      <w:r>
        <w:rPr/>
        <w:t xml:space="preserve"> </w:t>
      </w:r>
      <w:r>
        <w:rPr>
          <w:b/>
        </w:rPr>
        <w:t>85</w:t>
      </w:r>
      <w:r>
        <w:rPr/>
        <w:t>, 22-38 (2008).</w:t>
      </w:r>
    </w:p>
    <w:p>
      <w:pPr>
        <w:pStyle w:val="EndNoteBibliography"/>
        <w:spacing w:before="0" w:after="0"/>
        <w:ind w:left="720" w:hanging="720"/>
        <w:rPr/>
      </w:pPr>
      <w:r>
        <w:rPr/>
        <w:t>67</w:t>
        <w:tab/>
        <w:t>Rizzi, S.</w:t>
      </w:r>
      <w:r>
        <w:rPr>
          <w:i/>
        </w:rPr>
        <w:t xml:space="preserve"> et al.</w:t>
      </w:r>
      <w:r>
        <w:rPr/>
        <w:t xml:space="preserve"> How to estimate mortality trends from grouped vital statistics. </w:t>
      </w:r>
      <w:r>
        <w:rPr>
          <w:i/>
        </w:rPr>
        <w:t>International journal of epidemiology</w:t>
      </w:r>
      <w:r>
        <w:rPr/>
        <w:t xml:space="preserve"> (2018).</w:t>
      </w:r>
    </w:p>
    <w:p>
      <w:pPr>
        <w:pStyle w:val="EndNoteBibliography"/>
        <w:spacing w:before="0" w:after="0"/>
        <w:ind w:left="720" w:hanging="720"/>
        <w:rPr/>
      </w:pPr>
      <w:r>
        <w:rPr/>
        <w:t>68</w:t>
        <w:tab/>
        <w:t xml:space="preserve">Preston, S. H., Heuveline, P. &amp; Guillot, M. </w:t>
      </w:r>
      <w:r>
        <w:rPr>
          <w:i/>
        </w:rPr>
        <w:t>Demography. Measuring and Modeling Population Processes</w:t>
      </w:r>
      <w:r>
        <w:rPr/>
        <w:t>.  (Blackwell, 2001).</w:t>
      </w:r>
    </w:p>
    <w:p>
      <w:pPr>
        <w:pStyle w:val="EndNoteBibliography"/>
        <w:spacing w:before="0" w:after="0"/>
        <w:ind w:left="720" w:hanging="720"/>
        <w:rPr/>
      </w:pPr>
      <w:r>
        <w:rPr/>
        <w:t>69</w:t>
        <w:tab/>
        <w:t xml:space="preserve">Horiuchi, S., Wilmoth, J. R. &amp; Pletcher, S. D. A decomposition method based on a model of continuous change. </w:t>
      </w:r>
      <w:r>
        <w:rPr>
          <w:i/>
        </w:rPr>
        <w:t>Demography</w:t>
      </w:r>
      <w:r>
        <w:rPr/>
        <w:t xml:space="preserve"> </w:t>
      </w:r>
      <w:r>
        <w:rPr>
          <w:b/>
        </w:rPr>
        <w:t>45</w:t>
      </w:r>
      <w:r>
        <w:rPr/>
        <w:t>, 785-801 (2008).</w:t>
      </w:r>
    </w:p>
    <w:p>
      <w:pPr>
        <w:pStyle w:val="EndNoteBibliography"/>
        <w:spacing w:before="0" w:after="0"/>
        <w:ind w:left="720" w:hanging="720"/>
        <w:rPr/>
      </w:pPr>
      <w:r>
        <w:rPr/>
        <w:t>70</w:t>
        <w:tab/>
        <w:t>Team, R. C.     (2014).</w:t>
      </w:r>
    </w:p>
    <w:p>
      <w:pPr>
        <w:pStyle w:val="EndNoteBibliography"/>
        <w:spacing w:before="0" w:after="0"/>
        <w:ind w:left="720" w:hanging="720"/>
        <w:rPr/>
      </w:pPr>
      <w:r>
        <w:rPr/>
        <w:t>71</w:t>
        <w:tab/>
        <w:t xml:space="preserve">Wrycza, T. F., Missov, T. I. &amp; Baudisch, A. Quantifying the shape of aging. </w:t>
      </w:r>
      <w:r>
        <w:rPr>
          <w:i/>
        </w:rPr>
        <w:t>PloS one</w:t>
      </w:r>
      <w:r>
        <w:rPr/>
        <w:t xml:space="preserve"> </w:t>
      </w:r>
      <w:r>
        <w:rPr>
          <w:b/>
        </w:rPr>
        <w:t>10</w:t>
      </w:r>
      <w:r>
        <w:rPr/>
        <w:t>, e0119163 (2015).</w:t>
      </w:r>
    </w:p>
    <w:p>
      <w:pPr>
        <w:pStyle w:val="EndNoteBibliography"/>
        <w:ind w:left="720" w:hanging="720"/>
        <w:rPr/>
      </w:pPr>
      <w:r>
        <w:rPr/>
        <w:t>72</w:t>
        <w:tab/>
        <w:t xml:space="preserve">Edwards, R. D. &amp; Tuljapurkar, S. Inequality in life spans and a new perspective on mortality convergence across industrialized countries. </w:t>
      </w:r>
      <w:r>
        <w:rPr>
          <w:i/>
        </w:rPr>
        <w:t>Population and Development Review</w:t>
      </w:r>
      <w:r>
        <w:rPr/>
        <w:t xml:space="preserve"> </w:t>
      </w:r>
      <w:r>
        <w:rPr>
          <w:b/>
        </w:rPr>
        <w:t>31</w:t>
      </w:r>
      <w:r>
        <w:rPr/>
        <w:t>, 645-674 (2005).</w:t>
      </w:r>
    </w:p>
    <w:p>
      <w:pPr>
        <w:pStyle w:val="EndNoteBibliography"/>
        <w:spacing w:before="0" w:after="160"/>
        <w:ind w:left="720" w:hanging="720"/>
        <w:rPr/>
      </w:pPr>
      <w:r>
        <w:rPr/>
      </w:r>
      <w:bookmarkStart w:id="79" w:name="_GoBack"/>
      <w:bookmarkStart w:id="80" w:name="_GoBack"/>
      <w:bookmarkEnd w:id="80"/>
    </w:p>
    <w:sectPr>
      <w:headerReference w:type="default" r:id="rId10"/>
      <w:footerReference w:type="default" r:id="rId11"/>
      <w:type w:val="nextPage"/>
      <w:pgSz w:w="11906" w:h="16838"/>
      <w:pgMar w:left="1134" w:right="1134" w:header="708" w:top="1701" w:footer="708" w:bottom="1701" w:gutter="0"/>
      <w:lnNumType w:countBy="1" w:restart="continuous"/>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Orsola Torrisi" w:date="2019-09-07T11:47:00Z" w:initials="OT">
    <w:p>
      <w:r>
        <w:rPr>
          <w:rFonts w:ascii="Liberation Serif" w:hAnsi="Liberation Serif" w:eastAsia="DejaVu Sans" w:cs="DejaVu Sans"/>
          <w:sz w:val="24"/>
          <w:szCs w:val="24"/>
          <w:lang w:val="en-US" w:eastAsia="en-US" w:bidi="en-US"/>
        </w:rPr>
        <w:t>Check sequence of authors. I believe Tim should be placed 2</w:t>
      </w:r>
      <w:r>
        <w:rPr>
          <w:rFonts w:ascii="Liberation Serif" w:hAnsi="Liberation Serif" w:eastAsia="DejaVu Sans" w:cs="DejaVu Sans"/>
          <w:sz w:val="24"/>
          <w:szCs w:val="24"/>
          <w:vertAlign w:val="superscript"/>
          <w:lang w:val="en-US" w:eastAsia="en-US" w:bidi="en-US"/>
        </w:rPr>
        <w:t>nd</w:t>
      </w:r>
    </w:p>
  </w:comment>
  <w:comment w:id="0" w:author="José Manuel Aburto" w:date="2019-09-09T13:35:00Z" w:initials="JMA">
    <w:p>
      <w:r>
        <w:rPr>
          <w:rFonts w:ascii="Liberation Serif" w:hAnsi="Liberation Serif" w:eastAsia="DejaVu Sans" w:cs="DejaVu Sans"/>
          <w:sz w:val="24"/>
          <w:szCs w:val="24"/>
          <w:lang w:val="en-US" w:eastAsia="en-US" w:bidi="en-US"/>
        </w:rPr>
        <w:t>This order Is fine for now, Tim as senior as he provided the opportunity and funds to initiate the project in Rostock. We can figure this out later.</w:t>
      </w:r>
    </w:p>
  </w:comment>
  <w:comment w:id="2" w:author="Tim Riffe" w:date="2019-09-25T10:58:36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it-IT"/>
        </w:rPr>
        <w:t>I don’t care where I go</w:t>
      </w:r>
    </w:p>
  </w:comment>
  <w:comment w:id="4" w:author="Unknown Author" w:date="2019-09-25T10:36:36Z" w:initials="">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Identical to uncertainty in remaining years of life. One sounds more macabre and one more like accounting. Which way of speaking serves this paper more?</w:t>
      </w:r>
    </w:p>
  </w:comment>
  <w:comment w:id="3" w:author="Tim Riffe" w:date="2019-09-25T10:58:18Z" w:initials="TR">
    <w:p>
      <w:r>
        <w:rPr>
          <w:rFonts w:asciiTheme="minorHAnsi" w:eastAsia="Times New Roman" w:ascii="Calibri" w:hAnsi="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GB" w:bidi="ar-SA"/>
        </w:rPr>
        <w:t>Identical to uncertainty in remaining years of life. One sounds more macabre and one more like accounting. Which way of speaking serves this paper more?</w:t>
      </w:r>
    </w:p>
  </w:comment>
  <w:comment w:id="6" w:author="Unknown Author" w:date="2019-09-25T10:55:28Z" w:initials="">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Cut par cuz seems like topic sentence</w:t>
      </w:r>
    </w:p>
  </w:comment>
  <w:comment w:id="5" w:author="Tim Riffe" w:date="2019-09-25T10:58:04Z" w:initials="TR">
    <w:p>
      <w:r>
        <w:rPr>
          <w:rFonts w:ascii="Calibri" w:hAnsi="Calibri" w:eastAsia="Times New Roman" w:asciiTheme="minorHAns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GB"/>
        </w:rPr>
        <w:t>Cut par cuz seems like topic sentence</w:t>
      </w:r>
    </w:p>
    <w:p>
      <w:r>
        <w:rPr>
          <w:rFonts w:ascii="Liberation Serif" w:hAnsi="Liberation Serif" w:eastAsia="DejaVu Sans" w:cs="DejaVu Sans"/>
          <w:sz w:val="24"/>
          <w:szCs w:val="24"/>
          <w:lang w:val="en-US" w:eastAsia="en-US" w:bidi="en-US"/>
        </w:rPr>
      </w:r>
    </w:p>
  </w:comment>
  <w:comment w:id="7" w:author="Tim Riffe" w:date="2019-09-25T11:06:06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Really? We predicting a more violent future?</w:t>
      </w:r>
    </w:p>
  </w:comment>
  <w:comment w:id="8" w:author="Tim Riffe" w:date="2019-09-25T11:53:18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Least peaceful?</w:t>
      </w:r>
    </w:p>
  </w:comment>
  <w:comment w:id="9" w:author="Tim Riffe" w:date="2019-09-25T11:56:21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Since the 19XXs ?</w:t>
      </w:r>
    </w:p>
  </w:comment>
  <w:comment w:id="10" w:author="Orsola Torrisi" w:date="2019-09-07T14:15:00Z" w:initials="OT">
    <w:p>
      <w:r>
        <w:rPr>
          <w:rFonts w:ascii="Liberation Serif" w:hAnsi="Liberation Serif" w:eastAsia="DejaVu Sans" w:cs="DejaVu Sans"/>
          <w:sz w:val="24"/>
          <w:szCs w:val="24"/>
          <w:lang w:val="en-US" w:eastAsia="en-US" w:bidi="en-US"/>
        </w:rPr>
        <w:t>Instead of “mean” use “Indicate”</w:t>
      </w:r>
    </w:p>
  </w:comment>
  <w:comment w:id="11" w:author="José Manuel Aburto" w:date="2019-09-09T13:38:00Z" w:initials="JMA">
    <w:p>
      <w:r>
        <w:rPr>
          <w:rFonts w:ascii="Liberation Serif" w:hAnsi="Liberation Serif" w:eastAsia="DejaVu Sans" w:cs="DejaVu Sans"/>
          <w:sz w:val="24"/>
          <w:szCs w:val="24"/>
          <w:lang w:val="en-US" w:eastAsia="en-US" w:bidi="en-US"/>
        </w:rPr>
        <w:t>ok</w:t>
      </w:r>
    </w:p>
  </w:comment>
  <w:comment w:id="12" w:author="Tim Riffe" w:date="2019-09-25T12:55:29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Awkward? Would require cite</w:t>
      </w:r>
    </w:p>
  </w:comment>
  <w:comment w:id="13" w:author="Tim Riffe" w:date="2019-09-25T12:56:09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Not appearing in my file. Maybe libre office butchered the doc? Is this the scatter? Oh, found it under the text on the next page. But I can’t get the text to wrap around it boo.</w:t>
      </w:r>
    </w:p>
  </w:comment>
  <w:comment w:id="14" w:author="Orsola Torrisi" w:date="2019-09-07T14:24:00Z" w:initials="OT">
    <w:p>
      <w:r>
        <w:rPr>
          <w:rFonts w:ascii="Liberation Serif" w:hAnsi="Liberation Serif" w:eastAsia="DejaVu Sans" w:cs="DejaVu Sans"/>
          <w:sz w:val="24"/>
          <w:szCs w:val="24"/>
          <w:lang w:val="en-US" w:eastAsia="en-US" w:bidi="en-US"/>
        </w:rPr>
        <w:t>I’d say that this is likely due to the fact that most real violence goes on in the OPTs and Jerusalem, while the rest of the country is relatively calm when it comes to real acts of violence. I guess data are predominantly from Israeli citizens and not Arab citizens living in Isr</w:t>
      </w:r>
    </w:p>
  </w:comment>
  <w:comment w:id="15" w:author="Tim Riffe" w:date="2019-09-25T13:08:18Z" w:initials="TR">
    <w:p>
      <w:r>
        <w:rPr>
          <w:rFonts w:eastAsia="Times New Roman" w:cs="Times New Roman"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Orsola Torrisi (09/07/2019, 14:24): "..."</w:t>
      </w:r>
    </w:p>
    <w:p>
      <w:r>
        <w:rPr>
          <w:rFonts w:ascii="Liberation Serif" w:hAnsi="Liberation Serif" w:eastAsia="DejaVu Sans" w:cs="DejaVu Sans"/>
          <w:sz w:val="20"/>
          <w:szCs w:val="24"/>
          <w:lang w:val="en-GB" w:eastAsia="en-US" w:bidi="ar-SA"/>
        </w:rPr>
        <w:t>Military spending makes GPI go up too.</w:t>
      </w:r>
    </w:p>
  </w:comment>
  <w:comment w:id="16" w:author="Tim Riffe" w:date="2019-09-25T13:46:03Z" w:initials="TR">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 made it until here. How about you merge and then I edit from here down after?</w:t>
      </w:r>
    </w:p>
  </w:comment>
  <w:comment w:id="17" w:author="Orsola Torrisi" w:date="2019-09-07T16:45:00Z" w:initials="OT">
    <w:p>
      <w:r>
        <w:rPr>
          <w:rFonts w:ascii="Liberation Serif" w:hAnsi="Liberation Serif" w:eastAsia="DejaVu Sans" w:cs="DejaVu Sans"/>
          <w:sz w:val="24"/>
          <w:szCs w:val="24"/>
          <w:lang w:val="en-US" w:eastAsia="en-US" w:bidi="en-US"/>
        </w:rPr>
        <w:t>See the paper from Gallegos and Gutierrez pointed below (Numb 1)</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5307651"/>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i/>
        <w:sz w:val="20"/>
        <w:lang w:val="en-US"/>
      </w:rPr>
      <w:t>Violence and lifetime uncertainty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18"/>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Times New Roman" w:cs="Times New Roman" w:asci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5d3dc5"/>
    <w:rPr>
      <w:lang w:val="en-GB"/>
    </w:rPr>
  </w:style>
  <w:style w:type="character" w:styleId="PidipaginaCarattere" w:customStyle="1">
    <w:name w:val="Piè di pagina Carattere"/>
    <w:basedOn w:val="DefaultParagraphFont"/>
    <w:link w:val="Pidipagina"/>
    <w:uiPriority w:val="99"/>
    <w:qFormat/>
    <w:rsid w:val="005d3dc5"/>
    <w:rPr>
      <w:lang w:val="en-GB"/>
    </w:rPr>
  </w:style>
  <w:style w:type="character" w:styleId="Linenumber">
    <w:name w:val="line number"/>
    <w:basedOn w:val="DefaultParagraphFont"/>
    <w:uiPriority w:val="99"/>
    <w:semiHidden/>
    <w:unhideWhenUsed/>
    <w:qFormat/>
    <w:rsid w:val="005d3dc5"/>
    <w:rPr/>
  </w:style>
  <w:style w:type="character" w:styleId="NessunaspaziaturaCarattere" w:customStyle="1">
    <w:name w:val="Nessuna spaziatura Carattere"/>
    <w:basedOn w:val="DefaultParagraphFont"/>
    <w:link w:val="Nessunaspaziatura"/>
    <w:uiPriority w:val="1"/>
    <w:qFormat/>
    <w:rsid w:val="00c06989"/>
    <w:rPr>
      <w:lang w:val="en-GB"/>
    </w:rPr>
  </w:style>
  <w:style w:type="character" w:styleId="EndNoteBibliographyTitleChar" w:customStyle="1">
    <w:name w:val="EndNote Bibliography Title Char"/>
    <w:basedOn w:val="NessunaspaziaturaCarattere"/>
    <w:link w:val="EndNoteBibliographyTitle"/>
    <w:qFormat/>
    <w:rsid w:val="00c06989"/>
    <w:rPr>
      <w:rFonts w:ascii="Calibri" w:hAnsi="Calibri" w:cs="Calibri"/>
      <w:lang w:val="en-GB"/>
    </w:rPr>
  </w:style>
  <w:style w:type="character" w:styleId="EndNoteBibliographyChar" w:customStyle="1">
    <w:name w:val="EndNote Bibliography Char"/>
    <w:basedOn w:val="NessunaspaziaturaCarattere"/>
    <w:link w:val="EndNoteBibliography"/>
    <w:qFormat/>
    <w:rsid w:val="00c06989"/>
    <w:rPr>
      <w:rFonts w:ascii="Calibri" w:hAnsi="Calibri" w:cs="Calibri"/>
      <w:lang w:val="en-GB"/>
    </w:rPr>
  </w:style>
  <w:style w:type="character" w:styleId="InternetLink">
    <w:name w:val="Internet Link"/>
    <w:basedOn w:val="DefaultParagraphFont"/>
    <w:uiPriority w:val="99"/>
    <w:unhideWhenUsed/>
    <w:rsid w:val="007522a5"/>
    <w:rPr>
      <w:color w:val="0563C1" w:themeColor="hyperlink"/>
      <w:u w:val="single"/>
    </w:rPr>
  </w:style>
  <w:style w:type="character" w:styleId="UnresolvedMention1" w:customStyle="1">
    <w:name w:val="Unresolved Mention1"/>
    <w:basedOn w:val="DefaultParagraphFont"/>
    <w:uiPriority w:val="99"/>
    <w:semiHidden/>
    <w:unhideWhenUsed/>
    <w:qFormat/>
    <w:rsid w:val="007522a5"/>
    <w:rPr>
      <w:color w:val="605E5C"/>
      <w:shd w:fill="E1DFDD" w:val="clear"/>
    </w:rPr>
  </w:style>
  <w:style w:type="character" w:styleId="TestofumettoCarattere" w:customStyle="1">
    <w:name w:val="Testo fumetto Carattere"/>
    <w:basedOn w:val="DefaultParagraphFont"/>
    <w:link w:val="Testofumetto"/>
    <w:uiPriority w:val="99"/>
    <w:semiHidden/>
    <w:qFormat/>
    <w:rsid w:val="00e314ef"/>
    <w:rPr>
      <w:rFonts w:ascii="Tahoma" w:hAnsi="Tahoma" w:cs="Tahoma"/>
      <w:sz w:val="16"/>
      <w:szCs w:val="16"/>
      <w:lang w:val="en-GB"/>
    </w:rPr>
  </w:style>
  <w:style w:type="character" w:styleId="UnresolvedMention">
    <w:name w:val="Unresolved Mention"/>
    <w:basedOn w:val="DefaultParagraphFont"/>
    <w:uiPriority w:val="99"/>
    <w:semiHidden/>
    <w:unhideWhenUsed/>
    <w:qFormat/>
    <w:rsid w:val="002376ad"/>
    <w:rPr>
      <w:color w:val="605E5C"/>
      <w:shd w:fill="E1DFDD" w:val="clear"/>
    </w:rPr>
  </w:style>
  <w:style w:type="character" w:styleId="Annotationreference">
    <w:name w:val="annotation reference"/>
    <w:basedOn w:val="DefaultParagraphFont"/>
    <w:uiPriority w:val="99"/>
    <w:semiHidden/>
    <w:unhideWhenUsed/>
    <w:qFormat/>
    <w:rsid w:val="002376ad"/>
    <w:rPr>
      <w:sz w:val="16"/>
      <w:szCs w:val="16"/>
    </w:rPr>
  </w:style>
  <w:style w:type="character" w:styleId="TestocommentoCarattere" w:customStyle="1">
    <w:name w:val="Testo commento Carattere"/>
    <w:basedOn w:val="DefaultParagraphFont"/>
    <w:link w:val="Testocommento"/>
    <w:uiPriority w:val="99"/>
    <w:semiHidden/>
    <w:qFormat/>
    <w:rsid w:val="002376ad"/>
    <w:rPr>
      <w:sz w:val="20"/>
      <w:szCs w:val="20"/>
      <w:lang w:val="en-GB"/>
    </w:rPr>
  </w:style>
  <w:style w:type="character" w:styleId="SoggettocommentoCarattere" w:customStyle="1">
    <w:name w:val="Soggetto commento Carattere"/>
    <w:basedOn w:val="TestocommentoCarattere"/>
    <w:link w:val="Soggettocommento"/>
    <w:uiPriority w:val="99"/>
    <w:semiHidden/>
    <w:qFormat/>
    <w:rsid w:val="002376ad"/>
    <w:rPr>
      <w:b/>
      <w:bCs/>
      <w:sz w:val="20"/>
      <w:szCs w:val="20"/>
      <w:lang w:val="en-GB"/>
    </w:rPr>
  </w:style>
  <w:style w:type="character" w:styleId="TestonotaapidipaginaCarattere" w:customStyle="1">
    <w:name w:val="Testo nota a piè di pagina Carattere"/>
    <w:basedOn w:val="DefaultParagraphFont"/>
    <w:link w:val="Testonotaapidipagina"/>
    <w:uiPriority w:val="99"/>
    <w:qFormat/>
    <w:rsid w:val="00de0a11"/>
    <w:rPr>
      <w:sz w:val="20"/>
      <w:szCs w:val="20"/>
      <w:lang w:val="en-GB"/>
    </w:rPr>
  </w:style>
  <w:style w:type="character" w:styleId="FootnoteCharacters">
    <w:name w:val="Footnote Characters"/>
    <w:basedOn w:val="DefaultParagraphFont"/>
    <w:uiPriority w:val="99"/>
    <w:unhideWhenUsed/>
    <w:qFormat/>
    <w:rsid w:val="00de0a11"/>
    <w:rPr>
      <w:vertAlign w:val="superscrip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b07e71"/>
    <w:rPr>
      <w:color w:val="954F72" w:themeColor="followedHyperlink"/>
      <w:u w:val="single"/>
    </w:rPr>
  </w:style>
  <w:style w:type="character" w:styleId="Emphasis">
    <w:name w:val="Emphasis"/>
    <w:basedOn w:val="DefaultParagraphFont"/>
    <w:uiPriority w:val="20"/>
    <w:qFormat/>
    <w:rsid w:val="00793013"/>
    <w:rPr>
      <w:i/>
      <w:iC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b/>
      <w:sz w:val="18"/>
    </w:rPr>
  </w:style>
  <w:style w:type="character" w:styleId="ListLabel10">
    <w:name w:val="ListLabel 10"/>
    <w:qFormat/>
    <w:rPr>
      <w:rFonts w:ascii="Times New Roman" w:hAnsi="Times New Roman"/>
      <w:color w:val="auto"/>
      <w:sz w:val="24"/>
      <w:szCs w:val="24"/>
    </w:rPr>
  </w:style>
  <w:style w:type="character" w:styleId="ListLabel11">
    <w:name w:val="ListLabel 11"/>
    <w:qFormat/>
    <w:rPr>
      <w:rFonts w:ascii="Times New Roman" w:hAnsi="Times New Roman"/>
      <w:b/>
      <w:bCs/>
      <w:color w:val="auto"/>
      <w:sz w:val="18"/>
      <w:szCs w:val="18"/>
      <w:highlight w:val="lightGray"/>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essunaspaziaturaCarattere"/>
    <w:uiPriority w:val="1"/>
    <w:qFormat/>
    <w:rsid w:val="00122450"/>
    <w:pPr>
      <w:widowControl/>
      <w:bidi w:val="0"/>
      <w:spacing w:lineRule="auto" w:line="240" w:before="0" w:after="0"/>
      <w:jc w:val="left"/>
    </w:pPr>
    <w:rPr>
      <w:rFonts w:ascii="Calibri" w:hAnsi="Calibri" w:eastAsia="Times New Roman" w:cs="Times New Roman" w:asciiTheme="minorHAnsi"/>
      <w:color w:val="auto"/>
      <w:kern w:val="0"/>
      <w:sz w:val="22"/>
      <w:szCs w:val="22"/>
      <w:lang w:val="en-GB" w:eastAsia="en-US" w:bidi="ar-SA"/>
    </w:rPr>
  </w:style>
  <w:style w:type="paragraph" w:styleId="Header">
    <w:name w:val="Header"/>
    <w:basedOn w:val="Normal"/>
    <w:link w:val="IntestazioneCarattere"/>
    <w:uiPriority w:val="99"/>
    <w:unhideWhenUsed/>
    <w:rsid w:val="005d3dc5"/>
    <w:pPr>
      <w:tabs>
        <w:tab w:val="center" w:pos="4986" w:leader="none"/>
        <w:tab w:val="right" w:pos="9972" w:leader="none"/>
      </w:tabs>
      <w:spacing w:lineRule="auto" w:line="240" w:before="0" w:after="0"/>
    </w:pPr>
    <w:rPr/>
  </w:style>
  <w:style w:type="paragraph" w:styleId="Footer">
    <w:name w:val="Footer"/>
    <w:basedOn w:val="Normal"/>
    <w:link w:val="PidipaginaCarattere"/>
    <w:uiPriority w:val="99"/>
    <w:unhideWhenUsed/>
    <w:rsid w:val="005d3dc5"/>
    <w:pPr>
      <w:tabs>
        <w:tab w:val="center" w:pos="4986" w:leader="none"/>
        <w:tab w:val="right" w:pos="9972" w:leader="none"/>
      </w:tabs>
      <w:spacing w:lineRule="auto" w:line="240" w:before="0" w:after="0"/>
    </w:pPr>
    <w:rPr/>
  </w:style>
  <w:style w:type="paragraph" w:styleId="EndNoteBibliographyTitle" w:customStyle="1">
    <w:name w:val="EndNote Bibliography Title"/>
    <w:basedOn w:val="Normal"/>
    <w:link w:val="EndNoteBibliographyTitleChar"/>
    <w:qFormat/>
    <w:rsid w:val="00c06989"/>
    <w:pPr>
      <w:spacing w:before="0" w:after="0"/>
      <w:jc w:val="center"/>
    </w:pPr>
    <w:rPr>
      <w:rFonts w:ascii="Calibri" w:hAnsi="Calibri" w:cs="Calibri"/>
      <w:lang w:val="en-US"/>
    </w:rPr>
  </w:style>
  <w:style w:type="paragraph" w:styleId="EndNoteBibliography" w:customStyle="1">
    <w:name w:val="EndNote Bibliography"/>
    <w:basedOn w:val="Normal"/>
    <w:link w:val="EndNoteBibliographyChar"/>
    <w:qFormat/>
    <w:rsid w:val="00c06989"/>
    <w:pPr>
      <w:spacing w:lineRule="auto" w:line="240"/>
    </w:pPr>
    <w:rPr>
      <w:rFonts w:ascii="Calibri" w:hAnsi="Calibri" w:cs="Calibri"/>
      <w:lang w:val="en-US"/>
    </w:rPr>
  </w:style>
  <w:style w:type="paragraph" w:styleId="ListParagraph">
    <w:name w:val="List Paragraph"/>
    <w:basedOn w:val="Normal"/>
    <w:uiPriority w:val="34"/>
    <w:qFormat/>
    <w:rsid w:val="006e2972"/>
    <w:pPr>
      <w:spacing w:before="0" w:after="160"/>
      <w:ind w:left="720" w:hanging="0"/>
      <w:contextualSpacing/>
    </w:pPr>
    <w:rPr/>
  </w:style>
  <w:style w:type="paragraph" w:styleId="BalloonText">
    <w:name w:val="Balloon Text"/>
    <w:basedOn w:val="Normal"/>
    <w:link w:val="TestofumettoCarattere"/>
    <w:uiPriority w:val="99"/>
    <w:semiHidden/>
    <w:unhideWhenUsed/>
    <w:qFormat/>
    <w:rsid w:val="00e314ef"/>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fb7015"/>
    <w:pPr>
      <w:spacing w:lineRule="auto" w:line="240" w:beforeAutospacing="1" w:afterAutospacing="1"/>
    </w:pPr>
    <w:rPr>
      <w:rFonts w:ascii="Times New Roman" w:hAnsi="Times New Roman"/>
      <w:sz w:val="24"/>
      <w:szCs w:val="24"/>
      <w:lang w:val="en-US"/>
    </w:rPr>
  </w:style>
  <w:style w:type="paragraph" w:styleId="Annotationtext">
    <w:name w:val="annotation text"/>
    <w:basedOn w:val="Normal"/>
    <w:link w:val="TestocommentoCarattere"/>
    <w:uiPriority w:val="99"/>
    <w:semiHidden/>
    <w:unhideWhenUsed/>
    <w:qFormat/>
    <w:rsid w:val="002376ad"/>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2376ad"/>
    <w:pPr/>
    <w:rPr>
      <w:b/>
      <w:bCs/>
    </w:rPr>
  </w:style>
  <w:style w:type="paragraph" w:styleId="Caption1">
    <w:name w:val="caption"/>
    <w:basedOn w:val="Normal"/>
    <w:uiPriority w:val="35"/>
    <w:unhideWhenUsed/>
    <w:qFormat/>
    <w:rsid w:val="008b63f7"/>
    <w:pPr>
      <w:spacing w:lineRule="auto" w:line="240" w:before="0" w:after="200"/>
    </w:pPr>
    <w:rPr>
      <w:i/>
      <w:iCs/>
      <w:color w:val="44546A" w:themeColor="text2"/>
      <w:sz w:val="18"/>
      <w:szCs w:val="18"/>
    </w:rPr>
  </w:style>
  <w:style w:type="paragraph" w:styleId="Footnote">
    <w:name w:val="Footnote Text"/>
    <w:basedOn w:val="Normal"/>
    <w:link w:val="TestonotaapidipaginaCarattere"/>
    <w:uiPriority w:val="99"/>
    <w:unhideWhenUsed/>
    <w:qFormat/>
    <w:rsid w:val="00de0a11"/>
    <w:pPr>
      <w:spacing w:lineRule="auto" w:line="240" w:before="0" w:after="0"/>
    </w:pPr>
    <w:rPr>
      <w:sz w:val="20"/>
      <w:szCs w:val="20"/>
    </w:rPr>
  </w:style>
  <w:style w:type="paragraph" w:styleId="Revision">
    <w:name w:val="Revision"/>
    <w:uiPriority w:val="99"/>
    <w:semiHidden/>
    <w:qFormat/>
    <w:rsid w:val="00192588"/>
    <w:pPr>
      <w:widowControl/>
      <w:bidi w:val="0"/>
      <w:spacing w:lineRule="auto" w:line="240" w:before="0" w:after="0"/>
      <w:jc w:val="left"/>
    </w:pPr>
    <w:rPr>
      <w:rFonts w:ascii="Calibri" w:hAnsi="Calibri" w:eastAsia="Times New Roman" w:cs="Times New Roman" w:asci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maburto@sdu.d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onlinelibrary.wiley.com/doi/pdf/10.1111/sifp.12087" TargetMode="External"/><Relationship Id="rId7" Type="http://schemas.openxmlformats.org/officeDocument/2006/relationships/hyperlink" Target="http://vizhub.healthdata.org/gbd-compare" TargetMode="External"/><Relationship Id="rId8" Type="http://schemas.openxmlformats.org/officeDocument/2006/relationships/hyperlink" Target="http://visionofhumanity.org/reports" TargetMode="External"/><Relationship Id="rId9" Type="http://schemas.openxmlformats.org/officeDocument/2006/relationships/hyperlink" Target="http://www.beta.inegi.org.mx/proyectos/registros/vitales/mortalidad/default.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5A054-B9F8-4F50-8494-14AEF759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12</Pages>
  <Words>6605</Words>
  <Characters>36005</Characters>
  <CharactersWithSpaces>42442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2019-09-09T18:27:00Z</dcterms:created>
  <dc:creator>José Manuel Aburto</dc:creator>
  <dc:description/>
  <dc:language>en-US</dc:language>
  <cp:lastModifiedBy>Tim Riffe</cp:lastModifiedBy>
  <dcterms:modified xsi:type="dcterms:W3CDTF">2019-09-25T13:46:24Z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