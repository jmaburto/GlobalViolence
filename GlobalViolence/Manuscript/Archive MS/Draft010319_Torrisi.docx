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8F58" w14:textId="00048E3F" w:rsidR="00546DC1" w:rsidRPr="00AB0D36" w:rsidRDefault="00122450" w:rsidP="00122450">
      <w:pPr>
        <w:pStyle w:val="NoSpacing"/>
        <w:rPr>
          <w:rFonts w:ascii="Courier New" w:hAnsi="Courier New" w:cs="Courier New"/>
        </w:rPr>
      </w:pPr>
      <w:r w:rsidRPr="00AB0D36">
        <w:rPr>
          <w:rFonts w:ascii="Courier New" w:hAnsi="Courier New" w:cs="Courier New"/>
          <w:b/>
        </w:rPr>
        <w:t>Title:</w:t>
      </w:r>
      <w:r w:rsidRPr="00AB0D36">
        <w:rPr>
          <w:rFonts w:ascii="Courier New" w:hAnsi="Courier New" w:cs="Courier New"/>
        </w:rPr>
        <w:t xml:space="preserve"> </w:t>
      </w:r>
      <w:r w:rsidR="00F23C31" w:rsidRPr="00AB0D36">
        <w:rPr>
          <w:rFonts w:ascii="Courier New" w:hAnsi="Courier New" w:cs="Courier New"/>
        </w:rPr>
        <w:t xml:space="preserve">The contribution of </w:t>
      </w:r>
      <w:r w:rsidRPr="00AB0D36">
        <w:rPr>
          <w:rFonts w:ascii="Courier New" w:hAnsi="Courier New" w:cs="Courier New"/>
        </w:rPr>
        <w:t>violenc</w:t>
      </w:r>
      <w:r w:rsidR="00F23C31" w:rsidRPr="00AB0D36">
        <w:rPr>
          <w:rFonts w:ascii="Courier New" w:hAnsi="Courier New" w:cs="Courier New"/>
        </w:rPr>
        <w:t>e to life uncertainty on a global scale</w:t>
      </w:r>
    </w:p>
    <w:p w14:paraId="49D1C633" w14:textId="77777777" w:rsidR="00391B82" w:rsidRPr="00AB0D36" w:rsidRDefault="00391B82" w:rsidP="00122450">
      <w:pPr>
        <w:pStyle w:val="NoSpacing"/>
        <w:rPr>
          <w:rFonts w:ascii="Courier New" w:hAnsi="Courier New" w:cs="Courier New"/>
        </w:rPr>
      </w:pPr>
    </w:p>
    <w:p w14:paraId="7C3BFEC1" w14:textId="77777777" w:rsidR="00122450" w:rsidRPr="00AB0D36" w:rsidRDefault="00122450" w:rsidP="00122450">
      <w:pPr>
        <w:pStyle w:val="NoSpacing"/>
        <w:rPr>
          <w:rFonts w:ascii="Courier New" w:hAnsi="Courier New" w:cs="Courier New"/>
          <w:b/>
        </w:rPr>
      </w:pPr>
      <w:r w:rsidRPr="00AB0D36">
        <w:rPr>
          <w:rFonts w:ascii="Courier New" w:hAnsi="Courier New" w:cs="Courier New"/>
          <w:b/>
        </w:rPr>
        <w:t>Authors:</w:t>
      </w:r>
    </w:p>
    <w:p w14:paraId="24A91F83" w14:textId="357EAFAF" w:rsidR="00122450" w:rsidRPr="00AB0D36" w:rsidRDefault="00122450" w:rsidP="00122450">
      <w:pPr>
        <w:pStyle w:val="NoSpacing"/>
        <w:rPr>
          <w:rFonts w:ascii="Courier New" w:hAnsi="Courier New" w:cs="Courier New"/>
        </w:rPr>
      </w:pPr>
      <w:r w:rsidRPr="00AB0D36">
        <w:rPr>
          <w:rFonts w:ascii="Courier New" w:hAnsi="Courier New" w:cs="Courier New"/>
        </w:rPr>
        <w:t xml:space="preserve">*José Manuel Aburto. Interdisciplinary </w:t>
      </w:r>
      <w:del w:id="0" w:author="José Manuel Aburto" w:date="2019-03-04T10:44:00Z">
        <w:r w:rsidRPr="00AB0D36" w:rsidDel="00AB0D36">
          <w:rPr>
            <w:rFonts w:ascii="Courier New" w:hAnsi="Courier New" w:cs="Courier New"/>
          </w:rPr>
          <w:delText>Cent</w:delText>
        </w:r>
        <w:r w:rsidR="000F7D2B" w:rsidRPr="00AB0D36" w:rsidDel="00AB0D36">
          <w:rPr>
            <w:rFonts w:ascii="Courier New" w:hAnsi="Courier New" w:cs="Courier New"/>
          </w:rPr>
          <w:delText>er</w:delText>
        </w:r>
      </w:del>
      <w:ins w:id="1" w:author="José Manuel Aburto" w:date="2019-03-04T10:44:00Z">
        <w:r w:rsidR="00AB0D36" w:rsidRPr="00AB0D36">
          <w:rPr>
            <w:rFonts w:ascii="Courier New" w:hAnsi="Courier New" w:cs="Courier New"/>
          </w:rPr>
          <w:t>Centre</w:t>
        </w:r>
      </w:ins>
      <w:r w:rsidRPr="00AB0D36">
        <w:rPr>
          <w:rFonts w:ascii="Courier New" w:hAnsi="Courier New" w:cs="Courier New"/>
        </w:rPr>
        <w:t xml:space="preserve"> on Population Dynamics at University of Southern Denmark, Odense 5000, Denmark, and Max Planck Institute for Demographic Research, Rostock 18057, Germany.</w:t>
      </w:r>
    </w:p>
    <w:p w14:paraId="072A9F90" w14:textId="46392AC7" w:rsidR="00122450" w:rsidRPr="00AB0D36" w:rsidRDefault="00122450" w:rsidP="008B63F7">
      <w:pPr>
        <w:pStyle w:val="NoSpacing"/>
        <w:rPr>
          <w:rFonts w:ascii="Courier New" w:hAnsi="Courier New" w:cs="Courier New"/>
        </w:rPr>
      </w:pPr>
      <w:r w:rsidRPr="00AB0D36">
        <w:rPr>
          <w:rFonts w:ascii="Courier New" w:hAnsi="Courier New" w:cs="Courier New"/>
        </w:rPr>
        <w:t>Tim Riffe. Max Planck Institute for Demographic Research, Rostock 18057, Germany.</w:t>
      </w:r>
    </w:p>
    <w:p w14:paraId="1F7D50AA" w14:textId="297E036B" w:rsidR="008B63F7" w:rsidRPr="00AB0D36" w:rsidRDefault="00122450" w:rsidP="008B63F7">
      <w:pPr>
        <w:pStyle w:val="NoSpacing"/>
        <w:rPr>
          <w:rFonts w:ascii="Courier New" w:hAnsi="Courier New" w:cs="Courier New"/>
        </w:rPr>
      </w:pPr>
      <w:r w:rsidRPr="00AB0D36">
        <w:rPr>
          <w:rFonts w:ascii="Courier New" w:hAnsi="Courier New" w:cs="Courier New"/>
        </w:rPr>
        <w:t>Vanessa di Lego</w:t>
      </w:r>
      <w:r w:rsidR="00011DA0" w:rsidRPr="00AB0D36">
        <w:rPr>
          <w:rFonts w:ascii="Courier New" w:hAnsi="Courier New" w:cs="Courier New"/>
        </w:rPr>
        <w:t xml:space="preserve">. </w:t>
      </w:r>
      <w:r w:rsidR="00774277" w:rsidRPr="00AB0D36">
        <w:rPr>
          <w:rFonts w:ascii="Courier New" w:hAnsi="Courier New" w:cs="Courier New"/>
        </w:rPr>
        <w:t>Wittgenstein Centre (IIASA, VID/ÖAW, WU), Vienna Institute of Demography / Austrian Academy of Sciences, Vienna, Austria.</w:t>
      </w:r>
    </w:p>
    <w:p w14:paraId="6DA196C5" w14:textId="51EA2AEB" w:rsidR="008B63F7" w:rsidRPr="00AB0D36" w:rsidRDefault="008B63F7" w:rsidP="008B63F7">
      <w:pPr>
        <w:pStyle w:val="NoSpacing"/>
        <w:rPr>
          <w:rFonts w:ascii="Courier New" w:hAnsi="Courier New" w:cs="Courier New"/>
        </w:rPr>
      </w:pPr>
      <w:r w:rsidRPr="00AB0D36">
        <w:rPr>
          <w:rFonts w:ascii="Courier New" w:hAnsi="Courier New" w:cs="Courier New"/>
        </w:rPr>
        <w:t>Orsola Torrisi. London School of Economics, London, UK.</w:t>
      </w:r>
    </w:p>
    <w:p w14:paraId="4403F326" w14:textId="77777777" w:rsidR="00391B82" w:rsidRPr="00AB0D36" w:rsidRDefault="00391B82" w:rsidP="009036D1">
      <w:pPr>
        <w:pStyle w:val="NoSpacing"/>
        <w:rPr>
          <w:rFonts w:ascii="Courier New" w:hAnsi="Courier New" w:cs="Courier New"/>
        </w:rPr>
      </w:pPr>
    </w:p>
    <w:p w14:paraId="2CA1D036" w14:textId="0DC7C602" w:rsidR="00281094" w:rsidRPr="00AB0D36" w:rsidRDefault="009036D1" w:rsidP="009036D1">
      <w:pPr>
        <w:pStyle w:val="NoSpacing"/>
        <w:rPr>
          <w:rFonts w:ascii="Courier New" w:hAnsi="Courier New" w:cs="Courier New"/>
          <w:vertAlign w:val="superscript"/>
        </w:rPr>
      </w:pPr>
      <w:r w:rsidRPr="00AB0D36">
        <w:rPr>
          <w:rFonts w:ascii="Courier New" w:hAnsi="Courier New" w:cs="Courier New"/>
        </w:rPr>
        <w:t>*Corresponding author.</w:t>
      </w:r>
      <w:r w:rsidR="00281094" w:rsidRPr="00AB0D36">
        <w:rPr>
          <w:rFonts w:ascii="Courier New" w:hAnsi="Courier New" w:cs="Courier New"/>
          <w:vertAlign w:val="superscript"/>
        </w:rPr>
        <w:t xml:space="preserve"> </w:t>
      </w:r>
    </w:p>
    <w:p w14:paraId="3BF75B63" w14:textId="77777777" w:rsidR="009036D1" w:rsidRPr="00AB0D36" w:rsidRDefault="009036D1" w:rsidP="009036D1">
      <w:pPr>
        <w:pStyle w:val="NoSpacing"/>
        <w:rPr>
          <w:rFonts w:ascii="Courier New" w:hAnsi="Courier New" w:cs="Courier New"/>
        </w:rPr>
      </w:pPr>
    </w:p>
    <w:p w14:paraId="1B79C15B" w14:textId="77777777" w:rsidR="00122450" w:rsidRPr="00AB0D36" w:rsidRDefault="00122450" w:rsidP="00122450">
      <w:pPr>
        <w:pStyle w:val="NoSpacing"/>
        <w:rPr>
          <w:rFonts w:ascii="Courier New" w:hAnsi="Courier New" w:cs="Courier New"/>
          <w:b/>
        </w:rPr>
      </w:pPr>
      <w:r w:rsidRPr="00AB0D36">
        <w:rPr>
          <w:rFonts w:ascii="Courier New" w:hAnsi="Courier New" w:cs="Courier New"/>
          <w:b/>
        </w:rPr>
        <w:t>Abstract [</w:t>
      </w:r>
      <w:r w:rsidR="009036D1" w:rsidRPr="00AB0D36">
        <w:rPr>
          <w:rFonts w:ascii="Courier New" w:hAnsi="Courier New" w:cs="Courier New"/>
          <w:b/>
        </w:rPr>
        <w:t>150</w:t>
      </w:r>
      <w:r w:rsidRPr="00AB0D36">
        <w:rPr>
          <w:rFonts w:ascii="Courier New" w:hAnsi="Courier New" w:cs="Courier New"/>
          <w:b/>
        </w:rPr>
        <w:t>]</w:t>
      </w:r>
      <w:r w:rsidR="009036D1" w:rsidRPr="00AB0D36">
        <w:rPr>
          <w:rFonts w:ascii="Courier New" w:hAnsi="Courier New" w:cs="Courier New"/>
          <w:b/>
        </w:rPr>
        <w:t>:</w:t>
      </w:r>
    </w:p>
    <w:p w14:paraId="28FB721D" w14:textId="77777777" w:rsidR="009036D1" w:rsidRPr="00AB0D36" w:rsidRDefault="009036D1" w:rsidP="00122450">
      <w:pPr>
        <w:pStyle w:val="NoSpacing"/>
        <w:rPr>
          <w:rFonts w:ascii="Courier New" w:hAnsi="Courier New" w:cs="Courier New"/>
          <w:b/>
        </w:rPr>
      </w:pPr>
      <w:r w:rsidRPr="00AB0D36">
        <w:rPr>
          <w:rFonts w:ascii="Courier New" w:hAnsi="Courier New" w:cs="Courier New"/>
          <w:b/>
        </w:rPr>
        <w:t>Main text [3500]:</w:t>
      </w:r>
    </w:p>
    <w:p w14:paraId="0906A1D7" w14:textId="77777777" w:rsidR="00724A9C" w:rsidRPr="00AB0D36" w:rsidRDefault="00724A9C" w:rsidP="00122450">
      <w:pPr>
        <w:pStyle w:val="NoSpacing"/>
        <w:rPr>
          <w:rFonts w:ascii="Arial" w:hAnsi="Arial" w:cs="Arial"/>
        </w:rPr>
      </w:pPr>
    </w:p>
    <w:p w14:paraId="6A6A2FAF" w14:textId="1D04CA61" w:rsidR="00E60D08" w:rsidRPr="00AB0D36" w:rsidRDefault="00771B8A" w:rsidP="00391B82">
      <w:pPr>
        <w:pStyle w:val="NoSpacing"/>
        <w:jc w:val="both"/>
        <w:rPr>
          <w:rFonts w:ascii="Courier New" w:hAnsi="Courier New" w:cs="Courier New"/>
        </w:rPr>
      </w:pPr>
      <w:commentRangeStart w:id="2"/>
      <w:commentRangeStart w:id="3"/>
      <w:r w:rsidRPr="00AB0D36">
        <w:rPr>
          <w:rFonts w:ascii="Courier New" w:hAnsi="Courier New" w:cs="Courier New"/>
        </w:rPr>
        <w:t>Being unable to control the unfolding of the future is a state of uncertainty that has puzzled humans for centuries.</w:t>
      </w:r>
      <w:r w:rsidRPr="00AB0D36">
        <w:rPr>
          <w:rFonts w:ascii="Courier New" w:hAnsi="Courier New" w:cs="Courier New"/>
        </w:rPr>
        <w:fldChar w:fldCharType="begin"/>
      </w:r>
      <w:r w:rsidRPr="00AB0D36">
        <w:rPr>
          <w:rFonts w:ascii="Courier New" w:hAnsi="Courier New" w:cs="Courier New"/>
        </w:rPr>
        <w:instrText xml:space="preserve"> ADDIN EN.CITE &lt;EndNote&gt;&lt;Cite&gt;&lt;Author&gt;Reith&lt;/Author&gt;&lt;Year&gt;2004&lt;/Year&gt;&lt;RecNum&gt;138&lt;/RecNum&gt;&lt;DisplayText&gt;&lt;style face="superscript"&gt;1&lt;/style&gt;&lt;/DisplayText&gt;&lt;record&gt;&lt;rec-number&gt;138&lt;/rec-number&gt;&lt;foreign-keys&gt;&lt;key app="EN" db-id="wvs209twpd0rw8e25dcx9ednssap55azsp0p" timestamp="1549987976"&gt;138&lt;/key&gt;&lt;/foreign-keys&gt;&lt;ref-type name="Journal Article"&gt;17&lt;/ref-type&gt;&lt;contributors&gt;&lt;authors&gt;&lt;author&gt;Reith, Gerda&lt;/author&gt;&lt;/authors&gt;&lt;/contributors&gt;&lt;titles&gt;&lt;title&gt;Uncertain times: the notion of ‘risk’and the development of modernity&lt;/title&gt;&lt;secondary-title&gt;Time &amp;amp; Society&lt;/secondary-title&gt;&lt;/titles&gt;&lt;periodical&gt;&lt;full-title&gt;Time &amp;amp; Society&lt;/full-title&gt;&lt;/periodical&gt;&lt;pages&gt;383-402&lt;/pages&gt;&lt;volume&gt;13&lt;/volume&gt;&lt;number&gt;2-3&lt;/number&gt;&lt;dates&gt;&lt;year&gt;2004&lt;/year&gt;&lt;/dates&gt;&lt;isbn&gt;0961-463X&lt;/isbn&gt;&lt;urls&gt;&lt;/urls&gt;&lt;/record&gt;&lt;/Cite&gt;&lt;/EndNote&gt;</w:instrText>
      </w:r>
      <w:r w:rsidRPr="00AB0D36">
        <w:rPr>
          <w:rFonts w:ascii="Courier New" w:hAnsi="Courier New" w:cs="Courier New"/>
        </w:rPr>
        <w:fldChar w:fldCharType="separate"/>
      </w:r>
      <w:r w:rsidRPr="00AB0D36">
        <w:rPr>
          <w:rFonts w:ascii="Courier New" w:hAnsi="Courier New" w:cs="Courier New"/>
          <w:noProof/>
          <w:vertAlign w:val="superscript"/>
        </w:rPr>
        <w:t>1</w:t>
      </w:r>
      <w:r w:rsidRPr="00AB0D36">
        <w:rPr>
          <w:rFonts w:ascii="Courier New" w:hAnsi="Courier New" w:cs="Courier New"/>
        </w:rPr>
        <w:fldChar w:fldCharType="end"/>
      </w:r>
      <w:r w:rsidRPr="00AB0D36">
        <w:rPr>
          <w:rFonts w:ascii="Courier New" w:hAnsi="Courier New" w:cs="Courier New"/>
        </w:rPr>
        <w:t xml:space="preserve"> Any individual making plans must, somehow, consider that she/he he/she does not know the day when death will happen.</w:t>
      </w:r>
      <w:r w:rsidRPr="00AB0D36">
        <w:rPr>
          <w:rFonts w:ascii="Courier New" w:hAnsi="Courier New" w:cs="Courier New"/>
        </w:rPr>
        <w:fldChar w:fldCharType="begin"/>
      </w:r>
      <w:r w:rsidRPr="00AB0D36">
        <w:rPr>
          <w:rFonts w:ascii="Courier New" w:hAnsi="Courier New" w:cs="Courier New"/>
        </w:rPr>
        <w:instrText xml:space="preserve"> ADDIN EN.CITE &lt;EndNote&gt;&lt;Cite&gt;&lt;Author&gt;Yaari&lt;/Author&gt;&lt;Year&gt;1965&lt;/Year&gt;&lt;RecNum&gt;139&lt;/RecNum&gt;&lt;DisplayText&gt;&lt;style face="superscript"&gt;2&lt;/style&gt;&lt;/DisplayText&gt;&lt;record&gt;&lt;rec-number&gt;139&lt;/rec-number&gt;&lt;foreign-keys&gt;&lt;key app="EN" db-id="wvs209twpd0rw8e25dcx9ednssap55azsp0p" timestamp="1550073952"&gt;139&lt;/key&gt;&lt;/foreign-keys&gt;&lt;ref-type name="Journal Article"&gt;17&lt;/ref-type&gt;&lt;contributors&gt;&lt;authors&gt;&lt;author&gt;Yaari, Menahem E&lt;/author&gt;&lt;/authors&gt;&lt;/contributors&gt;&lt;titles&gt;&lt;title&gt;Uncertain lifetime, life insurance, and the theory of the consumer&lt;/title&gt;&lt;secondary-title&gt;The Review of Economic Studies&lt;/secondary-title&gt;&lt;/titles&gt;&lt;periodical&gt;&lt;full-title&gt;The Review of Economic Studies&lt;/full-title&gt;&lt;/periodical&gt;&lt;pages&gt;137-150&lt;/pages&gt;&lt;volume&gt;32&lt;/volume&gt;&lt;number&gt;2&lt;/number&gt;&lt;dates&gt;&lt;year&gt;1965&lt;/year&gt;&lt;/dates&gt;&lt;isbn&gt;0034-6527&lt;/isbn&gt;&lt;urls&gt;&lt;/urls&gt;&lt;/record&gt;&lt;/Cite&gt;&lt;/EndNote&gt;</w:instrText>
      </w:r>
      <w:r w:rsidRPr="00AB0D36">
        <w:rPr>
          <w:rFonts w:ascii="Courier New" w:hAnsi="Courier New" w:cs="Courier New"/>
        </w:rPr>
        <w:fldChar w:fldCharType="separate"/>
      </w:r>
      <w:r w:rsidRPr="00AB0D36">
        <w:rPr>
          <w:rFonts w:ascii="Courier New" w:hAnsi="Courier New" w:cs="Courier New"/>
          <w:noProof/>
          <w:vertAlign w:val="superscript"/>
        </w:rPr>
        <w:t>2</w:t>
      </w:r>
      <w:r w:rsidRPr="00AB0D36">
        <w:rPr>
          <w:rFonts w:ascii="Courier New" w:hAnsi="Courier New" w:cs="Courier New"/>
        </w:rPr>
        <w:fldChar w:fldCharType="end"/>
      </w:r>
      <w:commentRangeEnd w:id="2"/>
      <w:r w:rsidRPr="00AB0D36">
        <w:rPr>
          <w:rStyle w:val="CommentReference"/>
          <w:rFonts w:ascii="Courier New" w:hAnsi="Courier New" w:cs="Courier New"/>
        </w:rPr>
        <w:commentReference w:id="2"/>
      </w:r>
      <w:commentRangeEnd w:id="3"/>
      <w:r w:rsidR="00B25C7D" w:rsidRPr="00AB0D36">
        <w:rPr>
          <w:rStyle w:val="CommentReference"/>
        </w:rPr>
        <w:commentReference w:id="3"/>
      </w:r>
      <w:r w:rsidRPr="00AB0D36">
        <w:rPr>
          <w:rFonts w:ascii="Courier New" w:hAnsi="Courier New" w:cs="Courier New"/>
        </w:rPr>
        <w:t xml:space="preserve"> </w:t>
      </w:r>
      <w:r w:rsidR="006743C3" w:rsidRPr="00AB0D36">
        <w:rPr>
          <w:rFonts w:ascii="Courier New" w:hAnsi="Courier New" w:cs="Courier New"/>
          <w:i/>
        </w:rPr>
        <w:t xml:space="preserve">When will I die? </w:t>
      </w:r>
      <w:r w:rsidR="006743C3" w:rsidRPr="00AB0D36">
        <w:rPr>
          <w:rFonts w:ascii="Courier New" w:hAnsi="Courier New" w:cs="Courier New"/>
        </w:rPr>
        <w:t>Is</w:t>
      </w:r>
      <w:r w:rsidR="00F37784" w:rsidRPr="00AB0D36">
        <w:rPr>
          <w:rFonts w:ascii="Courier New" w:hAnsi="Courier New" w:cs="Courier New"/>
        </w:rPr>
        <w:t>, therefore,</w:t>
      </w:r>
      <w:r w:rsidR="006743C3" w:rsidRPr="00AB0D36">
        <w:rPr>
          <w:rFonts w:ascii="Courier New" w:hAnsi="Courier New" w:cs="Courier New"/>
        </w:rPr>
        <w:t xml:space="preserve"> a crucial question that </w:t>
      </w:r>
      <w:r w:rsidR="00C06989" w:rsidRPr="00AB0D36">
        <w:rPr>
          <w:rFonts w:ascii="Courier New" w:hAnsi="Courier New" w:cs="Courier New"/>
        </w:rPr>
        <w:t>shape</w:t>
      </w:r>
      <w:r w:rsidR="00977526" w:rsidRPr="00AB0D36">
        <w:rPr>
          <w:rFonts w:ascii="Courier New" w:hAnsi="Courier New" w:cs="Courier New"/>
        </w:rPr>
        <w:t>s</w:t>
      </w:r>
      <w:r w:rsidR="00C06989" w:rsidRPr="00AB0D36">
        <w:rPr>
          <w:rFonts w:ascii="Courier New" w:hAnsi="Courier New" w:cs="Courier New"/>
        </w:rPr>
        <w:t xml:space="preserve"> individuals’ decisions and</w:t>
      </w:r>
      <w:r w:rsidR="00DC7F65" w:rsidRPr="00AB0D36">
        <w:rPr>
          <w:rFonts w:ascii="Courier New" w:hAnsi="Courier New" w:cs="Courier New"/>
        </w:rPr>
        <w:t xml:space="preserve"> </w:t>
      </w:r>
      <w:r w:rsidR="00C06989" w:rsidRPr="00AB0D36">
        <w:rPr>
          <w:rFonts w:ascii="Courier New" w:hAnsi="Courier New" w:cs="Courier New"/>
        </w:rPr>
        <w:t>their future.</w:t>
      </w:r>
      <w:r w:rsidR="003925F1" w:rsidRPr="00AB0D36">
        <w:rPr>
          <w:rFonts w:ascii="Courier New" w:hAnsi="Courier New" w:cs="Courier New"/>
        </w:rPr>
        <w:t xml:space="preserve"> </w:t>
      </w:r>
      <w:r w:rsidR="0040206C" w:rsidRPr="00AB0D36">
        <w:rPr>
          <w:rFonts w:ascii="Courier New" w:hAnsi="Courier New" w:cs="Courier New"/>
        </w:rPr>
        <w:t>M</w:t>
      </w:r>
      <w:r w:rsidR="00054F10" w:rsidRPr="00AB0D36">
        <w:rPr>
          <w:rFonts w:ascii="Courier New" w:hAnsi="Courier New" w:cs="Courier New"/>
        </w:rPr>
        <w:t>ost research on uncertain lifetimes</w:t>
      </w:r>
      <w:r w:rsidR="00DE54F3" w:rsidRPr="00AB0D36">
        <w:rPr>
          <w:rFonts w:ascii="Courier New" w:hAnsi="Courier New" w:cs="Courier New"/>
        </w:rPr>
        <w:t>, or lifespan inequality,</w:t>
      </w:r>
      <w:r w:rsidR="00054F10" w:rsidRPr="00AB0D36">
        <w:rPr>
          <w:rFonts w:ascii="Courier New" w:hAnsi="Courier New" w:cs="Courier New"/>
        </w:rPr>
        <w:t xml:space="preserve"> has focused on how this </w:t>
      </w:r>
      <w:r w:rsidR="00121B38" w:rsidRPr="00AB0D36">
        <w:rPr>
          <w:rFonts w:ascii="Courier New" w:hAnsi="Courier New" w:cs="Courier New"/>
        </w:rPr>
        <w:t>unpredictability</w:t>
      </w:r>
      <w:r w:rsidR="00054F10" w:rsidRPr="00AB0D36">
        <w:rPr>
          <w:rFonts w:ascii="Courier New" w:hAnsi="Courier New" w:cs="Courier New"/>
        </w:rPr>
        <w:t xml:space="preserve"> affect</w:t>
      </w:r>
      <w:r w:rsidR="0040206C" w:rsidRPr="00AB0D36">
        <w:rPr>
          <w:rFonts w:ascii="Courier New" w:hAnsi="Courier New" w:cs="Courier New"/>
        </w:rPr>
        <w:t>s</w:t>
      </w:r>
      <w:r w:rsidR="00054F10" w:rsidRPr="00AB0D36">
        <w:rPr>
          <w:rFonts w:ascii="Courier New" w:hAnsi="Courier New" w:cs="Courier New"/>
        </w:rPr>
        <w:t xml:space="preserve"> individual consumption and</w:t>
      </w:r>
      <w:r w:rsidR="0040206C" w:rsidRPr="00AB0D36">
        <w:rPr>
          <w:rFonts w:ascii="Courier New" w:hAnsi="Courier New" w:cs="Courier New"/>
        </w:rPr>
        <w:t xml:space="preserve"> distribution of wealth</w:t>
      </w:r>
      <w:r w:rsidR="00054F10" w:rsidRPr="00AB0D36">
        <w:rPr>
          <w:rFonts w:ascii="Courier New" w:hAnsi="Courier New" w:cs="Courier New"/>
        </w:rPr>
        <w:t>.</w:t>
      </w:r>
      <w:r w:rsidR="00054F10" w:rsidRPr="00AB0D36">
        <w:rPr>
          <w:rFonts w:ascii="Courier New" w:hAnsi="Courier New" w:cs="Courier New"/>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AB0D36">
        <w:rPr>
          <w:rFonts w:ascii="Courier New" w:hAnsi="Courier New" w:cs="Courier New"/>
        </w:rPr>
        <w:instrText xml:space="preserve"> ADDIN EN.CITE </w:instrText>
      </w:r>
      <w:r w:rsidR="0040206C" w:rsidRPr="00AB0D36">
        <w:rPr>
          <w:rFonts w:ascii="Courier New" w:hAnsi="Courier New" w:cs="Courier New"/>
        </w:rPr>
        <w:fldChar w:fldCharType="begin">
          <w:fldData xml:space="preserve">PEVuZE5vdGU+PENpdGU+PEF1dGhvcj5BYmVsPC9BdXRob3I+PFllYXI+MTk4NTwvWWVhcj48UmVj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</w:fldData>
        </w:fldChar>
      </w:r>
      <w:r w:rsidR="0040206C" w:rsidRPr="00AB0D36">
        <w:rPr>
          <w:rFonts w:ascii="Courier New" w:hAnsi="Courier New" w:cs="Courier New"/>
        </w:rPr>
        <w:instrText xml:space="preserve"> ADDIN EN.CITE.DATA </w:instrText>
      </w:r>
      <w:r w:rsidR="0040206C" w:rsidRPr="00AB0D36">
        <w:rPr>
          <w:rFonts w:ascii="Courier New" w:hAnsi="Courier New" w:cs="Courier New"/>
        </w:rPr>
      </w:r>
      <w:r w:rsidR="0040206C" w:rsidRPr="00AB0D36">
        <w:rPr>
          <w:rFonts w:ascii="Courier New" w:hAnsi="Courier New" w:cs="Courier New"/>
        </w:rPr>
        <w:fldChar w:fldCharType="end"/>
      </w:r>
      <w:r w:rsidR="00054F10" w:rsidRPr="00AB0D36">
        <w:rPr>
          <w:rFonts w:ascii="Courier New" w:hAnsi="Courier New" w:cs="Courier New"/>
        </w:rPr>
      </w:r>
      <w:r w:rsidR="00054F10" w:rsidRPr="00AB0D36">
        <w:rPr>
          <w:rFonts w:ascii="Courier New" w:hAnsi="Courier New" w:cs="Courier New"/>
        </w:rPr>
        <w:fldChar w:fldCharType="separate"/>
      </w:r>
      <w:r w:rsidR="0040206C" w:rsidRPr="00AB0D36">
        <w:rPr>
          <w:rFonts w:ascii="Courier New" w:hAnsi="Courier New" w:cs="Courier New"/>
          <w:noProof/>
          <w:vertAlign w:val="superscript"/>
        </w:rPr>
        <w:t>3-7</w:t>
      </w:r>
      <w:r w:rsidR="00054F10" w:rsidRPr="00AB0D36">
        <w:rPr>
          <w:rFonts w:ascii="Courier New" w:hAnsi="Courier New" w:cs="Courier New"/>
        </w:rPr>
        <w:fldChar w:fldCharType="end"/>
      </w:r>
      <w:r w:rsidR="00054F10" w:rsidRPr="00AB0D36">
        <w:rPr>
          <w:rFonts w:ascii="Courier New" w:hAnsi="Courier New" w:cs="Courier New"/>
        </w:rPr>
        <w:t xml:space="preserve"> </w:t>
      </w:r>
      <w:r w:rsidR="003925F1" w:rsidRPr="00AB0D36">
        <w:rPr>
          <w:rFonts w:ascii="Courier New" w:hAnsi="Courier New" w:cs="Courier New"/>
        </w:rPr>
        <w:t>While, m</w:t>
      </w:r>
      <w:r w:rsidR="00B31E92" w:rsidRPr="00AB0D36">
        <w:rPr>
          <w:rFonts w:ascii="Courier New" w:hAnsi="Courier New" w:cs="Courier New"/>
        </w:rPr>
        <w:t>ore recently</w:t>
      </w:r>
      <w:r w:rsidR="001E01C8" w:rsidRPr="00AB0D36">
        <w:rPr>
          <w:rFonts w:ascii="Courier New" w:hAnsi="Courier New" w:cs="Courier New"/>
        </w:rPr>
        <w:t xml:space="preserve">, </w:t>
      </w:r>
      <w:r w:rsidR="009F30E8" w:rsidRPr="00AB0D36">
        <w:rPr>
          <w:rFonts w:ascii="Courier New" w:hAnsi="Courier New" w:cs="Courier New"/>
        </w:rPr>
        <w:t>research</w:t>
      </w:r>
      <w:r w:rsidR="001E01C8" w:rsidRPr="00AB0D36">
        <w:rPr>
          <w:rFonts w:ascii="Courier New" w:hAnsi="Courier New" w:cs="Courier New"/>
        </w:rPr>
        <w:t xml:space="preserve"> </w:t>
      </w:r>
      <w:r w:rsidR="009F30E8" w:rsidRPr="00AB0D36">
        <w:rPr>
          <w:rFonts w:ascii="Courier New" w:hAnsi="Courier New" w:cs="Courier New"/>
        </w:rPr>
        <w:t xml:space="preserve">on how </w:t>
      </w:r>
      <w:r w:rsidR="003925F1" w:rsidRPr="00AB0D36">
        <w:rPr>
          <w:rFonts w:ascii="Courier New" w:hAnsi="Courier New" w:cs="Courier New"/>
        </w:rPr>
        <w:t xml:space="preserve">social determinants, such as socioeconomic status, education or income, affect </w:t>
      </w:r>
      <w:r w:rsidR="009F30E8" w:rsidRPr="00AB0D36">
        <w:rPr>
          <w:rFonts w:ascii="Courier New" w:hAnsi="Courier New" w:cs="Courier New"/>
        </w:rPr>
        <w:t xml:space="preserve">lifespan </w:t>
      </w:r>
      <w:r w:rsidR="00400581" w:rsidRPr="00AB0D36">
        <w:rPr>
          <w:rFonts w:ascii="Courier New" w:hAnsi="Courier New" w:cs="Courier New"/>
        </w:rPr>
        <w:t>uncertainty</w:t>
      </w:r>
      <w:r w:rsidR="009F30E8" w:rsidRPr="00AB0D36">
        <w:rPr>
          <w:rFonts w:ascii="Courier New" w:hAnsi="Courier New" w:cs="Courier New"/>
        </w:rPr>
        <w:t xml:space="preserve"> has found that socially disadvantaged groups tend to experience higher uncertainty about their </w:t>
      </w:r>
      <w:r w:rsidR="00E860E2" w:rsidRPr="00AB0D36">
        <w:rPr>
          <w:rFonts w:ascii="Courier New" w:hAnsi="Courier New" w:cs="Courier New"/>
        </w:rPr>
        <w:t>eventual death</w:t>
      </w:r>
      <w:r w:rsidR="009F30E8" w:rsidRPr="00AB0D36">
        <w:rPr>
          <w:rFonts w:ascii="Courier New" w:hAnsi="Courier New" w:cs="Courier New"/>
        </w:rPr>
        <w:t>.</w:t>
      </w:r>
      <w:r w:rsidR="001E75FC" w:rsidRPr="00AB0D36">
        <w:rPr>
          <w:rFonts w:ascii="Courier New" w:hAnsi="Courier New" w:cs="Courier New"/>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AB0D36">
        <w:rPr>
          <w:rFonts w:ascii="Courier New" w:hAnsi="Courier New" w:cs="Courier New"/>
        </w:rPr>
        <w:instrText xml:space="preserve"> ADDIN EN.CITE </w:instrText>
      </w:r>
      <w:r w:rsidR="00FF0499" w:rsidRPr="00AB0D36">
        <w:rPr>
          <w:rFonts w:ascii="Courier New" w:hAnsi="Courier New" w:cs="Courier New"/>
        </w:rPr>
        <w:fldChar w:fldCharType="begin">
          <w:fldData xml:space="preserve">PEVuZE5vdGU+PENpdGU+PEF1dGhvcj5GaXJlYmF1Z2g8L0F1dGhvcj48WWVhcj4yMDE0PC9ZZWFy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=
</w:fldData>
        </w:fldChar>
      </w:r>
      <w:r w:rsidR="00FF0499" w:rsidRPr="00AB0D36">
        <w:rPr>
          <w:rFonts w:ascii="Courier New" w:hAnsi="Courier New" w:cs="Courier New"/>
        </w:rPr>
        <w:instrText xml:space="preserve"> ADDIN EN.CITE.DATA </w:instrText>
      </w:r>
      <w:r w:rsidR="00FF0499" w:rsidRPr="00AB0D36">
        <w:rPr>
          <w:rFonts w:ascii="Courier New" w:hAnsi="Courier New" w:cs="Courier New"/>
        </w:rPr>
      </w:r>
      <w:r w:rsidR="00FF0499" w:rsidRPr="00AB0D36">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1E75FC" w:rsidRPr="00AB0D36">
        <w:rPr>
          <w:rFonts w:ascii="Courier New" w:hAnsi="Courier New" w:cs="Courier New"/>
          <w:noProof/>
          <w:vertAlign w:val="superscript"/>
        </w:rPr>
        <w:t>8-13</w:t>
      </w:r>
      <w:r w:rsidR="001E75FC" w:rsidRPr="00AB0D36">
        <w:rPr>
          <w:rFonts w:ascii="Courier New" w:hAnsi="Courier New" w:cs="Courier New"/>
        </w:rPr>
        <w:fldChar w:fldCharType="end"/>
      </w:r>
      <w:r w:rsidR="00E60D08" w:rsidRPr="00AB0D36">
        <w:rPr>
          <w:rFonts w:ascii="Courier New" w:hAnsi="Courier New" w:cs="Courier New"/>
        </w:rPr>
        <w:t xml:space="preserve"> In contexts of high violence, greater uncertainty in life suggests ineffectiveness of policies to protect individuals and implies a failure of social protection through which violence is spread in a population.</w:t>
      </w:r>
      <w:r w:rsidR="009B58A9"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&lt;EndNote&gt;&lt;Cite&gt;&lt;Author&gt;Aburto&lt;/Author&gt;&lt;Year&gt;2019&lt;/Year&gt;&lt;RecNum&gt;161&lt;/RecNum&gt;&lt;DisplayText&gt;&lt;style face="superscript"&gt;14&lt;/style&gt;&lt;/DisplayText&gt;&lt;record&gt;&lt;rec-number&gt;161&lt;/rec-number&gt;&lt;foreign-keys&gt;&lt;key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sidR="009B58A9" w:rsidRPr="00AB0D36">
        <w:rPr>
          <w:rFonts w:ascii="Courier New" w:hAnsi="Courier New" w:cs="Courier New"/>
        </w:rPr>
        <w:fldChar w:fldCharType="separate"/>
      </w:r>
      <w:r w:rsidR="009B58A9" w:rsidRPr="00AB0D36">
        <w:rPr>
          <w:rFonts w:ascii="Courier New" w:hAnsi="Courier New" w:cs="Courier New"/>
          <w:noProof/>
          <w:vertAlign w:val="superscript"/>
        </w:rPr>
        <w:t>14</w:t>
      </w:r>
      <w:r w:rsidR="009B58A9" w:rsidRPr="00AB0D36">
        <w:rPr>
          <w:rFonts w:ascii="Courier New" w:hAnsi="Courier New" w:cs="Courier New"/>
        </w:rPr>
        <w:fldChar w:fldCharType="end"/>
      </w:r>
      <w:r w:rsidR="00E60D08" w:rsidRPr="00AB0D36">
        <w:rPr>
          <w:rFonts w:ascii="Courier New" w:hAnsi="Courier New" w:cs="Courier New"/>
        </w:rPr>
        <w:t xml:space="preserve"> Our article, therefore, highlights the role of violent environments on life</w:t>
      </w:r>
      <w:r w:rsidR="00E860E2" w:rsidRPr="00AB0D36">
        <w:rPr>
          <w:rFonts w:ascii="Courier New" w:hAnsi="Courier New" w:cs="Courier New"/>
        </w:rPr>
        <w:t>time</w:t>
      </w:r>
      <w:r w:rsidR="00E60D08" w:rsidRPr="00AB0D36">
        <w:rPr>
          <w:rFonts w:ascii="Courier New" w:hAnsi="Courier New" w:cs="Courier New"/>
        </w:rPr>
        <w:t xml:space="preserve"> uncertainty. </w:t>
      </w:r>
    </w:p>
    <w:p w14:paraId="7C9A916C" w14:textId="47E3BCE6" w:rsidR="003925F1" w:rsidRPr="00AB0D36" w:rsidRDefault="00E60D08" w:rsidP="00391B82">
      <w:pPr>
        <w:pStyle w:val="NoSpacing"/>
        <w:jc w:val="both"/>
        <w:rPr>
          <w:rFonts w:ascii="Courier New" w:hAnsi="Courier New" w:cs="Courier New"/>
        </w:rPr>
      </w:pPr>
      <w:r w:rsidRPr="00AB0D36">
        <w:rPr>
          <w:rFonts w:ascii="Courier New" w:hAnsi="Courier New" w:cs="Courier New"/>
        </w:rPr>
        <w:t xml:space="preserve"> </w:t>
      </w:r>
    </w:p>
    <w:p w14:paraId="50C9C489" w14:textId="7AB2743E" w:rsidR="001E75FC" w:rsidRPr="00AB0D36" w:rsidRDefault="00D134CB" w:rsidP="00391B82">
      <w:pPr>
        <w:pStyle w:val="NoSpacing"/>
        <w:jc w:val="both"/>
        <w:rPr>
          <w:rFonts w:ascii="Courier New" w:hAnsi="Courier New" w:cs="Courier New"/>
        </w:rPr>
      </w:pPr>
      <w:r w:rsidRPr="00AB0D36">
        <w:rPr>
          <w:rFonts w:ascii="Courier New" w:hAnsi="Courier New" w:cs="Courier New"/>
        </w:rPr>
        <w:t xml:space="preserve">Globally, </w:t>
      </w:r>
      <w:r w:rsidR="000F7D2B" w:rsidRPr="00AB0D36">
        <w:rPr>
          <w:rFonts w:ascii="Courier New" w:hAnsi="Courier New" w:cs="Courier New"/>
        </w:rPr>
        <w:t>lifetime</w:t>
      </w:r>
      <w:r w:rsidRPr="00AB0D36">
        <w:rPr>
          <w:rFonts w:ascii="Courier New" w:hAnsi="Courier New" w:cs="Courier New"/>
        </w:rPr>
        <w:t xml:space="preserve"> uncertainty varies considerably between </w:t>
      </w:r>
      <w:r w:rsidR="00D32526" w:rsidRPr="00AB0D36">
        <w:rPr>
          <w:rFonts w:ascii="Courier New" w:hAnsi="Courier New" w:cs="Courier New"/>
        </w:rPr>
        <w:t>countries.</w:t>
      </w:r>
      <w:r w:rsidR="001E75FC" w:rsidRPr="00AB0D36">
        <w:rPr>
          <w:rFonts w:ascii="Courier New" w:hAnsi="Courier New" w:cs="Courier New"/>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AB0D36">
        <w:rPr>
          <w:rFonts w:ascii="Courier New" w:hAnsi="Courier New" w:cs="Courier New"/>
        </w:rPr>
        <w:instrText xml:space="preserve"> ADDIN EN.CITE </w:instrText>
      </w:r>
      <w:r w:rsidR="009B58A9" w:rsidRPr="00AB0D36">
        <w:rPr>
          <w:rFonts w:ascii="Courier New" w:hAnsi="Courier New" w:cs="Courier New"/>
        </w:rPr>
        <w:fldChar w:fldCharType="begin">
          <w:fldData xml:space="preserve">PEVuZE5vdGU+PENpdGU+PEF1dGhvcj5BYnVydG88L0F1dGhvcj48WWVhcj4yMDE4PC9ZZWFyPjxS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</w:fldData>
        </w:fldChar>
      </w:r>
      <w:r w:rsidR="009B58A9" w:rsidRPr="00AB0D36">
        <w:rPr>
          <w:rFonts w:ascii="Courier New" w:hAnsi="Courier New" w:cs="Courier New"/>
        </w:rPr>
        <w:instrText xml:space="preserve"> ADDIN EN.CITE.DATA </w:instrText>
      </w:r>
      <w:r w:rsidR="009B58A9" w:rsidRPr="00AB0D36">
        <w:rPr>
          <w:rFonts w:ascii="Courier New" w:hAnsi="Courier New" w:cs="Courier New"/>
        </w:rPr>
      </w:r>
      <w:r w:rsidR="009B58A9" w:rsidRPr="00AB0D36">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9B58A9" w:rsidRPr="00AB0D36">
        <w:rPr>
          <w:rFonts w:ascii="Courier New" w:hAnsi="Courier New" w:cs="Courier New"/>
          <w:noProof/>
          <w:vertAlign w:val="superscript"/>
        </w:rPr>
        <w:t>15-21</w:t>
      </w:r>
      <w:r w:rsidR="001E75FC" w:rsidRPr="00AB0D36">
        <w:rPr>
          <w:rFonts w:ascii="Courier New" w:hAnsi="Courier New" w:cs="Courier New"/>
        </w:rPr>
        <w:fldChar w:fldCharType="end"/>
      </w:r>
      <w:r w:rsidRPr="00AB0D36">
        <w:rPr>
          <w:rFonts w:ascii="Courier New" w:hAnsi="Courier New" w:cs="Courier New"/>
        </w:rPr>
        <w:t xml:space="preserve"> Greater uncertainty usually corresponds to those countries with lower life expectancy.</w:t>
      </w:r>
      <w:r w:rsidR="001E75FC" w:rsidRPr="00AB0D36">
        <w:rPr>
          <w:rFonts w:ascii="Courier New" w:hAnsi="Courier New" w:cs="Courier New"/>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AB0D36">
        <w:rPr>
          <w:rFonts w:ascii="Courier New" w:hAnsi="Courier New" w:cs="Courier New"/>
        </w:rPr>
        <w:instrText xml:space="preserve"> ADDIN EN.CITE </w:instrText>
      </w:r>
      <w:r w:rsidR="009B58A9" w:rsidRPr="00AB0D36">
        <w:rPr>
          <w:rFonts w:ascii="Courier New" w:hAnsi="Courier New" w:cs="Courier New"/>
        </w:rPr>
        <w:fldChar w:fldCharType="begin">
          <w:fldData xml:space="preserve">PEVuZE5vdGU+PENpdGU+PEF1dGhvcj5TbWl0czwvQXV0aG9yPjxZZWFyPjIwMDk8L1llYXI+PFJl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</w:fldData>
        </w:fldChar>
      </w:r>
      <w:r w:rsidR="009B58A9" w:rsidRPr="00AB0D36">
        <w:rPr>
          <w:rFonts w:ascii="Courier New" w:hAnsi="Courier New" w:cs="Courier New"/>
        </w:rPr>
        <w:instrText xml:space="preserve"> ADDIN EN.CITE.DATA </w:instrText>
      </w:r>
      <w:r w:rsidR="009B58A9" w:rsidRPr="00AB0D36">
        <w:rPr>
          <w:rFonts w:ascii="Courier New" w:hAnsi="Courier New" w:cs="Courier New"/>
        </w:rPr>
      </w:r>
      <w:r w:rsidR="009B58A9" w:rsidRPr="00AB0D36">
        <w:rPr>
          <w:rFonts w:ascii="Courier New" w:hAnsi="Courier New" w:cs="Courier New"/>
        </w:rPr>
        <w:fldChar w:fldCharType="end"/>
      </w:r>
      <w:r w:rsidR="001E75FC" w:rsidRPr="00AB0D36">
        <w:rPr>
          <w:rFonts w:ascii="Courier New" w:hAnsi="Courier New" w:cs="Courier New"/>
        </w:rPr>
      </w:r>
      <w:r w:rsidR="001E75FC" w:rsidRPr="00AB0D36">
        <w:rPr>
          <w:rFonts w:ascii="Courier New" w:hAnsi="Courier New" w:cs="Courier New"/>
        </w:rPr>
        <w:fldChar w:fldCharType="separate"/>
      </w:r>
      <w:r w:rsidR="009B58A9" w:rsidRPr="00AB0D36">
        <w:rPr>
          <w:rFonts w:ascii="Courier New" w:hAnsi="Courier New" w:cs="Courier New"/>
          <w:noProof/>
          <w:vertAlign w:val="superscript"/>
        </w:rPr>
        <w:t>19-21</w:t>
      </w:r>
      <w:r w:rsidR="001E75FC" w:rsidRPr="00AB0D36">
        <w:rPr>
          <w:rFonts w:ascii="Courier New" w:hAnsi="Courier New" w:cs="Courier New"/>
        </w:rPr>
        <w:fldChar w:fldCharType="end"/>
      </w:r>
      <w:r w:rsidRPr="00AB0D36">
        <w:rPr>
          <w:rFonts w:ascii="Courier New" w:hAnsi="Courier New" w:cs="Courier New"/>
        </w:rPr>
        <w:t xml:space="preserve"> </w:t>
      </w:r>
      <w:ins w:id="4" w:author="Orsola Torrisi" w:date="2019-02-28T17:46:00Z">
        <w:r w:rsidR="00771B8A" w:rsidRPr="00AB0D36">
          <w:rPr>
            <w:rFonts w:ascii="Courier New" w:hAnsi="Courier New" w:cs="Courier New"/>
          </w:rPr>
          <w:t>Since the 18</w:t>
        </w:r>
        <w:r w:rsidR="00771B8A" w:rsidRPr="00AB0D36">
          <w:rPr>
            <w:rFonts w:ascii="Courier New" w:hAnsi="Courier New" w:cs="Courier New"/>
            <w:vertAlign w:val="superscript"/>
          </w:rPr>
          <w:t>th</w:t>
        </w:r>
        <w:r w:rsidR="00771B8A" w:rsidRPr="00AB0D36">
          <w:rPr>
            <w:rFonts w:ascii="Courier New" w:hAnsi="Courier New" w:cs="Courier New"/>
          </w:rPr>
          <w:t xml:space="preserve"> century</w:t>
        </w:r>
      </w:ins>
      <w:del w:id="5" w:author="Orsola Torrisi" w:date="2019-02-28T17:46:00Z">
        <w:r w:rsidRPr="00AB0D36" w:rsidDel="00771B8A">
          <w:rPr>
            <w:rFonts w:ascii="Courier New" w:hAnsi="Courier New" w:cs="Courier New"/>
          </w:rPr>
          <w:delText>Over time</w:delText>
        </w:r>
      </w:del>
      <w:r w:rsidRPr="00AB0D36">
        <w:rPr>
          <w:rFonts w:ascii="Courier New" w:hAnsi="Courier New" w:cs="Courier New"/>
        </w:rPr>
        <w:t xml:space="preserve">, </w:t>
      </w:r>
      <w:r w:rsidR="00AE1A30" w:rsidRPr="00AB0D36">
        <w:rPr>
          <w:rFonts w:ascii="Courier New" w:hAnsi="Courier New" w:cs="Courier New"/>
        </w:rPr>
        <w:t>major decreases in l</w:t>
      </w:r>
      <w:r w:rsidR="00DE54F3" w:rsidRPr="00AB0D36">
        <w:rPr>
          <w:rFonts w:ascii="Courier New" w:hAnsi="Courier New" w:cs="Courier New"/>
        </w:rPr>
        <w:t>ifespan inequality</w:t>
      </w:r>
      <w:r w:rsidR="00AE1A30" w:rsidRPr="00AB0D36">
        <w:rPr>
          <w:rFonts w:ascii="Courier New" w:hAnsi="Courier New" w:cs="Courier New"/>
        </w:rPr>
        <w:t xml:space="preserve"> came about from reducing premature mortality</w:t>
      </w:r>
      <w:ins w:id="6" w:author="Orsola Torrisi" w:date="2019-02-28T17:46:00Z">
        <w:r w:rsidR="00771B8A" w:rsidRPr="00AB0D36">
          <w:rPr>
            <w:rFonts w:ascii="Courier New" w:hAnsi="Courier New" w:cs="Courier New"/>
          </w:rPr>
          <w:t xml:space="preserve">, </w:t>
        </w:r>
        <w:commentRangeStart w:id="7"/>
        <w:r w:rsidR="00771B8A" w:rsidRPr="00AB0D36">
          <w:rPr>
            <w:rFonts w:ascii="Courier New" w:hAnsi="Courier New" w:cs="Courier New"/>
          </w:rPr>
          <w:t>p</w:t>
        </w:r>
      </w:ins>
      <w:commentRangeEnd w:id="7"/>
      <w:r w:rsidR="00827FC7" w:rsidRPr="00AB0D36">
        <w:rPr>
          <w:rStyle w:val="CommentReference"/>
        </w:rPr>
        <w:commentReference w:id="7"/>
      </w:r>
      <w:del w:id="8" w:author="Orsola Torrisi" w:date="2019-02-28T17:46:00Z">
        <w:r w:rsidRPr="00AB0D36" w:rsidDel="00771B8A">
          <w:rPr>
            <w:rFonts w:ascii="Courier New" w:hAnsi="Courier New" w:cs="Courier New"/>
          </w:rPr>
          <w:delText xml:space="preserve"> since the 18</w:delText>
        </w:r>
        <w:r w:rsidRPr="00AB0D36" w:rsidDel="00771B8A">
          <w:rPr>
            <w:rFonts w:ascii="Courier New" w:hAnsi="Courier New" w:cs="Courier New"/>
            <w:vertAlign w:val="superscript"/>
          </w:rPr>
          <w:delText>th</w:delText>
        </w:r>
        <w:r w:rsidRPr="00AB0D36" w:rsidDel="00771B8A">
          <w:rPr>
            <w:rFonts w:ascii="Courier New" w:hAnsi="Courier New" w:cs="Courier New"/>
          </w:rPr>
          <w:delText xml:space="preserve"> century</w:delText>
        </w:r>
        <w:r w:rsidR="00AE1A30" w:rsidRPr="00AB0D36" w:rsidDel="00771B8A">
          <w:rPr>
            <w:rFonts w:ascii="Courier New" w:hAnsi="Courier New" w:cs="Courier New"/>
          </w:rPr>
          <w:delText>.</w:delText>
        </w:r>
        <w:r w:rsidR="001E75FC" w:rsidRPr="00AB0D36" w:rsidDel="00771B8A">
          <w:rPr>
            <w:rFonts w:ascii="Courier New" w:hAnsi="Courier New" w:cs="Courier New"/>
          </w:rPr>
          <w:delText xml:space="preserve"> </w:delText>
        </w:r>
        <w:r w:rsidR="00AE1A30" w:rsidRPr="00AB0D36" w:rsidDel="00771B8A">
          <w:rPr>
            <w:rFonts w:ascii="Courier New" w:hAnsi="Courier New" w:cs="Courier New"/>
          </w:rPr>
          <w:delText>P</w:delText>
        </w:r>
      </w:del>
      <w:r w:rsidR="00AE1A30" w:rsidRPr="00AB0D36">
        <w:rPr>
          <w:rFonts w:ascii="Courier New" w:hAnsi="Courier New" w:cs="Courier New"/>
        </w:rPr>
        <w:t>articularly from saving lives at infancy</w:t>
      </w:r>
      <w:r w:rsidRPr="00AB0D36">
        <w:rPr>
          <w:rFonts w:ascii="Courier New" w:hAnsi="Courier New" w:cs="Courier New"/>
        </w:rPr>
        <w:t>, and decreasing infectious diseases and maternal mortality.</w:t>
      </w:r>
      <w:r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&lt;EndNote&gt;&lt;Cite&gt;&lt;Author&gt;Seligman&lt;/Author&gt;&lt;Year&gt;2016&lt;/Year&gt;&lt;RecNum&gt;50&lt;/RecNum&gt;&lt;DisplayText&gt;&lt;style face="superscript"&gt;22&lt;/style&gt;&lt;/DisplayText&gt;&lt;record&gt;&lt;rec-number&gt;50&lt;/rec-number&gt;&lt;foreign-keys&gt;&lt;key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Pr="00AB0D36">
        <w:rPr>
          <w:rFonts w:ascii="Courier New" w:hAnsi="Courier New" w:cs="Courier New"/>
        </w:rPr>
        <w:fldChar w:fldCharType="separate"/>
      </w:r>
      <w:r w:rsidR="009B58A9" w:rsidRPr="00AB0D36">
        <w:rPr>
          <w:rFonts w:ascii="Courier New" w:hAnsi="Courier New" w:cs="Courier New"/>
          <w:noProof/>
          <w:vertAlign w:val="superscript"/>
        </w:rPr>
        <w:t>22</w:t>
      </w:r>
      <w:r w:rsidRPr="00AB0D36">
        <w:rPr>
          <w:rFonts w:ascii="Courier New" w:hAnsi="Courier New" w:cs="Courier New"/>
        </w:rPr>
        <w:fldChar w:fldCharType="end"/>
      </w:r>
      <w:r w:rsidRPr="00AB0D36">
        <w:rPr>
          <w:rFonts w:ascii="Courier New" w:hAnsi="Courier New" w:cs="Courier New"/>
        </w:rPr>
        <w:t xml:space="preserve"> More recently, reduced cancer mortality has helped to make </w:t>
      </w:r>
      <w:r w:rsidR="000F7D2B" w:rsidRPr="00AB0D36">
        <w:rPr>
          <w:rFonts w:ascii="Courier New" w:hAnsi="Courier New" w:cs="Courier New"/>
        </w:rPr>
        <w:t xml:space="preserve">length of </w:t>
      </w:r>
      <w:r w:rsidRPr="00AB0D36">
        <w:rPr>
          <w:rFonts w:ascii="Courier New" w:hAnsi="Courier New" w:cs="Courier New"/>
        </w:rPr>
        <w:t>lives more equal in developed countries.</w:t>
      </w:r>
      <w:r w:rsidR="00D32526"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&lt;EndNote&gt;&lt;Cite&gt;&lt;Author&gt;Aburto&lt;/Author&gt;&lt;Year&gt;2018&lt;/Year&gt;&lt;RecNum&gt;147&lt;/RecNum&gt;&lt;DisplayText&gt;&lt;style face="superscript"&gt;22,23&lt;/style&gt;&lt;/DisplayText&gt;&lt;record&gt;&lt;rec-number&gt;147&lt;/rec-number&gt;&lt;foreign-keys&gt;&lt;key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Sciences&lt;/secondary-title&gt;&lt;/titles&gt;&lt;pages&gt;8420-8423&lt;/pages&gt;&lt;volume&gt;113&lt;/volume&gt;&lt;number&gt;30&lt;/number&gt;&lt;dates&gt;&lt;year&gt;2016&lt;/year&gt;&lt;/dates&gt;&lt;publisher&gt;National Acad Sciences&lt;/publisher&gt;&lt;label&gt;seligman2016equity&lt;/label&gt;&lt;urls&gt;&lt;/urls&gt;&lt;/record&gt;&lt;/Cite&gt;&lt;/EndNote&gt;</w:instrText>
      </w:r>
      <w:r w:rsidR="00D32526" w:rsidRPr="00AB0D36">
        <w:rPr>
          <w:rFonts w:ascii="Courier New" w:hAnsi="Courier New" w:cs="Courier New"/>
        </w:rPr>
        <w:fldChar w:fldCharType="separate"/>
      </w:r>
      <w:r w:rsidR="009B58A9" w:rsidRPr="00AB0D36">
        <w:rPr>
          <w:rFonts w:ascii="Courier New" w:hAnsi="Courier New" w:cs="Courier New"/>
          <w:noProof/>
          <w:vertAlign w:val="superscript"/>
        </w:rPr>
        <w:t>22,23</w:t>
      </w:r>
      <w:r w:rsidR="00D32526" w:rsidRPr="00AB0D36">
        <w:rPr>
          <w:rFonts w:ascii="Courier New" w:hAnsi="Courier New" w:cs="Courier New"/>
        </w:rPr>
        <w:fldChar w:fldCharType="end"/>
      </w:r>
      <w:r w:rsidRPr="00AB0D36">
        <w:rPr>
          <w:rFonts w:ascii="Courier New" w:hAnsi="Courier New" w:cs="Courier New"/>
        </w:rPr>
        <w:t xml:space="preserve"> </w:t>
      </w:r>
      <w:r w:rsidR="001E75FC" w:rsidRPr="00AB0D36">
        <w:rPr>
          <w:rFonts w:ascii="Courier New" w:hAnsi="Courier New" w:cs="Courier New"/>
        </w:rPr>
        <w:t>However, detailed knowledge is lacking about</w:t>
      </w:r>
      <w:r w:rsidR="00D879E4" w:rsidRPr="00AB0D36">
        <w:rPr>
          <w:rFonts w:ascii="Courier New" w:hAnsi="Courier New" w:cs="Courier New"/>
        </w:rPr>
        <w:t xml:space="preserve"> whether and</w:t>
      </w:r>
      <w:r w:rsidR="001E75FC" w:rsidRPr="00AB0D36">
        <w:rPr>
          <w:rFonts w:ascii="Courier New" w:hAnsi="Courier New" w:cs="Courier New"/>
        </w:rPr>
        <w:t xml:space="preserve"> how violence </w:t>
      </w:r>
      <w:ins w:id="9" w:author="Orsola Torrisi" w:date="2019-02-28T17:47:00Z">
        <w:r w:rsidR="00771B8A" w:rsidRPr="00AB0D36">
          <w:rPr>
            <w:rFonts w:ascii="Courier New" w:hAnsi="Courier New" w:cs="Courier New"/>
          </w:rPr>
          <w:t xml:space="preserve">– a fundamental state of vulnerability – </w:t>
        </w:r>
      </w:ins>
      <w:r w:rsidR="001E75FC" w:rsidRPr="00AB0D36">
        <w:rPr>
          <w:rFonts w:ascii="Courier New" w:hAnsi="Courier New" w:cs="Courier New"/>
        </w:rPr>
        <w:t xml:space="preserve">makes lifetimes </w:t>
      </w:r>
      <w:r w:rsidR="00D879E4" w:rsidRPr="00AB0D36">
        <w:rPr>
          <w:rFonts w:ascii="Courier New" w:hAnsi="Courier New" w:cs="Courier New"/>
        </w:rPr>
        <w:t>uncertain</w:t>
      </w:r>
      <w:ins w:id="10" w:author="Orsola Torrisi" w:date="2019-02-28T17:47:00Z">
        <w:r w:rsidR="00771B8A" w:rsidRPr="00AB0D36">
          <w:rPr>
            <w:rFonts w:ascii="Courier New" w:hAnsi="Courier New" w:cs="Courier New"/>
          </w:rPr>
          <w:t>.</w:t>
        </w:r>
      </w:ins>
      <w:del w:id="11" w:author="Orsola Torrisi" w:date="2019-02-28T17:47:00Z">
        <w:r w:rsidR="00EA6F3F" w:rsidRPr="00AB0D36" w:rsidDel="00771B8A">
          <w:rPr>
            <w:rFonts w:ascii="Courier New" w:hAnsi="Courier New" w:cs="Courier New"/>
          </w:rPr>
          <w:delText xml:space="preserve"> a fundamental state of vulnerability.</w:delText>
        </w:r>
      </w:del>
      <w:r w:rsidR="00EA6F3F" w:rsidRPr="00AB0D36">
        <w:rPr>
          <w:rFonts w:ascii="Courier New" w:hAnsi="Courier New" w:cs="Courier New"/>
        </w:rPr>
        <w:t xml:space="preserve"> </w:t>
      </w:r>
      <w:r w:rsidR="00D337A1" w:rsidRPr="00AB0D36">
        <w:rPr>
          <w:rFonts w:ascii="Courier New" w:hAnsi="Courier New" w:cs="Courier New"/>
        </w:rPr>
        <w:t>Studies on how violence affects the quality of life often rely on subjective measures.</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&lt;EndNote&gt;&lt;Cite&gt;&lt;Author&gt;Curiel&lt;/Author&gt;&lt;Year&gt;2018&lt;/Year&gt;&lt;RecNum&gt;150&lt;/RecNum&gt;&lt;DisplayText&gt;&lt;style face="superscript"&gt;24&lt;/style&gt;&lt;/DisplayText&gt;&lt;record&gt;&lt;rec-number&gt;150&lt;/rec-number&gt;&lt;foreign-keys&gt;&lt;key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24</w:t>
      </w:r>
      <w:r w:rsidR="003352EF" w:rsidRPr="00AB0D36">
        <w:rPr>
          <w:rFonts w:ascii="Courier New" w:hAnsi="Courier New" w:cs="Courier New"/>
        </w:rPr>
        <w:fldChar w:fldCharType="end"/>
      </w:r>
      <w:r w:rsidR="000517D4" w:rsidRPr="00AB0D36">
        <w:rPr>
          <w:rFonts w:ascii="Courier New" w:hAnsi="Courier New" w:cs="Courier New"/>
        </w:rPr>
        <w:t xml:space="preserve"> </w:t>
      </w:r>
      <w:r w:rsidR="00D72308" w:rsidRPr="00AB0D36">
        <w:rPr>
          <w:rFonts w:ascii="Courier New" w:hAnsi="Courier New" w:cs="Courier New"/>
        </w:rPr>
        <w:t>F</w:t>
      </w:r>
      <w:r w:rsidR="00D337A1" w:rsidRPr="00AB0D36">
        <w:rPr>
          <w:rFonts w:ascii="Courier New" w:hAnsi="Courier New" w:cs="Courier New"/>
        </w:rPr>
        <w:t>ear of crime</w:t>
      </w:r>
      <w:r w:rsidR="000F7D2B" w:rsidRPr="00AB0D36">
        <w:rPr>
          <w:rFonts w:ascii="Courier New" w:hAnsi="Courier New" w:cs="Courier New"/>
        </w:rPr>
        <w:t>, for example,</w:t>
      </w:r>
      <w:r w:rsidR="005F51F2" w:rsidRPr="00AB0D36">
        <w:rPr>
          <w:rFonts w:ascii="Courier New" w:hAnsi="Courier New" w:cs="Courier New"/>
        </w:rPr>
        <w:t xml:space="preserve"> depends</w:t>
      </w:r>
      <w:r w:rsidR="0003155E" w:rsidRPr="00AB0D36">
        <w:rPr>
          <w:rFonts w:ascii="Courier New" w:hAnsi="Courier New" w:cs="Courier New"/>
        </w:rPr>
        <w:t xml:space="preserve"> on how individuals perceive their environment and, therefore, might lead to a mismatch between the real uncertainty and how it is perceived.</w:t>
      </w:r>
      <w:r w:rsidR="00D23E57"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&lt;EndNote&gt;&lt;Cite&gt;&lt;Author&gt;Skogan&lt;/Author&gt;&lt;Year&gt;1987&lt;/Year&gt;&lt;RecNum&gt;156&lt;/RecNum&gt;&lt;DisplayText&gt;&lt;style face="superscript"&gt;25&lt;/style&gt;&lt;/DisplayText&gt;&lt;record&gt;&lt;rec-number&gt;156&lt;/rec-number&gt;&lt;foreign-keys&gt;&lt;key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sidR="00D23E57" w:rsidRPr="00AB0D36">
        <w:rPr>
          <w:rFonts w:ascii="Courier New" w:hAnsi="Courier New" w:cs="Courier New"/>
        </w:rPr>
        <w:fldChar w:fldCharType="separate"/>
      </w:r>
      <w:r w:rsidR="009B58A9" w:rsidRPr="00AB0D36">
        <w:rPr>
          <w:rFonts w:ascii="Courier New" w:hAnsi="Courier New" w:cs="Courier New"/>
          <w:noProof/>
          <w:vertAlign w:val="superscript"/>
        </w:rPr>
        <w:t>25</w:t>
      </w:r>
      <w:r w:rsidR="00D23E57" w:rsidRPr="00AB0D36">
        <w:rPr>
          <w:rFonts w:ascii="Courier New" w:hAnsi="Courier New" w:cs="Courier New"/>
        </w:rPr>
        <w:fldChar w:fldCharType="end"/>
      </w:r>
      <w:r w:rsidR="0003155E" w:rsidRPr="00AB0D36">
        <w:rPr>
          <w:rFonts w:ascii="Courier New" w:hAnsi="Courier New" w:cs="Courier New"/>
        </w:rPr>
        <w:t xml:space="preserve"> </w:t>
      </w:r>
      <w:ins w:id="12" w:author="Orsola Torrisi" w:date="2019-02-28T17:47:00Z">
        <w:r w:rsidR="00771B8A" w:rsidRPr="00AB0D36">
          <w:rPr>
            <w:rFonts w:ascii="Courier New" w:hAnsi="Courier New" w:cs="Courier New"/>
          </w:rPr>
          <w:t>For instance,</w:t>
        </w:r>
      </w:ins>
      <w:del w:id="13" w:author="Orsola Torrisi" w:date="2019-02-28T17:47:00Z">
        <w:r w:rsidR="0003155E" w:rsidRPr="00AB0D36" w:rsidDel="00771B8A">
          <w:rPr>
            <w:rFonts w:ascii="Courier New" w:hAnsi="Courier New" w:cs="Courier New"/>
          </w:rPr>
          <w:delText xml:space="preserve">For </w:delText>
        </w:r>
        <w:r w:rsidR="000F7D2B" w:rsidRPr="00AB0D36" w:rsidDel="00771B8A">
          <w:rPr>
            <w:rFonts w:ascii="Courier New" w:hAnsi="Courier New" w:cs="Courier New"/>
          </w:rPr>
          <w:delText>instance</w:delText>
        </w:r>
        <w:r w:rsidR="0003155E" w:rsidRPr="00AB0D36" w:rsidDel="00771B8A">
          <w:rPr>
            <w:rFonts w:ascii="Courier New" w:hAnsi="Courier New" w:cs="Courier New"/>
          </w:rPr>
          <w:delText>,</w:delText>
        </w:r>
      </w:del>
      <w:r w:rsidR="0003155E" w:rsidRPr="00AB0D36">
        <w:rPr>
          <w:rFonts w:ascii="Courier New" w:hAnsi="Courier New" w:cs="Courier New"/>
        </w:rPr>
        <w:t xml:space="preserve"> females are more likely to report significant levels of vulnerability, while experiencing </w:t>
      </w:r>
      <w:r w:rsidR="00D23E57" w:rsidRPr="00AB0D36">
        <w:rPr>
          <w:rFonts w:ascii="Courier New" w:hAnsi="Courier New" w:cs="Courier New"/>
        </w:rPr>
        <w:t xml:space="preserve">lower levels of victimization in periods </w:t>
      </w:r>
      <w:r w:rsidR="002E2703" w:rsidRPr="00AB0D36">
        <w:rPr>
          <w:rFonts w:ascii="Courier New" w:hAnsi="Courier New" w:cs="Courier New"/>
        </w:rPr>
        <w:t>when</w:t>
      </w:r>
      <w:r w:rsidR="00D23E57" w:rsidRPr="00AB0D36">
        <w:rPr>
          <w:rFonts w:ascii="Courier New" w:hAnsi="Courier New" w:cs="Courier New"/>
        </w:rPr>
        <w:t xml:space="preserve"> violence</w:t>
      </w:r>
      <w:r w:rsidR="00F60658" w:rsidRPr="00AB0D36">
        <w:rPr>
          <w:rFonts w:ascii="Courier New" w:hAnsi="Courier New" w:cs="Courier New"/>
        </w:rPr>
        <w:t xml:space="preserve"> is in</w:t>
      </w:r>
      <w:ins w:id="14" w:author="Orsola Torrisi" w:date="2019-02-28T17:47:00Z">
        <w:r w:rsidR="00771B8A" w:rsidRPr="00AB0D36">
          <w:rPr>
            <w:rFonts w:ascii="Courier New" w:hAnsi="Courier New" w:cs="Courier New"/>
          </w:rPr>
          <w:t>c</w:t>
        </w:r>
      </w:ins>
      <w:r w:rsidR="00F60658" w:rsidRPr="00AB0D36">
        <w:rPr>
          <w:rFonts w:ascii="Courier New" w:hAnsi="Courier New" w:cs="Courier New"/>
        </w:rPr>
        <w:t>reasing</w:t>
      </w:r>
      <w:r w:rsidR="00D23E57" w:rsidRPr="00AB0D36">
        <w:rPr>
          <w:rFonts w:ascii="Courier New" w:hAnsi="Courier New" w:cs="Courier New"/>
        </w:rPr>
        <w:t>.</w:t>
      </w:r>
      <w:r w:rsidR="00D23E57"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&lt;EndNote&gt;&lt;Cite&gt;&lt;Author&gt;Canudas-Romo&lt;/Author&gt;&lt;Year&gt;2017&lt;/Year&gt;&lt;RecNum&gt;92&lt;/RecNum&gt;&lt;DisplayText&gt;&lt;style face="superscript"&gt;26&lt;/style&gt;&lt;/DisplayText&gt;&lt;record&gt;&lt;rec-number&gt;92&lt;/rec-number&gt;&lt;foreign-keys&gt;&lt;key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D23E57" w:rsidRPr="00AB0D36">
        <w:rPr>
          <w:rFonts w:ascii="Courier New" w:hAnsi="Courier New" w:cs="Courier New"/>
        </w:rPr>
        <w:fldChar w:fldCharType="separate"/>
      </w:r>
      <w:r w:rsidR="009B58A9" w:rsidRPr="00AB0D36">
        <w:rPr>
          <w:rFonts w:ascii="Courier New" w:hAnsi="Courier New" w:cs="Courier New"/>
          <w:noProof/>
          <w:vertAlign w:val="superscript"/>
        </w:rPr>
        <w:t>26</w:t>
      </w:r>
      <w:r w:rsidR="00D23E57" w:rsidRPr="00AB0D36">
        <w:rPr>
          <w:rFonts w:ascii="Courier New" w:hAnsi="Courier New" w:cs="Courier New"/>
        </w:rPr>
        <w:fldChar w:fldCharType="end"/>
      </w:r>
      <w:r w:rsidR="00D928B8" w:rsidRPr="00AB0D36">
        <w:rPr>
          <w:rFonts w:ascii="Courier New" w:hAnsi="Courier New" w:cs="Courier New"/>
        </w:rPr>
        <w:t xml:space="preserve"> Certainly, this has an immediate effect on quality of life</w:t>
      </w:r>
      <w:r w:rsidR="000F7D2B" w:rsidRPr="00AB0D36">
        <w:rPr>
          <w:rFonts w:ascii="Courier New" w:hAnsi="Courier New" w:cs="Courier New"/>
        </w:rPr>
        <w:t>,</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&lt;EndNote&gt;&lt;Cite&gt;&lt;Author&gt;Jackson&lt;/Author&gt;&lt;Year&gt;2009&lt;/Year&gt;&lt;RecNum&gt;151&lt;/RecNum&gt;&lt;DisplayText&gt;&lt;style face="superscript"&gt;27&lt;/style&gt;&lt;/DisplayText&gt;&lt;record&gt;&lt;rec-number&gt;151&lt;/rec-number&gt;&lt;foreign-keys&gt;&lt;key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27</w:t>
      </w:r>
      <w:r w:rsidR="003352EF" w:rsidRPr="00AB0D36">
        <w:rPr>
          <w:rFonts w:ascii="Courier New" w:hAnsi="Courier New" w:cs="Courier New"/>
        </w:rPr>
        <w:fldChar w:fldCharType="end"/>
      </w:r>
      <w:r w:rsidR="00D928B8" w:rsidRPr="00AB0D36">
        <w:rPr>
          <w:rFonts w:ascii="Courier New" w:hAnsi="Courier New" w:cs="Courier New"/>
        </w:rPr>
        <w:t xml:space="preserve"> causing higher levels of</w:t>
      </w:r>
      <w:r w:rsidR="00D337A1" w:rsidRPr="00AB0D36">
        <w:rPr>
          <w:rFonts w:ascii="Courier New" w:hAnsi="Courier New" w:cs="Courier New"/>
        </w:rPr>
        <w:t xml:space="preserve"> </w:t>
      </w:r>
      <w:commentRangeStart w:id="15"/>
      <w:commentRangeStart w:id="16"/>
      <w:ins w:id="17" w:author="Orsola Torrisi" w:date="2019-02-28T17:47:00Z">
        <w:r w:rsidR="00771B8A" w:rsidRPr="00AB0D36">
          <w:rPr>
            <w:rFonts w:ascii="Courier New" w:hAnsi="Courier New" w:cs="Courier New"/>
          </w:rPr>
          <w:t>paranoia</w:t>
        </w:r>
        <w:commentRangeEnd w:id="15"/>
        <w:r w:rsidR="00771B8A" w:rsidRPr="00AB0D36">
          <w:rPr>
            <w:rStyle w:val="CommentReference"/>
            <w:rFonts w:ascii="Courier New" w:hAnsi="Courier New" w:cs="Courier New"/>
          </w:rPr>
          <w:commentReference w:id="15"/>
        </w:r>
      </w:ins>
      <w:commentRangeEnd w:id="16"/>
      <w:r w:rsidR="00827FC7" w:rsidRPr="00AB0D36">
        <w:rPr>
          <w:rStyle w:val="CommentReference"/>
        </w:rPr>
        <w:commentReference w:id="16"/>
      </w:r>
      <w:del w:id="18" w:author="Orsola Torrisi" w:date="2019-02-28T17:47:00Z">
        <w:r w:rsidR="00D337A1" w:rsidRPr="00AB0D36" w:rsidDel="00771B8A">
          <w:rPr>
            <w:rFonts w:ascii="Courier New" w:hAnsi="Courier New" w:cs="Courier New"/>
          </w:rPr>
          <w:delText>paranoia</w:delText>
        </w:r>
      </w:del>
      <w:r w:rsidR="00D337A1" w:rsidRPr="00AB0D36">
        <w:rPr>
          <w:rFonts w:ascii="Courier New" w:hAnsi="Courier New" w:cs="Courier New"/>
        </w:rPr>
        <w:t xml:space="preserve">, anxiety and other </w:t>
      </w:r>
      <w:r w:rsidR="003352EF" w:rsidRPr="00AB0D36">
        <w:rPr>
          <w:rFonts w:ascii="Courier New" w:hAnsi="Courier New" w:cs="Courier New"/>
        </w:rPr>
        <w:t>mental health issues for individuals,</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&lt;EndNote&gt;&lt;Cite&gt;&lt;Author&gt;Ruijsbroek&lt;/Author&gt;&lt;Year&gt;2015&lt;/Year&gt;&lt;RecNum&gt;152&lt;/RecNum&gt;&lt;DisplayText&gt;&lt;style face="superscript"&gt;28&lt;/style&gt;&lt;/DisplayText&gt;&lt;record&gt;&lt;rec-number&gt;152&lt;/rec-number&gt;&lt;foreign-keys&gt;&lt;key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28</w:t>
      </w:r>
      <w:r w:rsidR="003352EF" w:rsidRPr="00AB0D36">
        <w:rPr>
          <w:rFonts w:ascii="Courier New" w:hAnsi="Courier New" w:cs="Courier New"/>
        </w:rPr>
        <w:fldChar w:fldCharType="end"/>
      </w:r>
      <w:r w:rsidR="003352EF" w:rsidRPr="00AB0D36">
        <w:rPr>
          <w:rFonts w:ascii="Courier New" w:hAnsi="Courier New" w:cs="Courier New"/>
        </w:rPr>
        <w:t xml:space="preserve"> while promoting segregatio</w:t>
      </w:r>
      <w:r w:rsidR="00D928B8" w:rsidRPr="00AB0D36">
        <w:rPr>
          <w:rFonts w:ascii="Courier New" w:hAnsi="Courier New" w:cs="Courier New"/>
        </w:rPr>
        <w:t>n at the population level</w:t>
      </w:r>
      <w:r w:rsidR="003352EF" w:rsidRPr="00AB0D36">
        <w:rPr>
          <w:rFonts w:ascii="Courier New" w:hAnsi="Courier New" w:cs="Courier New"/>
        </w:rPr>
        <w:t>.</w:t>
      </w:r>
      <w:r w:rsidR="003352EF"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&lt;EndNote&gt;&lt;Cite&gt;&lt;Author&gt;Carro&lt;/Author&gt;&lt;Year&gt;2010&lt;/Year&gt;&lt;RecNum&gt;153&lt;/RecNum&gt;&lt;DisplayText&gt;&lt;style face="superscript"&gt;26,29&lt;/style&gt;&lt;/DisplayText&gt;&lt;record&gt;&lt;rec-number&gt;153&lt;/rec-number&gt;&lt;foreign-keys&gt;&lt;key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sidR="003352EF" w:rsidRPr="00AB0D36">
        <w:rPr>
          <w:rFonts w:ascii="Courier New" w:hAnsi="Courier New" w:cs="Courier New"/>
        </w:rPr>
        <w:fldChar w:fldCharType="separate"/>
      </w:r>
      <w:r w:rsidR="009B58A9" w:rsidRPr="00AB0D36">
        <w:rPr>
          <w:rFonts w:ascii="Courier New" w:hAnsi="Courier New" w:cs="Courier New"/>
          <w:noProof/>
          <w:vertAlign w:val="superscript"/>
        </w:rPr>
        <w:t>26,29</w:t>
      </w:r>
      <w:r w:rsidR="003352EF" w:rsidRPr="00AB0D36">
        <w:rPr>
          <w:rFonts w:ascii="Courier New" w:hAnsi="Courier New" w:cs="Courier New"/>
        </w:rPr>
        <w:fldChar w:fldCharType="end"/>
      </w:r>
      <w:r w:rsidR="00D72308" w:rsidRPr="00AB0D36">
        <w:rPr>
          <w:rFonts w:ascii="Courier New" w:hAnsi="Courier New" w:cs="Courier New"/>
        </w:rPr>
        <w:t xml:space="preserve"> </w:t>
      </w:r>
      <w:r w:rsidR="003352EF" w:rsidRPr="00AB0D36">
        <w:rPr>
          <w:rFonts w:ascii="Courier New" w:hAnsi="Courier New" w:cs="Courier New"/>
        </w:rPr>
        <w:t xml:space="preserve">Therefore, </w:t>
      </w:r>
      <w:ins w:id="19" w:author="Orsola Torrisi" w:date="2019-02-28T17:47:00Z">
        <w:r w:rsidR="00771B8A" w:rsidRPr="00AB0D36">
          <w:rPr>
            <w:rFonts w:ascii="Courier New" w:hAnsi="Courier New" w:cs="Courier New"/>
          </w:rPr>
          <w:t xml:space="preserve">more comprehensive understanding </w:t>
        </w:r>
      </w:ins>
      <w:del w:id="20" w:author="Orsola Torrisi" w:date="2019-02-28T17:47:00Z">
        <w:r w:rsidR="003352EF" w:rsidRPr="00AB0D36" w:rsidDel="00771B8A">
          <w:rPr>
            <w:rFonts w:ascii="Courier New" w:hAnsi="Courier New" w:cs="Courier New"/>
          </w:rPr>
          <w:delText>a f</w:delText>
        </w:r>
        <w:r w:rsidR="00D879E4" w:rsidRPr="00AB0D36" w:rsidDel="00771B8A">
          <w:rPr>
            <w:rFonts w:ascii="Courier New" w:hAnsi="Courier New" w:cs="Courier New"/>
          </w:rPr>
          <w:delText xml:space="preserve">uller comprehension </w:delText>
        </w:r>
      </w:del>
      <w:r w:rsidR="00D879E4" w:rsidRPr="00AB0D36">
        <w:rPr>
          <w:rFonts w:ascii="Courier New" w:hAnsi="Courier New" w:cs="Courier New"/>
        </w:rPr>
        <w:t>of the burden of violence on lifespan uncertainty holds potential insights for</w:t>
      </w:r>
      <w:r w:rsidR="00FA011B" w:rsidRPr="00AB0D36">
        <w:rPr>
          <w:rFonts w:ascii="Courier New" w:hAnsi="Courier New" w:cs="Courier New"/>
        </w:rPr>
        <w:t xml:space="preserve"> the consequences it poses on individuals and </w:t>
      </w:r>
      <w:r w:rsidR="00FA011B" w:rsidRPr="00AB0D36">
        <w:rPr>
          <w:rFonts w:ascii="Courier New" w:hAnsi="Courier New" w:cs="Courier New"/>
        </w:rPr>
        <w:lastRenderedPageBreak/>
        <w:t xml:space="preserve">societies, their </w:t>
      </w:r>
      <w:del w:id="21" w:author="José Manuel Aburto" w:date="2019-03-04T10:43:00Z">
        <w:r w:rsidR="00DE54F3" w:rsidRPr="00AB0D36" w:rsidDel="00AB0D36">
          <w:rPr>
            <w:rFonts w:ascii="Courier New" w:hAnsi="Courier New" w:cs="Courier New"/>
          </w:rPr>
          <w:delText>behavior</w:delText>
        </w:r>
      </w:del>
      <w:ins w:id="22" w:author="José Manuel Aburto" w:date="2019-03-04T10:43:00Z">
        <w:r w:rsidR="00AB0D36" w:rsidRPr="00AB0D36">
          <w:rPr>
            <w:rFonts w:ascii="Courier New" w:hAnsi="Courier New" w:cs="Courier New"/>
          </w:rPr>
          <w:t>behaviour</w:t>
        </w:r>
      </w:ins>
      <w:r w:rsidR="00DE54F3" w:rsidRPr="00AB0D36">
        <w:rPr>
          <w:rFonts w:ascii="Courier New" w:hAnsi="Courier New" w:cs="Courier New"/>
        </w:rPr>
        <w:t xml:space="preserve"> in </w:t>
      </w:r>
      <w:r w:rsidR="00D879E4" w:rsidRPr="00AB0D36">
        <w:rPr>
          <w:rFonts w:ascii="Courier New" w:hAnsi="Courier New" w:cs="Courier New"/>
        </w:rPr>
        <w:t>violent environments</w:t>
      </w:r>
      <w:r w:rsidR="00A60316" w:rsidRPr="00AB0D36">
        <w:rPr>
          <w:rFonts w:ascii="Courier New" w:hAnsi="Courier New" w:cs="Courier New"/>
        </w:rPr>
        <w:t>,</w:t>
      </w:r>
      <w:r w:rsidR="00D879E4" w:rsidRPr="00AB0D36">
        <w:rPr>
          <w:rFonts w:ascii="Courier New" w:hAnsi="Courier New" w:cs="Courier New"/>
        </w:rPr>
        <w:t xml:space="preserve"> and </w:t>
      </w:r>
      <w:r w:rsidR="00DE54F3" w:rsidRPr="00AB0D36">
        <w:rPr>
          <w:rFonts w:ascii="Courier New" w:hAnsi="Courier New" w:cs="Courier New"/>
        </w:rPr>
        <w:t xml:space="preserve">the future of </w:t>
      </w:r>
      <w:r w:rsidR="00D879E4" w:rsidRPr="00AB0D36">
        <w:rPr>
          <w:rFonts w:ascii="Courier New" w:hAnsi="Courier New" w:cs="Courier New"/>
        </w:rPr>
        <w:t>longevity.</w:t>
      </w:r>
    </w:p>
    <w:p w14:paraId="67858F9D" w14:textId="77777777" w:rsidR="00E71D25" w:rsidRPr="00AB0D36" w:rsidRDefault="00E71D25" w:rsidP="00391B82">
      <w:pPr>
        <w:pStyle w:val="NoSpacing"/>
        <w:jc w:val="both"/>
        <w:rPr>
          <w:rFonts w:ascii="Arial" w:hAnsi="Arial" w:cs="Arial"/>
        </w:rPr>
      </w:pPr>
    </w:p>
    <w:p w14:paraId="09E35DB2" w14:textId="127CC5B0" w:rsidR="00291FBE" w:rsidRPr="00AB0D36" w:rsidRDefault="00E71D25" w:rsidP="00391B82">
      <w:pPr>
        <w:pStyle w:val="NoSpacing"/>
        <w:jc w:val="both"/>
        <w:rPr>
          <w:rFonts w:ascii="Courier New" w:hAnsi="Courier New" w:cs="Courier New"/>
        </w:rPr>
      </w:pPr>
      <w:r w:rsidRPr="00AB0D36">
        <w:rPr>
          <w:rFonts w:ascii="Courier New" w:hAnsi="Courier New" w:cs="Courier New"/>
        </w:rPr>
        <w:t>Here we unify lifetime uncertainty with violence and pose four questions aimed at filling this knowledge gap: How uncertain lifetimes</w:t>
      </w:r>
      <w:r w:rsidR="00D173C9" w:rsidRPr="00AB0D36">
        <w:rPr>
          <w:rFonts w:ascii="Courier New" w:hAnsi="Courier New" w:cs="Courier New"/>
        </w:rPr>
        <w:t xml:space="preserve"> are</w:t>
      </w:r>
      <w:r w:rsidRPr="00AB0D36">
        <w:rPr>
          <w:rFonts w:ascii="Courier New" w:hAnsi="Courier New" w:cs="Courier New"/>
        </w:rPr>
        <w:t xml:space="preserve"> in the most dangerous countries in the world, compared with peaceful </w:t>
      </w:r>
      <w:commentRangeStart w:id="23"/>
      <w:commentRangeStart w:id="24"/>
      <w:ins w:id="25" w:author="Orsola Torrisi" w:date="2019-02-28T17:48:00Z">
        <w:r w:rsidR="00771B8A" w:rsidRPr="00AB0D36">
          <w:rPr>
            <w:rFonts w:ascii="Courier New" w:hAnsi="Courier New" w:cs="Courier New"/>
          </w:rPr>
          <w:t>nations</w:t>
        </w:r>
        <w:commentRangeEnd w:id="23"/>
        <w:r w:rsidR="00771B8A" w:rsidRPr="00AB0D36">
          <w:rPr>
            <w:rStyle w:val="CommentReference"/>
            <w:rFonts w:ascii="Courier New" w:hAnsi="Courier New" w:cs="Courier New"/>
          </w:rPr>
          <w:commentReference w:id="23"/>
        </w:r>
      </w:ins>
      <w:commentRangeEnd w:id="24"/>
      <w:r w:rsidR="00827FC7" w:rsidRPr="00AB0D36">
        <w:rPr>
          <w:rStyle w:val="CommentReference"/>
        </w:rPr>
        <w:commentReference w:id="24"/>
      </w:r>
      <w:del w:id="26" w:author="Orsola Torrisi" w:date="2019-02-28T17:48:00Z">
        <w:r w:rsidRPr="00AB0D36" w:rsidDel="00771B8A">
          <w:rPr>
            <w:rFonts w:ascii="Courier New" w:hAnsi="Courier New" w:cs="Courier New"/>
          </w:rPr>
          <w:delText>nations</w:delText>
        </w:r>
      </w:del>
      <w:r w:rsidRPr="00AB0D36">
        <w:rPr>
          <w:rFonts w:ascii="Courier New" w:hAnsi="Courier New" w:cs="Courier New"/>
        </w:rPr>
        <w:t xml:space="preserve">, for males compared with females, and what is the contribution </w:t>
      </w:r>
      <w:r w:rsidR="00291FBE" w:rsidRPr="00AB0D36">
        <w:rPr>
          <w:rFonts w:ascii="Courier New" w:hAnsi="Courier New" w:cs="Courier New"/>
        </w:rPr>
        <w:t>o</w:t>
      </w:r>
      <w:r w:rsidR="009203AD" w:rsidRPr="00AB0D36">
        <w:rPr>
          <w:rFonts w:ascii="Courier New" w:hAnsi="Courier New" w:cs="Courier New"/>
        </w:rPr>
        <w:t xml:space="preserve">f </w:t>
      </w:r>
      <w:r w:rsidRPr="00AB0D36">
        <w:rPr>
          <w:rFonts w:ascii="Courier New" w:hAnsi="Courier New" w:cs="Courier New"/>
        </w:rPr>
        <w:t>violen</w:t>
      </w:r>
      <w:r w:rsidR="009203AD" w:rsidRPr="00AB0D36">
        <w:rPr>
          <w:rFonts w:ascii="Courier New" w:hAnsi="Courier New" w:cs="Courier New"/>
        </w:rPr>
        <w:t xml:space="preserve">t deaths </w:t>
      </w:r>
      <w:r w:rsidRPr="00AB0D36">
        <w:rPr>
          <w:rFonts w:ascii="Courier New" w:hAnsi="Courier New" w:cs="Courier New"/>
        </w:rPr>
        <w:t>to the observed differences?</w:t>
      </w:r>
      <w:r w:rsidR="00380DBE" w:rsidRPr="00AB0D36">
        <w:rPr>
          <w:rFonts w:ascii="Courier New" w:hAnsi="Courier New" w:cs="Courier New"/>
        </w:rPr>
        <w:t xml:space="preserve"> To answer these </w:t>
      </w:r>
      <w:r w:rsidR="009203AD" w:rsidRPr="00AB0D36">
        <w:rPr>
          <w:rFonts w:ascii="Courier New" w:hAnsi="Courier New" w:cs="Courier New"/>
        </w:rPr>
        <w:t>questions,</w:t>
      </w:r>
      <w:r w:rsidR="00380DBE" w:rsidRPr="00AB0D36">
        <w:rPr>
          <w:rFonts w:ascii="Courier New" w:hAnsi="Courier New" w:cs="Courier New"/>
        </w:rPr>
        <w:t xml:space="preserve"> we </w:t>
      </w:r>
      <w:r w:rsidR="00F60658" w:rsidRPr="00AB0D36">
        <w:rPr>
          <w:rFonts w:ascii="Courier New" w:hAnsi="Courier New" w:cs="Courier New"/>
        </w:rPr>
        <w:t>use</w:t>
      </w:r>
      <w:r w:rsidR="00380DBE" w:rsidRPr="00AB0D36">
        <w:rPr>
          <w:rFonts w:ascii="Courier New" w:hAnsi="Courier New" w:cs="Courier New"/>
        </w:rPr>
        <w:t xml:space="preserve"> </w:t>
      </w:r>
      <w:r w:rsidR="00D173C9" w:rsidRPr="00AB0D36">
        <w:rPr>
          <w:rFonts w:ascii="Courier New" w:hAnsi="Courier New" w:cs="Courier New"/>
        </w:rPr>
        <w:t xml:space="preserve">mortality </w:t>
      </w:r>
      <w:r w:rsidR="00380DBE" w:rsidRPr="00AB0D36">
        <w:rPr>
          <w:rFonts w:ascii="Courier New" w:hAnsi="Courier New" w:cs="Courier New"/>
        </w:rPr>
        <w:t xml:space="preserve">data from </w:t>
      </w:r>
      <w:r w:rsidR="00400581" w:rsidRPr="00AB0D36">
        <w:rPr>
          <w:rFonts w:ascii="Courier New" w:hAnsi="Courier New" w:cs="Courier New"/>
        </w:rPr>
        <w:t>163</w:t>
      </w:r>
      <w:r w:rsidR="00380DBE" w:rsidRPr="00AB0D36">
        <w:rPr>
          <w:rFonts w:ascii="Courier New" w:hAnsi="Courier New" w:cs="Courier New"/>
        </w:rPr>
        <w:t xml:space="preserve"> </w:t>
      </w:r>
      <w:commentRangeStart w:id="27"/>
      <w:ins w:id="28" w:author="Orsola Torrisi" w:date="2019-02-28T17:48:00Z">
        <w:r w:rsidR="00771B8A" w:rsidRPr="00AB0D36">
          <w:rPr>
            <w:rFonts w:ascii="Courier New" w:hAnsi="Courier New" w:cs="Courier New"/>
          </w:rPr>
          <w:t>nations</w:t>
        </w:r>
        <w:commentRangeEnd w:id="27"/>
        <w:r w:rsidR="00771B8A" w:rsidRPr="00AB0D36">
          <w:rPr>
            <w:rStyle w:val="CommentReference"/>
            <w:rFonts w:ascii="Courier New" w:hAnsi="Courier New" w:cs="Courier New"/>
          </w:rPr>
          <w:commentReference w:id="27"/>
        </w:r>
      </w:ins>
      <w:del w:id="29" w:author="Orsola Torrisi" w:date="2019-02-28T17:48:00Z">
        <w:r w:rsidR="00380DBE" w:rsidRPr="00AB0D36" w:rsidDel="00771B8A">
          <w:rPr>
            <w:rFonts w:ascii="Courier New" w:hAnsi="Courier New" w:cs="Courier New"/>
          </w:rPr>
          <w:delText>nations</w:delText>
        </w:r>
      </w:del>
      <w:r w:rsidR="00380DBE" w:rsidRPr="00AB0D36">
        <w:rPr>
          <w:rFonts w:ascii="Courier New" w:hAnsi="Courier New" w:cs="Courier New"/>
        </w:rPr>
        <w:t xml:space="preserve"> </w:t>
      </w:r>
      <w:r w:rsidR="009203AD" w:rsidRPr="00AB0D36">
        <w:rPr>
          <w:rFonts w:ascii="Courier New" w:hAnsi="Courier New" w:cs="Courier New"/>
        </w:rPr>
        <w:t>from the Global Burden of Disease</w:t>
      </w:r>
      <w:r w:rsidR="007D4D01" w:rsidRPr="00AB0D36">
        <w:rPr>
          <w:rFonts w:ascii="Courier New" w:hAnsi="Courier New" w:cs="Courier New"/>
        </w:rPr>
        <w:t xml:space="preserve"> Study (GBD)</w:t>
      </w:r>
      <w:r w:rsidR="00400581" w:rsidRPr="00AB0D36">
        <w:rPr>
          <w:rFonts w:ascii="Courier New" w:hAnsi="Courier New" w:cs="Courier New"/>
        </w:rPr>
        <w:t xml:space="preserve"> by sex (3072 life tables</w:t>
      </w:r>
      <w:r w:rsidR="007D4D01" w:rsidRPr="00AB0D36">
        <w:rPr>
          <w:rFonts w:ascii="Courier New" w:hAnsi="Courier New" w:cs="Courier New"/>
        </w:rPr>
        <w:t>)</w:t>
      </w:r>
      <w:r w:rsidR="00400581" w:rsidRPr="00AB0D36">
        <w:rPr>
          <w:rFonts w:ascii="Courier New" w:hAnsi="Courier New" w:cs="Courier New"/>
        </w:rPr>
        <w:t>,</w:t>
      </w:r>
      <w:r w:rsidR="007522A5"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7522A5" w:rsidRPr="00AB0D36">
        <w:rPr>
          <w:rFonts w:ascii="Courier New" w:hAnsi="Courier New" w:cs="Courier New"/>
        </w:rPr>
        <w:fldChar w:fldCharType="separate"/>
      </w:r>
      <w:r w:rsidR="009B58A9" w:rsidRPr="00AB0D36">
        <w:rPr>
          <w:rFonts w:ascii="Courier New" w:hAnsi="Courier New" w:cs="Courier New"/>
          <w:noProof/>
          <w:vertAlign w:val="superscript"/>
        </w:rPr>
        <w:t>30</w:t>
      </w:r>
      <w:r w:rsidR="007522A5" w:rsidRPr="00AB0D36">
        <w:rPr>
          <w:rFonts w:ascii="Courier New" w:hAnsi="Courier New" w:cs="Courier New"/>
        </w:rPr>
        <w:fldChar w:fldCharType="end"/>
      </w:r>
      <w:r w:rsidR="00400581" w:rsidRPr="00AB0D36">
        <w:rPr>
          <w:rFonts w:ascii="Courier New" w:hAnsi="Courier New" w:cs="Courier New"/>
        </w:rPr>
        <w:t xml:space="preserve"> and information </w:t>
      </w:r>
      <w:r w:rsidR="00F60658" w:rsidRPr="00AB0D36">
        <w:rPr>
          <w:rFonts w:ascii="Courier New" w:hAnsi="Courier New" w:cs="Courier New"/>
        </w:rPr>
        <w:t xml:space="preserve">on levels of violence </w:t>
      </w:r>
      <w:r w:rsidR="00400581" w:rsidRPr="00AB0D36">
        <w:rPr>
          <w:rFonts w:ascii="Courier New" w:hAnsi="Courier New" w:cs="Courier New"/>
        </w:rPr>
        <w:t>from the Global Peace Index</w:t>
      </w:r>
      <w:ins w:id="30" w:author="Orsola Torrisi" w:date="2019-02-28T17:48:00Z">
        <w:r w:rsidR="00771B8A" w:rsidRPr="00AB0D36">
          <w:rPr>
            <w:rFonts w:ascii="Courier New" w:hAnsi="Courier New" w:cs="Courier New"/>
          </w:rPr>
          <w:t xml:space="preserve"> (GPI)</w:t>
        </w:r>
      </w:ins>
      <w:r w:rsidR="00400581" w:rsidRPr="00AB0D36">
        <w:rPr>
          <w:rFonts w:ascii="Courier New" w:hAnsi="Courier New" w:cs="Courier New"/>
        </w:rPr>
        <w:t xml:space="preserve"> for the period 2008-2017.</w:t>
      </w:r>
    </w:p>
    <w:p w14:paraId="728E191A" w14:textId="05974F2D" w:rsidR="00636863" w:rsidRPr="00AB0D36" w:rsidRDefault="007522A5" w:rsidP="00391B82">
      <w:pPr>
        <w:pStyle w:val="NoSpacing"/>
        <w:jc w:val="both"/>
        <w:rPr>
          <w:rFonts w:ascii="Courier New" w:hAnsi="Courier New" w:cs="Courier New"/>
          <w:b/>
        </w:rPr>
      </w:pPr>
      <w:r w:rsidRPr="00AB0D36">
        <w:rPr>
          <w:rFonts w:ascii="Courier New" w:hAnsi="Courier New" w:cs="Courier New"/>
        </w:rPr>
        <w:t xml:space="preserve">                                                                                                                                                 </w:t>
      </w:r>
      <w:r w:rsidR="00090083" w:rsidRPr="00AB0D36">
        <w:rPr>
          <w:rFonts w:ascii="Courier New" w:hAnsi="Courier New" w:cs="Courier New"/>
          <w:b/>
        </w:rPr>
        <w:t>Lifetime u</w:t>
      </w:r>
      <w:r w:rsidR="00291FBE" w:rsidRPr="00AB0D36">
        <w:rPr>
          <w:rFonts w:ascii="Courier New" w:hAnsi="Courier New" w:cs="Courier New"/>
          <w:b/>
        </w:rPr>
        <w:t>ncertainty and violence around the globe</w:t>
      </w:r>
    </w:p>
    <w:p w14:paraId="5065F76D" w14:textId="77777777" w:rsidR="00636863" w:rsidRPr="00AB0D36" w:rsidRDefault="00636863" w:rsidP="00391B82">
      <w:pPr>
        <w:pStyle w:val="NoSpacing"/>
        <w:jc w:val="both"/>
        <w:rPr>
          <w:rFonts w:ascii="Courier New" w:hAnsi="Courier New" w:cs="Courier New"/>
        </w:rPr>
      </w:pPr>
    </w:p>
    <w:p w14:paraId="6358B3C0" w14:textId="710EEB45" w:rsidR="00E860E2" w:rsidRPr="00AB0D36" w:rsidRDefault="00291FBE" w:rsidP="00391B82">
      <w:pPr>
        <w:pStyle w:val="NormalWeb"/>
        <w:spacing w:before="0" w:beforeAutospacing="0" w:after="0" w:afterAutospacing="0"/>
        <w:jc w:val="both"/>
        <w:rPr>
          <w:rFonts w:ascii="Courier New" w:hAnsi="Courier New" w:cs="Courier New"/>
          <w:color w:val="000000" w:themeColor="text1"/>
          <w:sz w:val="22"/>
          <w:szCs w:val="22"/>
          <w:lang w:val="en-GB"/>
        </w:rPr>
      </w:pPr>
      <w:r w:rsidRPr="00AB0D36">
        <w:rPr>
          <w:rFonts w:ascii="Courier New" w:hAnsi="Courier New" w:cs="Courier New"/>
          <w:sz w:val="22"/>
          <w:szCs w:val="22"/>
          <w:lang w:val="en-GB"/>
        </w:rPr>
        <w:t>T</w:t>
      </w:r>
      <w:r w:rsidR="00090083" w:rsidRPr="00AB0D36">
        <w:rPr>
          <w:rFonts w:ascii="Courier New" w:hAnsi="Courier New" w:cs="Courier New"/>
          <w:sz w:val="22"/>
          <w:szCs w:val="22"/>
          <w:lang w:val="en-GB"/>
        </w:rPr>
        <w:t>he level of violence in a country is determined by the</w:t>
      </w:r>
      <w:r w:rsidR="00C0364E" w:rsidRPr="00AB0D36">
        <w:rPr>
          <w:rFonts w:ascii="Courier New" w:hAnsi="Courier New" w:cs="Courier New"/>
          <w:sz w:val="22"/>
          <w:szCs w:val="22"/>
          <w:lang w:val="en-GB"/>
        </w:rPr>
        <w:t xml:space="preserve"> Global Peace Index</w:t>
      </w:r>
      <w:r w:rsidR="009233B5" w:rsidRPr="00AB0D36">
        <w:rPr>
          <w:rFonts w:ascii="Courier New" w:hAnsi="Courier New" w:cs="Courier New"/>
          <w:sz w:val="22"/>
          <w:szCs w:val="22"/>
          <w:lang w:val="en-GB"/>
        </w:rPr>
        <w:t xml:space="preserve"> (GP</w:t>
      </w:r>
      <w:r w:rsidR="00D97BF7" w:rsidRPr="00AB0D36">
        <w:rPr>
          <w:rFonts w:ascii="Courier New" w:hAnsi="Courier New" w:cs="Courier New"/>
          <w:sz w:val="22"/>
          <w:szCs w:val="22"/>
          <w:lang w:val="en-GB"/>
        </w:rPr>
        <w:t>I</w:t>
      </w:r>
      <w:r w:rsidR="009233B5" w:rsidRPr="00AB0D36">
        <w:rPr>
          <w:rFonts w:ascii="Courier New" w:hAnsi="Courier New" w:cs="Courier New"/>
          <w:sz w:val="22"/>
          <w:szCs w:val="22"/>
          <w:lang w:val="en-GB"/>
        </w:rPr>
        <w:t>)</w:t>
      </w:r>
      <w:r w:rsidR="00C0364E" w:rsidRPr="00AB0D36">
        <w:rPr>
          <w:rFonts w:ascii="Courier New" w:hAnsi="Courier New" w:cs="Courier New"/>
          <w:sz w:val="22"/>
          <w:szCs w:val="22"/>
          <w:lang w:val="en-GB"/>
        </w:rPr>
        <w:t>.</w:t>
      </w:r>
      <w:r w:rsidR="00C0364E"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C0364E"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C0364E" w:rsidRPr="00AB0D36">
        <w:rPr>
          <w:rFonts w:ascii="Courier New" w:hAnsi="Courier New" w:cs="Courier New"/>
          <w:sz w:val="22"/>
          <w:szCs w:val="22"/>
          <w:lang w:val="en-GB"/>
        </w:rPr>
        <w:fldChar w:fldCharType="end"/>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This index</w:t>
      </w:r>
      <w:r w:rsidR="006C30B1" w:rsidRPr="00AB0D36">
        <w:rPr>
          <w:rFonts w:ascii="Courier New" w:hAnsi="Courier New" w:cs="Courier New"/>
          <w:sz w:val="22"/>
          <w:szCs w:val="22"/>
          <w:lang w:val="en-GB"/>
        </w:rPr>
        <w:t xml:space="preserve"> </w:t>
      </w:r>
      <w:r w:rsidR="00381500" w:rsidRPr="00AB0D36">
        <w:rPr>
          <w:rFonts w:ascii="Courier New" w:hAnsi="Courier New" w:cs="Courier New"/>
          <w:sz w:val="22"/>
          <w:szCs w:val="22"/>
          <w:lang w:val="en-GB"/>
        </w:rPr>
        <w:t>ranks the peacefulness of 163</w:t>
      </w:r>
      <w:r w:rsidR="00470AA0" w:rsidRPr="00AB0D36">
        <w:rPr>
          <w:rFonts w:ascii="Courier New" w:hAnsi="Courier New" w:cs="Courier New"/>
          <w:sz w:val="22"/>
          <w:szCs w:val="22"/>
          <w:lang w:val="en-GB"/>
        </w:rPr>
        <w:t xml:space="preserve"> (99.7% </w:t>
      </w:r>
      <w:r w:rsidR="002376AD" w:rsidRPr="00AB0D36">
        <w:rPr>
          <w:rFonts w:ascii="Courier New" w:hAnsi="Courier New" w:cs="Courier New"/>
          <w:sz w:val="22"/>
          <w:szCs w:val="22"/>
          <w:lang w:val="en-GB"/>
        </w:rPr>
        <w:t>of the global population</w:t>
      </w:r>
      <w:r w:rsidR="00470AA0" w:rsidRPr="00AB0D36">
        <w:rPr>
          <w:rFonts w:ascii="Courier New" w:hAnsi="Courier New" w:cs="Courier New"/>
          <w:sz w:val="22"/>
          <w:szCs w:val="22"/>
          <w:lang w:val="en-GB"/>
        </w:rPr>
        <w:t>)</w:t>
      </w:r>
      <w:r w:rsidR="00381500" w:rsidRPr="00AB0D36">
        <w:rPr>
          <w:rFonts w:ascii="Courier New" w:hAnsi="Courier New" w:cs="Courier New"/>
          <w:sz w:val="22"/>
          <w:szCs w:val="22"/>
          <w:lang w:val="en-GB"/>
        </w:rPr>
        <w:t xml:space="preserve"> countries</w:t>
      </w:r>
      <w:r w:rsidR="006C30B1" w:rsidRPr="00AB0D36">
        <w:rPr>
          <w:rFonts w:ascii="Courier New" w:hAnsi="Courier New" w:cs="Courier New"/>
          <w:sz w:val="22"/>
          <w:szCs w:val="22"/>
          <w:lang w:val="en-GB"/>
        </w:rPr>
        <w:t xml:space="preserve"> based on three domains: 1) Ongoing domestic and international conflict, 2) societal safety and security, and 3) militarization. It is </w:t>
      </w:r>
      <w:r w:rsidR="00470AA0" w:rsidRPr="00AB0D36">
        <w:rPr>
          <w:rFonts w:ascii="Courier New" w:hAnsi="Courier New" w:cs="Courier New"/>
          <w:sz w:val="22"/>
          <w:szCs w:val="22"/>
          <w:lang w:val="en-GB"/>
        </w:rPr>
        <w:t>constructed</w:t>
      </w:r>
      <w:r w:rsidR="006C30B1" w:rsidRPr="00AB0D36">
        <w:rPr>
          <w:rFonts w:ascii="Courier New" w:hAnsi="Courier New" w:cs="Courier New"/>
          <w:sz w:val="22"/>
          <w:szCs w:val="22"/>
          <w:lang w:val="en-GB"/>
        </w:rPr>
        <w:t xml:space="preserve"> </w:t>
      </w:r>
      <w:r w:rsidR="00470AA0" w:rsidRPr="00AB0D36">
        <w:rPr>
          <w:rFonts w:ascii="Courier New" w:hAnsi="Courier New" w:cs="Courier New"/>
          <w:sz w:val="22"/>
          <w:szCs w:val="22"/>
          <w:lang w:val="en-GB"/>
        </w:rPr>
        <w:t>with</w:t>
      </w:r>
      <w:r w:rsidR="006C30B1" w:rsidRPr="00AB0D36">
        <w:rPr>
          <w:rFonts w:ascii="Courier New" w:hAnsi="Courier New" w:cs="Courier New"/>
          <w:sz w:val="22"/>
          <w:szCs w:val="22"/>
          <w:lang w:val="en-GB"/>
        </w:rPr>
        <w:t xml:space="preserve"> 23 indicators of </w:t>
      </w:r>
      <w:r w:rsidR="002E2703" w:rsidRPr="00AB0D36">
        <w:rPr>
          <w:rFonts w:ascii="Courier New" w:hAnsi="Courier New" w:cs="Courier New"/>
          <w:sz w:val="22"/>
          <w:szCs w:val="22"/>
          <w:lang w:val="en-GB"/>
        </w:rPr>
        <w:t>violence</w:t>
      </w:r>
      <w:r w:rsidR="006C30B1" w:rsidRPr="00AB0D36">
        <w:rPr>
          <w:rFonts w:ascii="Courier New" w:hAnsi="Courier New" w:cs="Courier New"/>
          <w:sz w:val="22"/>
          <w:szCs w:val="22"/>
          <w:lang w:val="en-GB"/>
        </w:rPr>
        <w:t>, such as number and duration of internal conflicts, level of perceived criminality, and homicide rates.</w:t>
      </w:r>
      <w:r w:rsidR="006C30B1"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6C30B1"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6C30B1" w:rsidRPr="00AB0D36">
        <w:rPr>
          <w:rFonts w:ascii="Courier New" w:hAnsi="Courier New" w:cs="Courier New"/>
          <w:sz w:val="22"/>
          <w:szCs w:val="22"/>
          <w:lang w:val="en-GB"/>
        </w:rPr>
        <w:fldChar w:fldCharType="end"/>
      </w:r>
      <w:r w:rsidR="00381500" w:rsidRPr="00AB0D36">
        <w:rPr>
          <w:rFonts w:ascii="Courier New" w:hAnsi="Courier New" w:cs="Courier New"/>
          <w:sz w:val="22"/>
          <w:szCs w:val="22"/>
          <w:lang w:val="en-GB"/>
        </w:rPr>
        <w:t xml:space="preserve"> Europe has consistently been the most peaceful region in the wo</w:t>
      </w:r>
      <w:r w:rsidR="00F60658" w:rsidRPr="00AB0D36">
        <w:rPr>
          <w:rFonts w:ascii="Courier New" w:hAnsi="Courier New" w:cs="Courier New"/>
          <w:sz w:val="22"/>
          <w:szCs w:val="22"/>
          <w:lang w:val="en-GB"/>
        </w:rPr>
        <w:t>rld over the last decade.</w:t>
      </w:r>
      <w:r w:rsidR="00090083" w:rsidRPr="00AB0D36">
        <w:rPr>
          <w:rFonts w:ascii="Courier New" w:hAnsi="Courier New" w:cs="Courier New"/>
          <w:sz w:val="22"/>
          <w:szCs w:val="22"/>
          <w:lang w:val="en-GB"/>
        </w:rPr>
        <w:t xml:space="preserve"> By 2017, the most peaceful nations were Iceland, New Zealand, Portugal, Austria and Denmark. </w:t>
      </w:r>
      <w:del w:id="31" w:author="Orsola Torrisi" w:date="2019-02-28T17:48:00Z">
        <w:r w:rsidR="00F60658" w:rsidRPr="00AB0D36" w:rsidDel="00237678">
          <w:rPr>
            <w:rFonts w:ascii="Courier New" w:hAnsi="Courier New" w:cs="Courier New"/>
            <w:sz w:val="22"/>
            <w:szCs w:val="22"/>
            <w:lang w:val="en-GB"/>
          </w:rPr>
          <w:delText>While</w:delText>
        </w:r>
        <w:r w:rsidR="00381500" w:rsidRPr="00AB0D36" w:rsidDel="00237678">
          <w:rPr>
            <w:rFonts w:ascii="Courier New" w:hAnsi="Courier New" w:cs="Courier New"/>
            <w:sz w:val="22"/>
            <w:szCs w:val="22"/>
            <w:lang w:val="en-GB"/>
          </w:rPr>
          <w:delText xml:space="preserve"> </w:delText>
        </w:r>
      </w:del>
      <w:ins w:id="32" w:author="Orsola Torrisi" w:date="2019-02-28T17:48:00Z">
        <w:r w:rsidR="00237678" w:rsidRPr="00AB0D36">
          <w:rPr>
            <w:rFonts w:ascii="Courier New" w:hAnsi="Courier New" w:cs="Courier New"/>
            <w:sz w:val="22"/>
            <w:szCs w:val="22"/>
            <w:lang w:val="en-GB"/>
          </w:rPr>
          <w:t xml:space="preserve">Conversely, </w:t>
        </w:r>
      </w:ins>
      <w:r w:rsidR="00F60658" w:rsidRPr="00AB0D36">
        <w:rPr>
          <w:rFonts w:ascii="Courier New" w:hAnsi="Courier New" w:cs="Courier New"/>
          <w:sz w:val="22"/>
          <w:szCs w:val="22"/>
          <w:lang w:val="en-GB"/>
        </w:rPr>
        <w:t xml:space="preserve">the Middle East and North Africa (MENA) are </w:t>
      </w:r>
      <w:r w:rsidR="00381500" w:rsidRPr="00AB0D36">
        <w:rPr>
          <w:rFonts w:ascii="Courier New" w:hAnsi="Courier New" w:cs="Courier New"/>
          <w:sz w:val="22"/>
          <w:szCs w:val="22"/>
          <w:lang w:val="en-GB"/>
        </w:rPr>
        <w:t xml:space="preserve">in the other side of the </w:t>
      </w:r>
      <w:r w:rsidR="00470AA0" w:rsidRPr="00AB0D36">
        <w:rPr>
          <w:rFonts w:ascii="Courier New" w:hAnsi="Courier New" w:cs="Courier New"/>
          <w:sz w:val="22"/>
          <w:szCs w:val="22"/>
          <w:lang w:val="en-GB"/>
        </w:rPr>
        <w:t xml:space="preserve">spectrum as the </w:t>
      </w:r>
      <w:r w:rsidR="00F60658" w:rsidRPr="00AB0D36">
        <w:rPr>
          <w:rFonts w:ascii="Courier New" w:hAnsi="Courier New" w:cs="Courier New"/>
          <w:sz w:val="22"/>
          <w:szCs w:val="22"/>
          <w:lang w:val="en-GB"/>
        </w:rPr>
        <w:t>most violent</w:t>
      </w:r>
      <w:r w:rsidR="00381500" w:rsidRPr="00AB0D36">
        <w:rPr>
          <w:rFonts w:ascii="Courier New" w:hAnsi="Courier New" w:cs="Courier New"/>
          <w:sz w:val="22"/>
          <w:szCs w:val="22"/>
          <w:lang w:val="en-GB"/>
        </w:rPr>
        <w:t xml:space="preserve"> regions,</w:t>
      </w:r>
      <w:r w:rsidR="00F60658"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60658"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31</w:t>
      </w:r>
      <w:r w:rsidR="00F60658" w:rsidRPr="00AB0D36">
        <w:rPr>
          <w:rFonts w:ascii="Courier New" w:hAnsi="Courier New" w:cs="Courier New"/>
          <w:sz w:val="22"/>
          <w:szCs w:val="22"/>
          <w:lang w:val="en-GB"/>
        </w:rPr>
        <w:fldChar w:fldCharType="end"/>
      </w:r>
      <w:r w:rsidR="00470AA0" w:rsidRPr="00AB0D36">
        <w:rPr>
          <w:rFonts w:ascii="Courier New" w:hAnsi="Courier New" w:cs="Courier New"/>
          <w:sz w:val="22"/>
          <w:szCs w:val="22"/>
          <w:lang w:val="en-GB"/>
        </w:rPr>
        <w:t xml:space="preserve"> and Latin America with</w:t>
      </w:r>
      <w:r w:rsidR="00381500" w:rsidRPr="00AB0D36">
        <w:rPr>
          <w:rFonts w:ascii="Courier New" w:hAnsi="Courier New" w:cs="Courier New"/>
          <w:sz w:val="22"/>
          <w:szCs w:val="22"/>
          <w:lang w:val="en-GB"/>
        </w:rPr>
        <w:t xml:space="preserve"> highest homicide rates </w:t>
      </w:r>
      <w:r w:rsidR="007C5CA7" w:rsidRPr="00AB0D36">
        <w:rPr>
          <w:rFonts w:ascii="Courier New" w:hAnsi="Courier New" w:cs="Courier New"/>
          <w:sz w:val="22"/>
          <w:szCs w:val="22"/>
          <w:lang w:val="en-GB"/>
        </w:rPr>
        <w:t xml:space="preserve">in the world </w:t>
      </w:r>
      <w:r w:rsidR="001359A4" w:rsidRPr="00AB0D36">
        <w:rPr>
          <w:rFonts w:ascii="Courier New" w:hAnsi="Courier New" w:cs="Courier New"/>
          <w:sz w:val="22"/>
          <w:szCs w:val="22"/>
          <w:lang w:val="en-GB"/>
        </w:rPr>
        <w:t>(Figure 1A).</w:t>
      </w:r>
      <w:r w:rsidR="007C5CA7"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7C5CA7"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32</w:t>
      </w:r>
      <w:r w:rsidR="007C5CA7" w:rsidRPr="00AB0D36">
        <w:rPr>
          <w:rFonts w:ascii="Courier New" w:hAnsi="Courier New" w:cs="Courier New"/>
          <w:sz w:val="22"/>
          <w:szCs w:val="22"/>
          <w:lang w:val="en-GB"/>
        </w:rPr>
        <w:fldChar w:fldCharType="end"/>
      </w:r>
      <w:r w:rsidR="001359A4" w:rsidRPr="00AB0D36">
        <w:rPr>
          <w:rFonts w:ascii="Courier New" w:hAnsi="Courier New" w:cs="Courier New"/>
          <w:sz w:val="22"/>
          <w:szCs w:val="22"/>
          <w:lang w:val="en-GB"/>
        </w:rPr>
        <w:t xml:space="preserve"> </w:t>
      </w:r>
      <w:commentRangeStart w:id="33"/>
      <w:commentRangeStart w:id="34"/>
      <w:r w:rsidR="00E860E2" w:rsidRPr="00AB0D36">
        <w:rPr>
          <w:rFonts w:ascii="Courier New" w:hAnsi="Courier New" w:cs="Courier New"/>
          <w:sz w:val="22"/>
          <w:szCs w:val="22"/>
          <w:lang w:val="en-GB"/>
        </w:rPr>
        <w:t>Syria</w:t>
      </w:r>
      <w:commentRangeEnd w:id="33"/>
      <w:r w:rsidR="00B00353" w:rsidRPr="00AB0D36">
        <w:rPr>
          <w:rStyle w:val="CommentReference"/>
          <w:rFonts w:ascii="Courier New" w:hAnsi="Courier New" w:cs="Courier New"/>
          <w:lang w:val="en-GB"/>
        </w:rPr>
        <w:commentReference w:id="33"/>
      </w:r>
      <w:commentRangeEnd w:id="34"/>
      <w:r w:rsidR="00827FC7" w:rsidRPr="00AB0D36">
        <w:rPr>
          <w:rStyle w:val="CommentReference"/>
          <w:rFonts w:asciiTheme="minorHAnsi"/>
          <w:lang w:val="en-GB"/>
        </w:rPr>
        <w:commentReference w:id="34"/>
      </w:r>
      <w:r w:rsidR="00E860E2" w:rsidRPr="00AB0D36">
        <w:rPr>
          <w:rFonts w:ascii="Courier New" w:hAnsi="Courier New" w:cs="Courier New"/>
          <w:sz w:val="22"/>
          <w:szCs w:val="22"/>
          <w:lang w:val="en-GB"/>
        </w:rPr>
        <w:t>, Afghanistan, Iraq, South Sudan and Yemen</w:t>
      </w:r>
      <w:ins w:id="35" w:author="José Manuel Aburto" w:date="2019-03-04T10:34:00Z">
        <w:r w:rsidR="00827FC7" w:rsidRPr="00AB0D36">
          <w:rPr>
            <w:rFonts w:ascii="Courier New" w:hAnsi="Courier New" w:cs="Courier New"/>
            <w:sz w:val="22"/>
            <w:szCs w:val="22"/>
            <w:lang w:val="en-GB"/>
          </w:rPr>
          <w:t>,</w:t>
        </w:r>
      </w:ins>
      <w:r w:rsidR="00E860E2" w:rsidRPr="00AB0D36">
        <w:rPr>
          <w:rFonts w:ascii="Courier New" w:hAnsi="Courier New" w:cs="Courier New"/>
          <w:sz w:val="22"/>
          <w:szCs w:val="22"/>
          <w:lang w:val="en-GB"/>
        </w:rPr>
        <w:t xml:space="preserve"> </w:t>
      </w:r>
      <w:ins w:id="36" w:author="Orsola Torrisi" w:date="2019-02-28T17:49:00Z">
        <w:r w:rsidR="00237678" w:rsidRPr="00AB0D36">
          <w:rPr>
            <w:rFonts w:ascii="Courier New" w:hAnsi="Courier New" w:cs="Courier New"/>
            <w:sz w:val="22"/>
            <w:szCs w:val="22"/>
            <w:lang w:val="en-GB"/>
          </w:rPr>
          <w:t>in particular</w:t>
        </w:r>
      </w:ins>
      <w:ins w:id="37" w:author="José Manuel Aburto" w:date="2019-03-04T10:34:00Z">
        <w:r w:rsidR="00827FC7" w:rsidRPr="00AB0D36">
          <w:rPr>
            <w:rFonts w:ascii="Courier New" w:hAnsi="Courier New" w:cs="Courier New"/>
            <w:sz w:val="22"/>
            <w:szCs w:val="22"/>
            <w:lang w:val="en-GB"/>
          </w:rPr>
          <w:t>,</w:t>
        </w:r>
      </w:ins>
      <w:ins w:id="38" w:author="Orsola Torrisi" w:date="2019-02-28T17:49:00Z">
        <w:r w:rsidR="00237678" w:rsidRPr="00AB0D36">
          <w:rPr>
            <w:rFonts w:ascii="Courier New" w:hAnsi="Courier New" w:cs="Courier New"/>
            <w:sz w:val="22"/>
            <w:szCs w:val="22"/>
            <w:lang w:val="en-GB"/>
          </w:rPr>
          <w:t xml:space="preserve"> </w:t>
        </w:r>
      </w:ins>
      <w:r w:rsidR="00E860E2" w:rsidRPr="00AB0D36">
        <w:rPr>
          <w:rFonts w:ascii="Courier New" w:hAnsi="Courier New" w:cs="Courier New"/>
          <w:sz w:val="22"/>
          <w:szCs w:val="22"/>
          <w:lang w:val="en-GB"/>
        </w:rPr>
        <w:t>were</w:t>
      </w:r>
      <w:ins w:id="39" w:author="Orsola Torrisi" w:date="2019-02-28T19:06:00Z">
        <w:r w:rsidR="004B29C6" w:rsidRPr="00AB0D36">
          <w:rPr>
            <w:rFonts w:ascii="Courier New" w:hAnsi="Courier New" w:cs="Courier New"/>
            <w:sz w:val="22"/>
            <w:szCs w:val="22"/>
            <w:lang w:val="en-GB"/>
          </w:rPr>
          <w:t xml:space="preserve"> ranked as</w:t>
        </w:r>
      </w:ins>
      <w:r w:rsidR="00E860E2" w:rsidRPr="00AB0D36">
        <w:rPr>
          <w:rFonts w:ascii="Courier New" w:hAnsi="Courier New" w:cs="Courier New"/>
          <w:sz w:val="22"/>
          <w:szCs w:val="22"/>
          <w:lang w:val="en-GB"/>
        </w:rPr>
        <w:t xml:space="preserve"> the most dangerous countries. </w:t>
      </w:r>
      <w:ins w:id="40" w:author="Orsola Torrisi" w:date="2019-02-28T19:06:00Z">
        <w:r w:rsidR="004B29C6" w:rsidRPr="00AB0D36">
          <w:rPr>
            <w:rFonts w:ascii="Courier New" w:hAnsi="Courier New" w:cs="Courier New"/>
            <w:sz w:val="22"/>
            <w:szCs w:val="22"/>
            <w:lang w:val="en-GB"/>
          </w:rPr>
          <w:t xml:space="preserve">These countries </w:t>
        </w:r>
      </w:ins>
      <w:ins w:id="41" w:author="Orsola Torrisi" w:date="2019-02-28T19:07:00Z">
        <w:r w:rsidR="004B29C6" w:rsidRPr="00AB0D36">
          <w:rPr>
            <w:rFonts w:ascii="Courier New" w:hAnsi="Courier New" w:cs="Courier New"/>
            <w:sz w:val="22"/>
            <w:szCs w:val="22"/>
            <w:lang w:val="en-GB"/>
          </w:rPr>
          <w:t>have</w:t>
        </w:r>
      </w:ins>
      <w:ins w:id="42" w:author="Orsola Torrisi" w:date="2019-02-28T19:15:00Z">
        <w:r w:rsidR="001520AA" w:rsidRPr="00AB0D36">
          <w:rPr>
            <w:rFonts w:ascii="Courier New" w:hAnsi="Courier New" w:cs="Courier New"/>
            <w:sz w:val="22"/>
            <w:szCs w:val="22"/>
            <w:lang w:val="en-GB"/>
          </w:rPr>
          <w:t xml:space="preserve"> all</w:t>
        </w:r>
      </w:ins>
      <w:ins w:id="43" w:author="Orsola Torrisi" w:date="2019-02-28T19:07:00Z">
        <w:r w:rsidR="004B29C6" w:rsidRPr="00AB0D36">
          <w:rPr>
            <w:rFonts w:ascii="Courier New" w:hAnsi="Courier New" w:cs="Courier New"/>
            <w:sz w:val="22"/>
            <w:szCs w:val="22"/>
            <w:lang w:val="en-GB"/>
          </w:rPr>
          <w:t xml:space="preserve"> been embroiled in </w:t>
        </w:r>
      </w:ins>
      <w:ins w:id="44" w:author="Orsola Torrisi" w:date="2019-02-28T19:10:00Z">
        <w:r w:rsidR="00B00353" w:rsidRPr="00AB0D36">
          <w:rPr>
            <w:rFonts w:ascii="Courier New" w:hAnsi="Courier New" w:cs="Courier New"/>
            <w:sz w:val="22"/>
            <w:szCs w:val="22"/>
            <w:lang w:val="en-GB"/>
          </w:rPr>
          <w:t xml:space="preserve">bitter </w:t>
        </w:r>
      </w:ins>
      <w:ins w:id="45" w:author="Orsola Torrisi" w:date="2019-03-01T13:48:00Z">
        <w:r w:rsidR="005650F6" w:rsidRPr="00AB0D36">
          <w:rPr>
            <w:rFonts w:ascii="Courier New" w:hAnsi="Courier New" w:cs="Courier New"/>
            <w:sz w:val="22"/>
            <w:szCs w:val="22"/>
            <w:lang w:val="en-GB"/>
          </w:rPr>
          <w:t xml:space="preserve">and multifaceted </w:t>
        </w:r>
      </w:ins>
      <w:ins w:id="46" w:author="Orsola Torrisi" w:date="2019-02-28T19:10:00Z">
        <w:r w:rsidR="00B00353" w:rsidRPr="00AB0D36">
          <w:rPr>
            <w:rFonts w:ascii="Courier New" w:hAnsi="Courier New" w:cs="Courier New"/>
            <w:sz w:val="22"/>
            <w:szCs w:val="22"/>
            <w:lang w:val="en-GB"/>
          </w:rPr>
          <w:t>civil wars</w:t>
        </w:r>
      </w:ins>
      <w:ins w:id="47" w:author="Orsola Torrisi" w:date="2019-02-28T19:13:00Z">
        <w:r w:rsidR="00722277" w:rsidRPr="00AB0D36">
          <w:rPr>
            <w:rFonts w:ascii="Courier New" w:hAnsi="Courier New" w:cs="Courier New"/>
            <w:sz w:val="22"/>
            <w:szCs w:val="22"/>
            <w:lang w:val="en-GB"/>
          </w:rPr>
          <w:t>,</w:t>
        </w:r>
      </w:ins>
      <w:ins w:id="48" w:author="Orsola Torrisi" w:date="2019-02-28T19:11:00Z">
        <w:r w:rsidR="00722277" w:rsidRPr="00AB0D36">
          <w:rPr>
            <w:rFonts w:ascii="Courier New" w:hAnsi="Courier New" w:cs="Courier New"/>
            <w:sz w:val="22"/>
            <w:szCs w:val="22"/>
            <w:lang w:val="en-GB"/>
          </w:rPr>
          <w:t xml:space="preserve"> </w:t>
        </w:r>
        <w:commentRangeStart w:id="49"/>
        <w:r w:rsidR="00722277" w:rsidRPr="00AB0D36">
          <w:rPr>
            <w:rFonts w:ascii="Courier New" w:hAnsi="Courier New" w:cs="Courier New"/>
            <w:sz w:val="22"/>
            <w:szCs w:val="22"/>
            <w:lang w:val="en-GB"/>
          </w:rPr>
          <w:t xml:space="preserve">which have </w:t>
        </w:r>
      </w:ins>
      <w:ins w:id="50" w:author="Orsola Torrisi" w:date="2019-02-28T19:13:00Z">
        <w:r w:rsidR="00722277" w:rsidRPr="00AB0D36">
          <w:rPr>
            <w:rFonts w:ascii="Courier New" w:hAnsi="Courier New" w:cs="Courier New"/>
            <w:sz w:val="22"/>
            <w:szCs w:val="22"/>
            <w:lang w:val="en-GB"/>
          </w:rPr>
          <w:t>rapidly led to</w:t>
        </w:r>
        <w:r w:rsidR="001520AA" w:rsidRPr="00AB0D36">
          <w:rPr>
            <w:rFonts w:ascii="Courier New" w:hAnsi="Courier New" w:cs="Courier New"/>
            <w:sz w:val="22"/>
            <w:szCs w:val="22"/>
            <w:lang w:val="en-GB"/>
          </w:rPr>
          <w:t xml:space="preserve"> the creation of “safe heavens” for terrorist group</w:t>
        </w:r>
      </w:ins>
      <w:ins w:id="51" w:author="Orsola Torrisi" w:date="2019-02-28T19:14:00Z">
        <w:r w:rsidR="001520AA" w:rsidRPr="00AB0D36">
          <w:rPr>
            <w:rFonts w:ascii="Courier New" w:hAnsi="Courier New" w:cs="Courier New"/>
            <w:sz w:val="22"/>
            <w:szCs w:val="22"/>
            <w:lang w:val="en-GB"/>
          </w:rPr>
          <w:t>s</w:t>
        </w:r>
      </w:ins>
      <w:ins w:id="52" w:author="Orsola Torrisi" w:date="2019-02-28T19:20:00Z">
        <w:r w:rsidR="00B55570" w:rsidRPr="00AB0D36">
          <w:rPr>
            <w:rFonts w:ascii="Courier New" w:hAnsi="Courier New" w:cs="Courier New"/>
            <w:sz w:val="22"/>
            <w:szCs w:val="22"/>
            <w:lang w:val="en-GB"/>
          </w:rPr>
          <w:t xml:space="preserve"> such as ISIS</w:t>
        </w:r>
      </w:ins>
      <w:ins w:id="53" w:author="Orsola Torrisi" w:date="2019-03-01T13:34:00Z">
        <w:r w:rsidR="00AE0AEC" w:rsidRPr="00AB0D36">
          <w:rPr>
            <w:rFonts w:ascii="Courier New" w:hAnsi="Courier New" w:cs="Courier New"/>
            <w:sz w:val="22"/>
            <w:szCs w:val="22"/>
            <w:lang w:val="en-GB"/>
          </w:rPr>
          <w:t xml:space="preserve"> in Syria and Iraq</w:t>
        </w:r>
      </w:ins>
      <w:ins w:id="54" w:author="Orsola Torrisi" w:date="2019-03-01T14:05:00Z">
        <w:r w:rsidR="00F07E1D" w:rsidRPr="00AB0D36">
          <w:rPr>
            <w:rFonts w:ascii="Courier New" w:hAnsi="Courier New" w:cs="Courier New"/>
            <w:sz w:val="22"/>
            <w:szCs w:val="22"/>
            <w:lang w:val="en-GB"/>
          </w:rPr>
          <w:t>,</w:t>
        </w:r>
      </w:ins>
      <w:ins w:id="55" w:author="Orsola Torrisi" w:date="2019-03-01T13:49:00Z">
        <w:r w:rsidR="005650F6" w:rsidRPr="00AB0D36">
          <w:rPr>
            <w:rFonts w:ascii="Courier New" w:hAnsi="Courier New" w:cs="Courier New"/>
            <w:sz w:val="22"/>
            <w:szCs w:val="22"/>
            <w:lang w:val="en-GB"/>
          </w:rPr>
          <w:t xml:space="preserve"> and Al-Qaida in </w:t>
        </w:r>
        <w:commentRangeStart w:id="56"/>
        <w:r w:rsidR="005650F6" w:rsidRPr="00AB0D36">
          <w:rPr>
            <w:rFonts w:ascii="Courier New" w:hAnsi="Courier New" w:cs="Courier New"/>
            <w:sz w:val="22"/>
            <w:szCs w:val="22"/>
            <w:lang w:val="en-GB"/>
          </w:rPr>
          <w:t>Yemen</w:t>
        </w:r>
      </w:ins>
      <w:commentRangeEnd w:id="56"/>
      <w:r w:rsidR="00827FC7" w:rsidRPr="00AB0D36">
        <w:rPr>
          <w:rStyle w:val="CommentReference"/>
          <w:rFonts w:asciiTheme="minorHAnsi"/>
          <w:lang w:val="en-GB"/>
        </w:rPr>
        <w:commentReference w:id="56"/>
      </w:r>
      <w:ins w:id="57" w:author="Orsola Torrisi" w:date="2019-02-28T19:21:00Z">
        <w:r w:rsidR="00B55570" w:rsidRPr="00AB0D36">
          <w:rPr>
            <w:rFonts w:ascii="Courier New" w:hAnsi="Courier New" w:cs="Courier New"/>
            <w:sz w:val="22"/>
            <w:szCs w:val="22"/>
            <w:lang w:val="en-GB"/>
          </w:rPr>
          <w:t>.</w:t>
        </w:r>
      </w:ins>
      <w:commentRangeEnd w:id="49"/>
      <w:r w:rsidR="00827FC7" w:rsidRPr="00AB0D36">
        <w:rPr>
          <w:rStyle w:val="CommentReference"/>
          <w:rFonts w:asciiTheme="minorHAnsi"/>
          <w:lang w:val="en-GB"/>
        </w:rPr>
        <w:commentReference w:id="49"/>
      </w:r>
      <w:ins w:id="58" w:author="Orsola Torrisi" w:date="2019-03-01T13:29:00Z">
        <w:r w:rsidR="00DE0A11" w:rsidRPr="00AB0D36">
          <w:rPr>
            <w:rFonts w:ascii="Courier New" w:hAnsi="Courier New" w:cs="Courier New"/>
            <w:sz w:val="22"/>
            <w:szCs w:val="22"/>
            <w:lang w:val="en-GB"/>
          </w:rPr>
          <w:t xml:space="preserve"> </w:t>
        </w:r>
      </w:ins>
      <w:ins w:id="59" w:author="Orsola Torrisi" w:date="2019-02-28T19:21:00Z">
        <w:r w:rsidR="00B55570" w:rsidRPr="00AB0D36">
          <w:rPr>
            <w:rFonts w:ascii="Courier New" w:hAnsi="Courier New" w:cs="Courier New"/>
            <w:sz w:val="22"/>
            <w:szCs w:val="22"/>
            <w:lang w:val="en-GB"/>
          </w:rPr>
          <w:t>A</w:t>
        </w:r>
      </w:ins>
      <w:ins w:id="60" w:author="Orsola Torrisi" w:date="2019-02-28T19:15:00Z">
        <w:r w:rsidR="004417E5" w:rsidRPr="00AB0D36">
          <w:rPr>
            <w:rFonts w:ascii="Courier New" w:hAnsi="Courier New" w:cs="Courier New"/>
            <w:sz w:val="22"/>
            <w:szCs w:val="22"/>
            <w:lang w:val="en-GB"/>
          </w:rPr>
          <w:t>t the same time</w:t>
        </w:r>
      </w:ins>
      <w:ins w:id="61" w:author="Orsola Torrisi" w:date="2019-02-28T19:18:00Z">
        <w:r w:rsidR="00B65686" w:rsidRPr="00AB0D36">
          <w:rPr>
            <w:rFonts w:ascii="Courier New" w:hAnsi="Courier New" w:cs="Courier New"/>
            <w:sz w:val="22"/>
            <w:szCs w:val="22"/>
            <w:lang w:val="en-GB"/>
          </w:rPr>
          <w:t>,</w:t>
        </w:r>
      </w:ins>
      <w:ins w:id="62" w:author="Orsola Torrisi" w:date="2019-02-28T19:21:00Z">
        <w:r w:rsidR="00B55570" w:rsidRPr="00AB0D36">
          <w:rPr>
            <w:rFonts w:ascii="Courier New" w:hAnsi="Courier New" w:cs="Courier New"/>
            <w:sz w:val="22"/>
            <w:szCs w:val="22"/>
            <w:lang w:val="en-GB"/>
          </w:rPr>
          <w:t xml:space="preserve"> </w:t>
        </w:r>
      </w:ins>
      <w:ins w:id="63" w:author="Orsola Torrisi" w:date="2019-02-28T19:26:00Z">
        <w:r w:rsidR="00D97B8D" w:rsidRPr="00AB0D36">
          <w:rPr>
            <w:rFonts w:ascii="Courier New" w:hAnsi="Courier New" w:cs="Courier New"/>
            <w:sz w:val="22"/>
            <w:szCs w:val="20"/>
            <w:lang w:val="en-GB"/>
          </w:rPr>
          <w:t>porous borders</w:t>
        </w:r>
        <w:r w:rsidR="00A77907" w:rsidRPr="00AB0D36">
          <w:rPr>
            <w:rFonts w:ascii="Courier New" w:hAnsi="Courier New" w:cs="Courier New"/>
            <w:sz w:val="22"/>
            <w:szCs w:val="20"/>
            <w:lang w:val="en-GB"/>
          </w:rPr>
          <w:t xml:space="preserve"> and the </w:t>
        </w:r>
      </w:ins>
      <w:commentRangeStart w:id="64"/>
      <w:ins w:id="65" w:author="Orsola Torrisi" w:date="2019-02-28T19:22:00Z">
        <w:r w:rsidR="00B55570" w:rsidRPr="00AB0D36">
          <w:rPr>
            <w:rFonts w:ascii="Courier New" w:hAnsi="Courier New" w:cs="Courier New"/>
            <w:sz w:val="22"/>
            <w:szCs w:val="20"/>
            <w:lang w:val="en-GB"/>
          </w:rPr>
          <w:t>ethno-sectarian</w:t>
        </w:r>
      </w:ins>
      <w:commentRangeEnd w:id="64"/>
      <w:r w:rsidR="00827FC7" w:rsidRPr="00AB0D36">
        <w:rPr>
          <w:rStyle w:val="CommentReference"/>
          <w:rFonts w:asciiTheme="minorHAnsi"/>
          <w:lang w:val="en-GB"/>
        </w:rPr>
        <w:commentReference w:id="64"/>
      </w:r>
      <w:ins w:id="66" w:author="Orsola Torrisi" w:date="2019-02-28T19:22:00Z">
        <w:r w:rsidR="00B55570" w:rsidRPr="00AB0D36">
          <w:rPr>
            <w:rFonts w:ascii="Courier New" w:hAnsi="Courier New" w:cs="Courier New"/>
            <w:sz w:val="22"/>
            <w:szCs w:val="20"/>
            <w:lang w:val="en-GB"/>
          </w:rPr>
          <w:t xml:space="preserve"> nature of </w:t>
        </w:r>
        <w:r w:rsidR="00070B81" w:rsidRPr="00AB0D36">
          <w:rPr>
            <w:rFonts w:ascii="Courier New" w:hAnsi="Courier New" w:cs="Courier New"/>
            <w:sz w:val="22"/>
            <w:szCs w:val="20"/>
            <w:lang w:val="en-GB"/>
          </w:rPr>
          <w:t>conflicts in th</w:t>
        </w:r>
      </w:ins>
      <w:ins w:id="67" w:author="Orsola Torrisi" w:date="2019-02-28T19:50:00Z">
        <w:r w:rsidR="004A3E38" w:rsidRPr="00AB0D36">
          <w:rPr>
            <w:rFonts w:ascii="Courier New" w:hAnsi="Courier New" w:cs="Courier New"/>
            <w:sz w:val="22"/>
            <w:szCs w:val="20"/>
            <w:lang w:val="en-GB"/>
          </w:rPr>
          <w:t xml:space="preserve">is </w:t>
        </w:r>
      </w:ins>
      <w:ins w:id="68" w:author="Orsola Torrisi" w:date="2019-02-28T19:22:00Z">
        <w:r w:rsidR="00070B81" w:rsidRPr="00AB0D36">
          <w:rPr>
            <w:rFonts w:ascii="Courier New" w:hAnsi="Courier New" w:cs="Courier New"/>
            <w:sz w:val="22"/>
            <w:szCs w:val="20"/>
            <w:lang w:val="en-GB"/>
          </w:rPr>
          <w:t>region have</w:t>
        </w:r>
      </w:ins>
      <w:ins w:id="69" w:author="Orsola Torrisi" w:date="2019-02-28T19:24:00Z">
        <w:r w:rsidR="00070B81" w:rsidRPr="00AB0D36">
          <w:rPr>
            <w:rFonts w:ascii="Courier New" w:hAnsi="Courier New" w:cs="Courier New"/>
            <w:sz w:val="22"/>
            <w:szCs w:val="20"/>
            <w:lang w:val="en-GB"/>
          </w:rPr>
          <w:t xml:space="preserve"> </w:t>
        </w:r>
        <w:r w:rsidR="00D97B8D" w:rsidRPr="00AB0D36">
          <w:rPr>
            <w:rFonts w:ascii="Courier New" w:hAnsi="Courier New" w:cs="Courier New"/>
            <w:sz w:val="22"/>
            <w:szCs w:val="20"/>
            <w:lang w:val="en-GB"/>
          </w:rPr>
          <w:t xml:space="preserve">triggered the </w:t>
        </w:r>
      </w:ins>
      <w:ins w:id="70" w:author="Orsola Torrisi" w:date="2019-03-01T14:01:00Z">
        <w:r w:rsidR="00287F49" w:rsidRPr="00AB0D36">
          <w:rPr>
            <w:rFonts w:ascii="Courier New" w:hAnsi="Courier New" w:cs="Courier New"/>
            <w:sz w:val="22"/>
            <w:szCs w:val="20"/>
            <w:lang w:val="en-GB"/>
          </w:rPr>
          <w:t>direct an</w:t>
        </w:r>
      </w:ins>
      <w:ins w:id="71" w:author="Orsola Torrisi" w:date="2019-03-01T14:05:00Z">
        <w:r w:rsidR="00C81806" w:rsidRPr="00AB0D36">
          <w:rPr>
            <w:rFonts w:ascii="Courier New" w:hAnsi="Courier New" w:cs="Courier New"/>
            <w:sz w:val="22"/>
            <w:szCs w:val="20"/>
            <w:lang w:val="en-GB"/>
          </w:rPr>
          <w:t>d</w:t>
        </w:r>
      </w:ins>
      <w:ins w:id="72" w:author="Orsola Torrisi" w:date="2019-03-01T14:01:00Z">
        <w:r w:rsidR="00287F49" w:rsidRPr="00AB0D36">
          <w:rPr>
            <w:rFonts w:ascii="Courier New" w:hAnsi="Courier New" w:cs="Courier New"/>
            <w:sz w:val="22"/>
            <w:szCs w:val="20"/>
            <w:lang w:val="en-GB"/>
          </w:rPr>
          <w:t xml:space="preserve"> indirect </w:t>
        </w:r>
      </w:ins>
      <w:ins w:id="73" w:author="Orsola Torrisi" w:date="2019-02-28T19:24:00Z">
        <w:r w:rsidR="00D97B8D" w:rsidRPr="00AB0D36">
          <w:rPr>
            <w:rFonts w:ascii="Courier New" w:hAnsi="Courier New" w:cs="Courier New"/>
            <w:sz w:val="22"/>
            <w:szCs w:val="20"/>
            <w:lang w:val="en-GB"/>
          </w:rPr>
          <w:t xml:space="preserve">intervention of </w:t>
        </w:r>
      </w:ins>
      <w:ins w:id="74" w:author="Orsola Torrisi" w:date="2019-02-28T19:25:00Z">
        <w:r w:rsidR="00D97B8D" w:rsidRPr="00AB0D36">
          <w:rPr>
            <w:rFonts w:ascii="Courier New" w:hAnsi="Courier New" w:cs="Courier New"/>
            <w:sz w:val="22"/>
            <w:szCs w:val="20"/>
            <w:lang w:val="en-GB"/>
          </w:rPr>
          <w:t>external powers</w:t>
        </w:r>
      </w:ins>
      <w:ins w:id="75" w:author="Orsola Torrisi" w:date="2019-02-28T19:27:00Z">
        <w:r w:rsidR="00A77907" w:rsidRPr="00AB0D36">
          <w:rPr>
            <w:rFonts w:ascii="Courier New" w:hAnsi="Courier New" w:cs="Courier New"/>
            <w:sz w:val="22"/>
            <w:szCs w:val="20"/>
            <w:lang w:val="en-GB"/>
          </w:rPr>
          <w:t xml:space="preserve">. </w:t>
        </w:r>
      </w:ins>
      <w:commentRangeStart w:id="76"/>
      <w:ins w:id="77" w:author="Orsola Torrisi" w:date="2019-02-28T19:46:00Z">
        <w:r w:rsidR="002D0760" w:rsidRPr="00AB0D36">
          <w:rPr>
            <w:rFonts w:ascii="Courier New" w:hAnsi="Courier New" w:cs="Courier New"/>
            <w:sz w:val="22"/>
            <w:szCs w:val="20"/>
            <w:lang w:val="en-GB"/>
          </w:rPr>
          <w:t xml:space="preserve">In most cases, </w:t>
        </w:r>
      </w:ins>
      <w:ins w:id="78" w:author="Orsola Torrisi" w:date="2019-02-28T19:51:00Z">
        <w:r w:rsidR="00717D62" w:rsidRPr="00AB0D36">
          <w:rPr>
            <w:rFonts w:ascii="Courier New" w:hAnsi="Courier New" w:cs="Courier New"/>
            <w:sz w:val="22"/>
            <w:szCs w:val="20"/>
            <w:lang w:val="en-GB"/>
          </w:rPr>
          <w:t xml:space="preserve">peculiarly Syria and Yemen, </w:t>
        </w:r>
      </w:ins>
      <w:ins w:id="79" w:author="Orsola Torrisi" w:date="2019-02-28T19:53:00Z">
        <w:r w:rsidR="006E56B4" w:rsidRPr="00AB0D36">
          <w:rPr>
            <w:rFonts w:ascii="Courier New" w:hAnsi="Courier New" w:cs="Courier New"/>
            <w:sz w:val="22"/>
            <w:szCs w:val="20"/>
            <w:lang w:val="en-GB"/>
          </w:rPr>
          <w:t>external</w:t>
        </w:r>
      </w:ins>
      <w:ins w:id="80" w:author="Orsola Torrisi" w:date="2019-02-28T19:51:00Z">
        <w:r w:rsidR="00717D62" w:rsidRPr="00AB0D36">
          <w:rPr>
            <w:rFonts w:ascii="Courier New" w:hAnsi="Courier New" w:cs="Courier New"/>
            <w:sz w:val="22"/>
            <w:szCs w:val="20"/>
            <w:lang w:val="en-GB"/>
          </w:rPr>
          <w:t xml:space="preserve"> military support has allowed warring factions to use </w:t>
        </w:r>
      </w:ins>
      <w:ins w:id="81" w:author="Orsola Torrisi" w:date="2019-02-28T19:54:00Z">
        <w:r w:rsidR="006E56B4" w:rsidRPr="00AB0D36">
          <w:rPr>
            <w:rFonts w:ascii="Courier New" w:hAnsi="Courier New" w:cs="Courier New"/>
            <w:sz w:val="22"/>
            <w:szCs w:val="20"/>
            <w:lang w:val="en-GB"/>
          </w:rPr>
          <w:t>highly</w:t>
        </w:r>
      </w:ins>
      <w:ins w:id="82" w:author="Orsola Torrisi" w:date="2019-02-28T19:51:00Z">
        <w:r w:rsidR="00717D62" w:rsidRPr="00AB0D36">
          <w:rPr>
            <w:rFonts w:ascii="Courier New" w:hAnsi="Courier New" w:cs="Courier New"/>
            <w:sz w:val="22"/>
            <w:szCs w:val="20"/>
            <w:lang w:val="en-GB"/>
          </w:rPr>
          <w:t xml:space="preserve"> sophisticated and </w:t>
        </w:r>
      </w:ins>
      <w:ins w:id="83" w:author="Orsola Torrisi" w:date="2019-03-01T13:36:00Z">
        <w:r w:rsidR="00C33ABC" w:rsidRPr="00AB0D36">
          <w:rPr>
            <w:rFonts w:ascii="Courier New" w:hAnsi="Courier New" w:cs="Courier New"/>
            <w:sz w:val="22"/>
            <w:szCs w:val="20"/>
            <w:lang w:val="en-GB"/>
          </w:rPr>
          <w:t xml:space="preserve">more </w:t>
        </w:r>
      </w:ins>
      <w:ins w:id="84" w:author="Orsola Torrisi" w:date="2019-02-28T19:51:00Z">
        <w:r w:rsidR="00717D62" w:rsidRPr="00AB0D36">
          <w:rPr>
            <w:rFonts w:ascii="Courier New" w:hAnsi="Courier New" w:cs="Courier New"/>
            <w:sz w:val="22"/>
            <w:szCs w:val="20"/>
            <w:lang w:val="en-GB"/>
          </w:rPr>
          <w:t>dead</w:t>
        </w:r>
      </w:ins>
      <w:ins w:id="85" w:author="Orsola Torrisi" w:date="2019-02-28T19:54:00Z">
        <w:r w:rsidR="006E56B4" w:rsidRPr="00AB0D36">
          <w:rPr>
            <w:rFonts w:ascii="Courier New" w:hAnsi="Courier New" w:cs="Courier New"/>
            <w:sz w:val="22"/>
            <w:szCs w:val="20"/>
            <w:lang w:val="en-GB"/>
          </w:rPr>
          <w:t>ly</w:t>
        </w:r>
      </w:ins>
      <w:ins w:id="86" w:author="Orsola Torrisi" w:date="2019-02-28T19:51:00Z">
        <w:r w:rsidR="00717D62" w:rsidRPr="00AB0D36">
          <w:rPr>
            <w:rFonts w:ascii="Courier New" w:hAnsi="Courier New" w:cs="Courier New"/>
            <w:sz w:val="22"/>
            <w:szCs w:val="20"/>
            <w:lang w:val="en-GB"/>
          </w:rPr>
          <w:t xml:space="preserve"> weapon</w:t>
        </w:r>
      </w:ins>
      <w:ins w:id="87" w:author="Orsola Torrisi" w:date="2019-02-28T19:53:00Z">
        <w:r w:rsidR="006E56B4" w:rsidRPr="00AB0D36">
          <w:rPr>
            <w:rFonts w:ascii="Courier New" w:hAnsi="Courier New" w:cs="Courier New"/>
            <w:sz w:val="22"/>
            <w:szCs w:val="20"/>
            <w:lang w:val="en-GB"/>
          </w:rPr>
          <w:t>s</w:t>
        </w:r>
      </w:ins>
      <w:ins w:id="88" w:author="Orsola Torrisi" w:date="2019-02-28T19:54:00Z">
        <w:r w:rsidR="006E56B4" w:rsidRPr="00AB0D36">
          <w:rPr>
            <w:rFonts w:ascii="Courier New" w:hAnsi="Courier New" w:cs="Courier New"/>
            <w:sz w:val="22"/>
            <w:szCs w:val="20"/>
            <w:lang w:val="en-GB"/>
          </w:rPr>
          <w:t xml:space="preserve"> w</w:t>
        </w:r>
      </w:ins>
      <w:ins w:id="89" w:author="Orsola Torrisi" w:date="2019-02-28T19:56:00Z">
        <w:r w:rsidR="00386EB6" w:rsidRPr="00AB0D36">
          <w:rPr>
            <w:rFonts w:ascii="Courier New" w:hAnsi="Courier New" w:cs="Courier New"/>
            <w:sz w:val="22"/>
            <w:szCs w:val="20"/>
            <w:lang w:val="en-GB"/>
          </w:rPr>
          <w:t>ith huge collateral effects on civilians.</w:t>
        </w:r>
      </w:ins>
      <w:commentRangeEnd w:id="76"/>
      <w:r w:rsidR="00827FC7" w:rsidRPr="00AB0D36">
        <w:rPr>
          <w:rStyle w:val="CommentReference"/>
          <w:rFonts w:asciiTheme="minorHAnsi"/>
          <w:lang w:val="en-GB"/>
        </w:rPr>
        <w:commentReference w:id="76"/>
      </w:r>
      <w:ins w:id="90" w:author="Orsola Torrisi" w:date="2019-02-28T19:56:00Z">
        <w:r w:rsidR="00386EB6" w:rsidRPr="00AB0D36">
          <w:rPr>
            <w:rFonts w:ascii="Courier New" w:hAnsi="Courier New" w:cs="Courier New"/>
            <w:sz w:val="22"/>
            <w:szCs w:val="20"/>
            <w:lang w:val="en-GB"/>
          </w:rPr>
          <w:t xml:space="preserve"> </w:t>
        </w:r>
      </w:ins>
      <w:ins w:id="91" w:author="Orsola Torrisi" w:date="2019-03-01T14:10:00Z">
        <w:r w:rsidR="00232309" w:rsidRPr="00AB0D36">
          <w:rPr>
            <w:rFonts w:ascii="Courier New" w:hAnsi="Courier New" w:cs="Courier New"/>
            <w:sz w:val="22"/>
            <w:szCs w:val="20"/>
            <w:lang w:val="en-GB"/>
          </w:rPr>
          <w:t>V</w:t>
        </w:r>
      </w:ins>
      <w:ins w:id="92" w:author="Orsola Torrisi" w:date="2019-03-01T13:34:00Z">
        <w:r w:rsidR="00805156" w:rsidRPr="00AB0D36">
          <w:rPr>
            <w:rFonts w:ascii="Courier New" w:hAnsi="Courier New" w:cs="Courier New"/>
            <w:sz w:val="22"/>
            <w:szCs w:val="20"/>
            <w:lang w:val="en-GB"/>
          </w:rPr>
          <w:t xml:space="preserve">iolence </w:t>
        </w:r>
      </w:ins>
      <w:ins w:id="93" w:author="Orsola Torrisi" w:date="2019-02-28T19:57:00Z">
        <w:r w:rsidR="00386EB6" w:rsidRPr="00AB0D36">
          <w:rPr>
            <w:rFonts w:ascii="Courier New" w:hAnsi="Courier New" w:cs="Courier New"/>
            <w:sz w:val="22"/>
            <w:szCs w:val="20"/>
            <w:lang w:val="en-GB"/>
          </w:rPr>
          <w:t xml:space="preserve">in </w:t>
        </w:r>
      </w:ins>
      <w:ins w:id="94" w:author="Orsola Torrisi" w:date="2019-02-28T20:02:00Z">
        <w:r w:rsidR="00067607" w:rsidRPr="00AB0D36">
          <w:rPr>
            <w:rFonts w:ascii="Courier New" w:hAnsi="Courier New" w:cs="Courier New"/>
            <w:sz w:val="22"/>
            <w:szCs w:val="20"/>
            <w:lang w:val="en-GB"/>
          </w:rPr>
          <w:t>the MENA region</w:t>
        </w:r>
      </w:ins>
      <w:ins w:id="95" w:author="Orsola Torrisi" w:date="2019-02-28T20:00:00Z">
        <w:r w:rsidR="009931E1" w:rsidRPr="00AB0D36">
          <w:rPr>
            <w:rFonts w:ascii="Courier New" w:hAnsi="Courier New" w:cs="Courier New"/>
            <w:sz w:val="22"/>
            <w:szCs w:val="20"/>
            <w:lang w:val="en-GB"/>
          </w:rPr>
          <w:t xml:space="preserve"> </w:t>
        </w:r>
      </w:ins>
      <w:ins w:id="96" w:author="Orsola Torrisi" w:date="2019-03-01T13:35:00Z">
        <w:r w:rsidR="00805156" w:rsidRPr="00AB0D36">
          <w:rPr>
            <w:rFonts w:ascii="Courier New" w:hAnsi="Courier New" w:cs="Courier New"/>
            <w:sz w:val="22"/>
            <w:szCs w:val="20"/>
            <w:lang w:val="en-GB"/>
          </w:rPr>
          <w:t>has been</w:t>
        </w:r>
      </w:ins>
      <w:ins w:id="97" w:author="Orsola Torrisi" w:date="2019-02-28T19:57:00Z">
        <w:r w:rsidR="00386EB6" w:rsidRPr="00AB0D36">
          <w:rPr>
            <w:rFonts w:ascii="Courier New" w:hAnsi="Courier New" w:cs="Courier New"/>
            <w:sz w:val="22"/>
            <w:szCs w:val="20"/>
            <w:lang w:val="en-GB"/>
          </w:rPr>
          <w:t xml:space="preserve"> </w:t>
        </w:r>
        <w:r w:rsidR="009931E1" w:rsidRPr="00AB0D36">
          <w:rPr>
            <w:rFonts w:ascii="Courier New" w:hAnsi="Courier New" w:cs="Courier New"/>
            <w:sz w:val="22"/>
            <w:szCs w:val="20"/>
            <w:lang w:val="en-GB"/>
          </w:rPr>
          <w:t xml:space="preserve">further </w:t>
        </w:r>
      </w:ins>
      <w:ins w:id="98" w:author="Orsola Torrisi" w:date="2019-03-01T13:36:00Z">
        <w:r w:rsidR="00C33ABC" w:rsidRPr="00AB0D36">
          <w:rPr>
            <w:rFonts w:ascii="Courier New" w:hAnsi="Courier New" w:cs="Courier New"/>
            <w:sz w:val="22"/>
            <w:szCs w:val="20"/>
            <w:lang w:val="en-GB"/>
          </w:rPr>
          <w:t>e</w:t>
        </w:r>
      </w:ins>
      <w:ins w:id="99" w:author="Orsola Torrisi" w:date="2019-03-01T13:37:00Z">
        <w:r w:rsidR="00C33ABC" w:rsidRPr="00AB0D36">
          <w:rPr>
            <w:rFonts w:ascii="Courier New" w:hAnsi="Courier New" w:cs="Courier New"/>
            <w:sz w:val="22"/>
            <w:szCs w:val="20"/>
            <w:lang w:val="en-GB"/>
          </w:rPr>
          <w:t>xacerbated</w:t>
        </w:r>
      </w:ins>
      <w:ins w:id="100" w:author="Orsola Torrisi" w:date="2019-02-28T20:00:00Z">
        <w:r w:rsidR="009931E1" w:rsidRPr="00AB0D36">
          <w:rPr>
            <w:rFonts w:ascii="Courier New" w:hAnsi="Courier New" w:cs="Courier New"/>
            <w:sz w:val="22"/>
            <w:szCs w:val="20"/>
            <w:lang w:val="en-GB"/>
          </w:rPr>
          <w:t xml:space="preserve"> by pre-existing</w:t>
        </w:r>
      </w:ins>
      <w:ins w:id="101" w:author="Orsola Torrisi" w:date="2019-02-28T19:58:00Z">
        <w:r w:rsidR="009931E1" w:rsidRPr="00AB0D36">
          <w:rPr>
            <w:rFonts w:ascii="Courier New" w:hAnsi="Courier New" w:cs="Courier New"/>
            <w:sz w:val="22"/>
            <w:szCs w:val="20"/>
            <w:lang w:val="en-GB"/>
          </w:rPr>
          <w:t xml:space="preserve"> </w:t>
        </w:r>
      </w:ins>
      <w:ins w:id="102" w:author="Orsola Torrisi" w:date="2019-02-28T20:00:00Z">
        <w:r w:rsidR="009931E1" w:rsidRPr="00AB0D36">
          <w:rPr>
            <w:rFonts w:ascii="Courier New" w:hAnsi="Courier New" w:cs="Courier New"/>
            <w:sz w:val="22"/>
            <w:szCs w:val="20"/>
            <w:lang w:val="en-GB"/>
          </w:rPr>
          <w:t>widespread poverty</w:t>
        </w:r>
      </w:ins>
      <w:ins w:id="103" w:author="Orsola Torrisi" w:date="2019-03-01T13:38:00Z">
        <w:r w:rsidR="00C33ABC" w:rsidRPr="00AB0D36">
          <w:rPr>
            <w:rFonts w:ascii="Courier New" w:hAnsi="Courier New" w:cs="Courier New"/>
            <w:sz w:val="22"/>
            <w:szCs w:val="20"/>
            <w:lang w:val="en-GB"/>
          </w:rPr>
          <w:t xml:space="preserve">, </w:t>
        </w:r>
      </w:ins>
      <w:ins w:id="104" w:author="Orsola Torrisi" w:date="2019-03-01T14:10:00Z">
        <w:r w:rsidR="00C36D89" w:rsidRPr="00AB0D36">
          <w:rPr>
            <w:rFonts w:ascii="Courier New" w:hAnsi="Courier New" w:cs="Courier New"/>
            <w:sz w:val="22"/>
            <w:szCs w:val="20"/>
            <w:lang w:val="en-GB"/>
          </w:rPr>
          <w:t xml:space="preserve">displacement and </w:t>
        </w:r>
      </w:ins>
      <w:ins w:id="105" w:author="Orsola Torrisi" w:date="2019-03-01T13:38:00Z">
        <w:r w:rsidR="00C33ABC" w:rsidRPr="00AB0D36">
          <w:rPr>
            <w:rFonts w:ascii="Courier New" w:hAnsi="Courier New" w:cs="Courier New"/>
            <w:sz w:val="22"/>
            <w:szCs w:val="20"/>
            <w:lang w:val="en-GB"/>
          </w:rPr>
          <w:t>restrictio</w:t>
        </w:r>
        <w:r w:rsidR="004B2874" w:rsidRPr="00AB0D36">
          <w:rPr>
            <w:rFonts w:ascii="Courier New" w:hAnsi="Courier New" w:cs="Courier New"/>
            <w:sz w:val="22"/>
            <w:szCs w:val="20"/>
            <w:lang w:val="en-GB"/>
          </w:rPr>
          <w:t>ns on livelihoods</w:t>
        </w:r>
      </w:ins>
      <w:ins w:id="106" w:author="Orsola Torrisi" w:date="2019-03-01T14:10:00Z">
        <w:r w:rsidR="00C36D89" w:rsidRPr="00AB0D36">
          <w:rPr>
            <w:rFonts w:ascii="Courier New" w:hAnsi="Courier New" w:cs="Courier New"/>
            <w:sz w:val="22"/>
            <w:szCs w:val="20"/>
            <w:lang w:val="en-GB"/>
          </w:rPr>
          <w:t xml:space="preserve"> </w:t>
        </w:r>
      </w:ins>
      <w:ins w:id="107" w:author="Orsola Torrisi" w:date="2019-02-28T20:00:00Z">
        <w:r w:rsidR="009931E1" w:rsidRPr="00AB0D36">
          <w:rPr>
            <w:rFonts w:ascii="Courier New" w:hAnsi="Courier New" w:cs="Courier New"/>
            <w:sz w:val="22"/>
            <w:szCs w:val="20"/>
            <w:lang w:val="en-GB"/>
          </w:rPr>
          <w:t>and</w:t>
        </w:r>
      </w:ins>
      <w:ins w:id="108" w:author="Orsola Torrisi" w:date="2019-02-28T19:59:00Z">
        <w:r w:rsidR="009931E1" w:rsidRPr="00AB0D36">
          <w:rPr>
            <w:rFonts w:ascii="Courier New" w:hAnsi="Courier New" w:cs="Courier New"/>
            <w:sz w:val="22"/>
            <w:szCs w:val="20"/>
            <w:lang w:val="en-GB"/>
          </w:rPr>
          <w:t xml:space="preserve"> increasing food </w:t>
        </w:r>
      </w:ins>
      <w:commentRangeStart w:id="109"/>
      <w:commentRangeStart w:id="110"/>
      <w:ins w:id="111" w:author="Orsola Torrisi" w:date="2019-03-01T13:33:00Z">
        <w:r w:rsidR="00AE0AEC" w:rsidRPr="00AB0D36">
          <w:rPr>
            <w:rFonts w:ascii="Courier New" w:hAnsi="Courier New" w:cs="Courier New"/>
            <w:sz w:val="22"/>
            <w:szCs w:val="20"/>
            <w:lang w:val="en-GB"/>
          </w:rPr>
          <w:t>insecurity</w:t>
        </w:r>
      </w:ins>
      <w:commentRangeEnd w:id="109"/>
      <w:r w:rsidR="00827FC7" w:rsidRPr="00AB0D36">
        <w:rPr>
          <w:rStyle w:val="CommentReference"/>
          <w:rFonts w:asciiTheme="minorHAnsi"/>
          <w:lang w:val="en-GB"/>
        </w:rPr>
        <w:commentReference w:id="109"/>
      </w:r>
      <w:commentRangeEnd w:id="110"/>
      <w:r w:rsidR="00533B33">
        <w:rPr>
          <w:rStyle w:val="CommentReference"/>
          <w:rFonts w:asciiTheme="minorHAnsi"/>
          <w:lang w:val="en-GB"/>
        </w:rPr>
        <w:commentReference w:id="110"/>
      </w:r>
      <w:ins w:id="112" w:author="Orsola Torrisi" w:date="2019-03-01T13:33:00Z">
        <w:r w:rsidR="00AE0AEC" w:rsidRPr="00AB0D36">
          <w:rPr>
            <w:rFonts w:ascii="Courier New" w:hAnsi="Courier New" w:cs="Courier New"/>
            <w:sz w:val="22"/>
            <w:szCs w:val="20"/>
            <w:lang w:val="en-GB"/>
          </w:rPr>
          <w:t xml:space="preserve">. </w:t>
        </w:r>
      </w:ins>
      <w:del w:id="113" w:author="Orsola Torrisi" w:date="2019-03-01T13:39:00Z">
        <w:r w:rsidR="00E860E2" w:rsidRPr="00AB0D36" w:rsidDel="004B2874">
          <w:rPr>
            <w:rFonts w:ascii="Courier New" w:hAnsi="Courier New" w:cs="Courier New"/>
            <w:color w:val="000000" w:themeColor="text1"/>
            <w:sz w:val="22"/>
            <w:szCs w:val="22"/>
            <w:lang w:val="en-GB"/>
          </w:rPr>
          <w:delText xml:space="preserve">From </w:delText>
        </w:r>
      </w:del>
      <w:ins w:id="114" w:author="Orsola Torrisi" w:date="2019-03-01T13:39:00Z">
        <w:r w:rsidR="004B2874" w:rsidRPr="00AB0D36">
          <w:rPr>
            <w:rFonts w:ascii="Courier New" w:hAnsi="Courier New" w:cs="Courier New"/>
            <w:color w:val="000000" w:themeColor="text1"/>
            <w:sz w:val="22"/>
            <w:szCs w:val="22"/>
            <w:lang w:val="en-GB"/>
          </w:rPr>
          <w:t xml:space="preserve">In </w:t>
        </w:r>
        <w:del w:id="115" w:author="José Manuel Aburto" w:date="2019-03-04T10:37:00Z">
          <w:r w:rsidR="004B2874" w:rsidRPr="00AB0D36" w:rsidDel="00827FC7">
            <w:rPr>
              <w:rFonts w:ascii="Courier New" w:hAnsi="Courier New" w:cs="Courier New"/>
              <w:color w:val="000000" w:themeColor="text1"/>
              <w:sz w:val="22"/>
              <w:szCs w:val="22"/>
              <w:lang w:val="en-GB"/>
            </w:rPr>
            <w:delText xml:space="preserve">the </w:delText>
          </w:r>
        </w:del>
      </w:ins>
      <w:r w:rsidR="00E860E2" w:rsidRPr="00AB0D36">
        <w:rPr>
          <w:rFonts w:ascii="Courier New" w:hAnsi="Courier New" w:cs="Courier New"/>
          <w:color w:val="000000" w:themeColor="text1"/>
          <w:sz w:val="22"/>
          <w:szCs w:val="22"/>
          <w:lang w:val="en-GB"/>
        </w:rPr>
        <w:t>Latin America</w:t>
      </w:r>
      <w:ins w:id="116" w:author="Orsola Torrisi" w:date="2019-03-01T13:39:00Z">
        <w:del w:id="117" w:author="José Manuel Aburto" w:date="2019-03-04T10:37:00Z">
          <w:r w:rsidR="004B2874" w:rsidRPr="00AB0D36" w:rsidDel="00827FC7">
            <w:rPr>
              <w:rFonts w:ascii="Courier New" w:hAnsi="Courier New" w:cs="Courier New"/>
              <w:color w:val="000000" w:themeColor="text1"/>
              <w:sz w:val="22"/>
              <w:szCs w:val="22"/>
              <w:lang w:val="en-GB"/>
            </w:rPr>
            <w:delText>n continent</w:delText>
          </w:r>
        </w:del>
      </w:ins>
      <w:r w:rsidR="00E860E2" w:rsidRPr="00AB0D36">
        <w:rPr>
          <w:rFonts w:ascii="Courier New" w:hAnsi="Courier New" w:cs="Courier New"/>
          <w:color w:val="000000" w:themeColor="text1"/>
          <w:sz w:val="22"/>
          <w:szCs w:val="22"/>
          <w:lang w:val="en-GB"/>
        </w:rPr>
        <w:t xml:space="preserve">, Colombia, Venezuela and Mexico </w:t>
      </w:r>
      <w:r w:rsidR="00342C4A" w:rsidRPr="00AB0D36">
        <w:rPr>
          <w:rFonts w:ascii="Courier New" w:hAnsi="Courier New" w:cs="Courier New"/>
          <w:color w:val="000000" w:themeColor="text1"/>
          <w:sz w:val="22"/>
          <w:szCs w:val="22"/>
          <w:lang w:val="en-GB"/>
        </w:rPr>
        <w:t>were</w:t>
      </w:r>
      <w:r w:rsidR="00E860E2" w:rsidRPr="00AB0D36">
        <w:rPr>
          <w:rFonts w:ascii="Courier New" w:hAnsi="Courier New" w:cs="Courier New"/>
          <w:color w:val="000000" w:themeColor="text1"/>
          <w:sz w:val="22"/>
          <w:szCs w:val="22"/>
          <w:lang w:val="en-GB"/>
        </w:rPr>
        <w:t xml:space="preserve"> the countries with the highest levels of violence</w:t>
      </w:r>
      <w:del w:id="118" w:author="Orsola Torrisi" w:date="2019-03-01T13:39:00Z">
        <w:r w:rsidR="00E860E2" w:rsidRPr="00AB0D36" w:rsidDel="004B2874">
          <w:rPr>
            <w:rFonts w:ascii="Courier New" w:hAnsi="Courier New" w:cs="Courier New"/>
            <w:color w:val="000000" w:themeColor="text1"/>
            <w:sz w:val="22"/>
            <w:szCs w:val="22"/>
            <w:lang w:val="en-GB"/>
          </w:rPr>
          <w:delText xml:space="preserve"> in the region</w:delText>
        </w:r>
      </w:del>
      <w:r w:rsidR="00E860E2" w:rsidRPr="00AB0D36">
        <w:rPr>
          <w:rFonts w:ascii="Courier New" w:hAnsi="Courier New" w:cs="Courier New"/>
          <w:color w:val="000000" w:themeColor="text1"/>
          <w:sz w:val="22"/>
          <w:szCs w:val="22"/>
          <w:lang w:val="en-GB"/>
        </w:rPr>
        <w:t>. Venezuela and Mexic</w:t>
      </w:r>
      <w:r w:rsidR="00090083" w:rsidRPr="00AB0D36">
        <w:rPr>
          <w:rFonts w:ascii="Courier New" w:hAnsi="Courier New" w:cs="Courier New"/>
          <w:color w:val="000000" w:themeColor="text1"/>
          <w:sz w:val="22"/>
          <w:szCs w:val="22"/>
          <w:lang w:val="en-GB"/>
        </w:rPr>
        <w:t>o</w:t>
      </w:r>
      <w:r w:rsidR="00E860E2" w:rsidRPr="00AB0D36">
        <w:rPr>
          <w:rFonts w:ascii="Courier New" w:hAnsi="Courier New" w:cs="Courier New"/>
          <w:color w:val="000000" w:themeColor="text1"/>
          <w:sz w:val="22"/>
          <w:szCs w:val="22"/>
          <w:lang w:val="en-GB"/>
        </w:rPr>
        <w:t xml:space="preserve"> have undergone an unprecedented rise in homicides in the last decade due to political conflict and the war on drugs, respectively.</w:t>
      </w:r>
      <w:r w:rsidR="00090083" w:rsidRPr="00AB0D36">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sidRPr="00AB0D36">
        <w:rPr>
          <w:rFonts w:ascii="Courier New" w:hAnsi="Courier New" w:cs="Courier New"/>
          <w:color w:val="000000" w:themeColor="text1"/>
          <w:sz w:val="22"/>
          <w:szCs w:val="22"/>
          <w:lang w:val="en-GB"/>
        </w:rPr>
        <w:instrText xml:space="preserve"> ADDIN EN.CITE </w:instrText>
      </w:r>
      <w:r w:rsidR="00090083" w:rsidRPr="00AB0D36">
        <w:rPr>
          <w:rFonts w:ascii="Courier New" w:hAnsi="Courier New" w:cs="Courier New"/>
          <w:color w:val="000000" w:themeColor="text1"/>
          <w:sz w:val="22"/>
          <w:szCs w:val="22"/>
          <w:lang w:val="en-GB"/>
        </w:rPr>
        <w:fldChar w:fldCharType="begin">
          <w:fldData xml:space="preserve">PEVuZE5vdGU+PENpdGU+PEF1dGhvcj5BYnVydG88L0F1dGhvcj48WWVhcj4yMDE5PC9ZZWFyPjxS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</w:fldData>
        </w:fldChar>
      </w:r>
      <w:r w:rsidR="00090083" w:rsidRPr="00AB0D36">
        <w:rPr>
          <w:rFonts w:ascii="Courier New" w:hAnsi="Courier New" w:cs="Courier New"/>
          <w:color w:val="000000" w:themeColor="text1"/>
          <w:sz w:val="22"/>
          <w:szCs w:val="22"/>
          <w:lang w:val="en-GB"/>
        </w:rPr>
        <w:instrText xml:space="preserve"> ADDIN EN.CITE.DATA </w:instrText>
      </w:r>
      <w:r w:rsidR="00090083" w:rsidRPr="00AB0D36">
        <w:rPr>
          <w:rFonts w:ascii="Courier New" w:hAnsi="Courier New" w:cs="Courier New"/>
          <w:color w:val="000000" w:themeColor="text1"/>
          <w:sz w:val="22"/>
          <w:szCs w:val="22"/>
          <w:lang w:val="en-GB"/>
        </w:rPr>
      </w:r>
      <w:r w:rsidR="00090083" w:rsidRPr="00AB0D36">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r>
      <w:r w:rsidR="00090083" w:rsidRPr="00AB0D36">
        <w:rPr>
          <w:rFonts w:ascii="Courier New" w:hAnsi="Courier New" w:cs="Courier New"/>
          <w:color w:val="000000" w:themeColor="text1"/>
          <w:sz w:val="22"/>
          <w:szCs w:val="22"/>
          <w:lang w:val="en-GB"/>
        </w:rPr>
        <w:fldChar w:fldCharType="separate"/>
      </w:r>
      <w:r w:rsidR="00090083" w:rsidRPr="00AB0D36">
        <w:rPr>
          <w:rFonts w:ascii="Courier New" w:hAnsi="Courier New" w:cs="Courier New"/>
          <w:noProof/>
          <w:color w:val="000000" w:themeColor="text1"/>
          <w:sz w:val="22"/>
          <w:szCs w:val="22"/>
          <w:vertAlign w:val="superscript"/>
          <w:lang w:val="en-GB"/>
        </w:rPr>
        <w:t>14,32,33</w:t>
      </w:r>
      <w:r w:rsidR="00090083" w:rsidRPr="00AB0D36">
        <w:rPr>
          <w:rFonts w:ascii="Courier New" w:hAnsi="Courier New" w:cs="Courier New"/>
          <w:color w:val="000000" w:themeColor="text1"/>
          <w:sz w:val="22"/>
          <w:szCs w:val="22"/>
          <w:lang w:val="en-GB"/>
        </w:rPr>
        <w:fldChar w:fldCharType="end"/>
      </w:r>
      <w:r w:rsidR="00090083" w:rsidRPr="00AB0D36">
        <w:rPr>
          <w:rFonts w:ascii="Courier New" w:hAnsi="Courier New" w:cs="Courier New"/>
          <w:color w:val="000000" w:themeColor="text1"/>
          <w:sz w:val="22"/>
          <w:szCs w:val="22"/>
          <w:lang w:val="en-GB"/>
        </w:rPr>
        <w:t xml:space="preserve"> While Colombia has historically been a country with high homicide rates, even though homicides have declined since 1996.</w:t>
      </w:r>
      <w:r w:rsidR="00090083" w:rsidRPr="00AB0D36">
        <w:rPr>
          <w:rFonts w:ascii="Courier New" w:hAnsi="Courier New" w:cs="Courier New"/>
          <w:color w:val="000000" w:themeColor="text1"/>
          <w:sz w:val="22"/>
          <w:szCs w:val="22"/>
          <w:lang w:val="en-GB"/>
        </w:rPr>
        <w:fldChar w:fldCharType="begin"/>
      </w:r>
      <w:r w:rsidR="00090083" w:rsidRPr="00AB0D36">
        <w:rPr>
          <w:rFonts w:ascii="Courier New" w:hAnsi="Courier New" w:cs="Courier New"/>
          <w:color w:val="000000" w:themeColor="text1"/>
          <w:sz w:val="22"/>
          <w:szCs w:val="22"/>
          <w:lang w:val="en-GB"/>
        </w:rPr>
        <w:instrText xml:space="preserve"> ADDIN EN.CITE &lt;EndNote&gt;&lt;Cite&gt;&lt;Author&gt;United Nations Office on Drugs Crime&lt;/Author&gt;&lt;Year&gt;2013&lt;/Year&gt;&lt;RecNum&gt;100&lt;/RecNum&gt;&lt;DisplayText&gt;&lt;style face="superscript"&gt;32&lt;/style&gt;&lt;/DisplayText&gt;&lt;record&gt;&lt;rec-number&gt;100&lt;/rec-number&gt;&lt;foreign-keys&gt;&lt;key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90083" w:rsidRPr="00AB0D36">
        <w:rPr>
          <w:rFonts w:ascii="Courier New" w:hAnsi="Courier New" w:cs="Courier New"/>
          <w:color w:val="000000" w:themeColor="text1"/>
          <w:sz w:val="22"/>
          <w:szCs w:val="22"/>
          <w:lang w:val="en-GB"/>
        </w:rPr>
        <w:fldChar w:fldCharType="separate"/>
      </w:r>
      <w:r w:rsidR="00090083" w:rsidRPr="00AB0D36">
        <w:rPr>
          <w:rFonts w:ascii="Courier New" w:hAnsi="Courier New" w:cs="Courier New"/>
          <w:noProof/>
          <w:color w:val="000000" w:themeColor="text1"/>
          <w:sz w:val="22"/>
          <w:szCs w:val="22"/>
          <w:vertAlign w:val="superscript"/>
          <w:lang w:val="en-GB"/>
        </w:rPr>
        <w:t>32</w:t>
      </w:r>
      <w:r w:rsidR="00090083" w:rsidRPr="00AB0D36">
        <w:rPr>
          <w:rFonts w:ascii="Courier New" w:hAnsi="Courier New" w:cs="Courier New"/>
          <w:color w:val="000000" w:themeColor="text1"/>
          <w:sz w:val="22"/>
          <w:szCs w:val="22"/>
          <w:lang w:val="en-GB"/>
        </w:rPr>
        <w:fldChar w:fldCharType="end"/>
      </w:r>
      <w:r w:rsidR="00E860E2" w:rsidRPr="00AB0D36">
        <w:rPr>
          <w:rFonts w:ascii="Courier New" w:hAnsi="Courier New" w:cs="Courier New"/>
          <w:color w:val="000000" w:themeColor="text1"/>
          <w:sz w:val="22"/>
          <w:szCs w:val="22"/>
          <w:lang w:val="en-GB"/>
        </w:rPr>
        <w:t xml:space="preserve"> </w:t>
      </w:r>
    </w:p>
    <w:p w14:paraId="0B6B6C27" w14:textId="77777777" w:rsidR="00090083" w:rsidRPr="00AB0D36" w:rsidRDefault="00090083" w:rsidP="00391B82">
      <w:pPr>
        <w:pStyle w:val="NormalWeb"/>
        <w:spacing w:before="0" w:beforeAutospacing="0" w:after="0" w:afterAutospacing="0"/>
        <w:jc w:val="both"/>
        <w:rPr>
          <w:rFonts w:ascii="Courier New" w:hAnsi="Courier New" w:cs="Courier New"/>
          <w:color w:val="000000" w:themeColor="text1"/>
          <w:sz w:val="22"/>
          <w:szCs w:val="22"/>
          <w:lang w:val="en-GB"/>
        </w:rPr>
      </w:pPr>
    </w:p>
    <w:p w14:paraId="38A30E15" w14:textId="7CC78862" w:rsidR="00391B82" w:rsidRPr="00AB0D36" w:rsidRDefault="00E325A3" w:rsidP="000619E8">
      <w:pPr>
        <w:pStyle w:val="NoSpacing"/>
        <w:jc w:val="both"/>
        <w:rPr>
          <w:rFonts w:ascii="Courier New" w:hAnsi="Courier New" w:cs="Courier New"/>
          <w:color w:val="FF0000"/>
        </w:rPr>
      </w:pPr>
      <w:r w:rsidRPr="00AB0D36">
        <w:rPr>
          <w:rFonts w:ascii="Courier New" w:hAnsi="Courier New" w:cs="Courier New"/>
        </w:rPr>
        <w:t>Lifetime u</w:t>
      </w:r>
      <w:r w:rsidR="007C5CA7" w:rsidRPr="00AB0D36">
        <w:rPr>
          <w:rFonts w:ascii="Courier New" w:hAnsi="Courier New" w:cs="Courier New"/>
        </w:rPr>
        <w:t xml:space="preserve">ncertainty </w:t>
      </w:r>
      <w:r w:rsidR="007D728B" w:rsidRPr="00AB0D36">
        <w:rPr>
          <w:rFonts w:ascii="Courier New" w:hAnsi="Courier New" w:cs="Courier New"/>
        </w:rPr>
        <w:t>can be</w:t>
      </w:r>
      <w:r w:rsidR="007C5CA7" w:rsidRPr="00AB0D36">
        <w:rPr>
          <w:rFonts w:ascii="Courier New" w:hAnsi="Courier New" w:cs="Courier New"/>
        </w:rPr>
        <w:t xml:space="preserve"> measured with</w:t>
      </w:r>
      <w:r w:rsidRPr="00AB0D36">
        <w:rPr>
          <w:rFonts w:ascii="Courier New" w:hAnsi="Courier New" w:cs="Courier New"/>
        </w:rPr>
        <w:t xml:space="preserve"> a summary indicator of </w:t>
      </w:r>
      <w:r w:rsidR="007C5CA7" w:rsidRPr="00AB0D36">
        <w:rPr>
          <w:rFonts w:ascii="Courier New" w:hAnsi="Courier New" w:cs="Courier New"/>
        </w:rPr>
        <w:t>how similar ages at death</w:t>
      </w:r>
      <w:r w:rsidR="007D728B" w:rsidRPr="00AB0D36">
        <w:rPr>
          <w:rFonts w:ascii="Courier New" w:hAnsi="Courier New" w:cs="Courier New"/>
        </w:rPr>
        <w:t xml:space="preserve"> are</w:t>
      </w:r>
      <w:r w:rsidRPr="00AB0D36">
        <w:rPr>
          <w:rFonts w:ascii="Courier New" w:hAnsi="Courier New" w:cs="Courier New"/>
        </w:rPr>
        <w:t xml:space="preserve">. </w:t>
      </w:r>
      <w:r w:rsidR="007C5CA7" w:rsidRPr="00AB0D36">
        <w:rPr>
          <w:rFonts w:ascii="Courier New" w:hAnsi="Courier New" w:cs="Courier New"/>
        </w:rPr>
        <w:t>M</w:t>
      </w:r>
      <w:r w:rsidRPr="00AB0D36">
        <w:rPr>
          <w:rFonts w:ascii="Courier New" w:hAnsi="Courier New" w:cs="Courier New"/>
        </w:rPr>
        <w:t xml:space="preserve">ultiple </w:t>
      </w:r>
      <w:r w:rsidR="00187CA8" w:rsidRPr="00AB0D36">
        <w:rPr>
          <w:rFonts w:ascii="Courier New" w:hAnsi="Courier New" w:cs="Courier New"/>
        </w:rPr>
        <w:t>indicators</w:t>
      </w:r>
      <w:r w:rsidR="007C5CA7" w:rsidRPr="00AB0D36">
        <w:rPr>
          <w:rFonts w:ascii="Courier New" w:hAnsi="Courier New" w:cs="Courier New"/>
        </w:rPr>
        <w:t xml:space="preserve"> exist</w:t>
      </w:r>
      <w:r w:rsidRPr="00AB0D36">
        <w:rPr>
          <w:rFonts w:ascii="Courier New" w:hAnsi="Courier New" w:cs="Courier New"/>
        </w:rPr>
        <w:t xml:space="preserve"> for this purpose</w:t>
      </w:r>
      <w:del w:id="119" w:author="Orsola Torrisi" w:date="2019-02-28T17:53:00Z">
        <w:r w:rsidR="00187CA8" w:rsidRPr="00AB0D36" w:rsidDel="004A0E0B">
          <w:rPr>
            <w:rFonts w:ascii="Courier New" w:hAnsi="Courier New" w:cs="Courier New"/>
          </w:rPr>
          <w:delText>,</w:delText>
        </w:r>
      </w:del>
      <w:r w:rsidR="00187CA8" w:rsidRPr="00AB0D36">
        <w:rPr>
          <w:rFonts w:ascii="Courier New" w:hAnsi="Courier New" w:cs="Courier New"/>
        </w:rPr>
        <w:fldChar w:fldCharType="begin"/>
      </w:r>
      <w:r w:rsidR="00090083" w:rsidRPr="00AB0D36">
        <w:rPr>
          <w:rFonts w:ascii="Courier New" w:hAnsi="Courier New" w:cs="Courier New"/>
        </w:rPr>
        <w:instrText xml:space="preserve"> ADDIN EN.CITE &lt;EndNote&gt;&lt;Cite&gt;&lt;Author&gt;van Raalte&lt;/Author&gt;&lt;Year&gt;2013&lt;/Year&gt;&lt;RecNum&gt;9&lt;/RecNum&gt;&lt;DisplayText&gt;&lt;style face="superscript"&gt;34&lt;/style&gt;&lt;/DisplayText&gt;&lt;record&gt;&lt;rec-number&gt;9&lt;/rec-number&gt;&lt;foreign-keys&gt;&lt;key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187CA8" w:rsidRPr="00AB0D36">
        <w:rPr>
          <w:rFonts w:ascii="Courier New" w:hAnsi="Courier New" w:cs="Courier New"/>
        </w:rPr>
        <w:fldChar w:fldCharType="separate"/>
      </w:r>
      <w:r w:rsidR="00090083" w:rsidRPr="00AB0D36">
        <w:rPr>
          <w:rFonts w:ascii="Courier New" w:hAnsi="Courier New" w:cs="Courier New"/>
          <w:noProof/>
          <w:vertAlign w:val="superscript"/>
        </w:rPr>
        <w:t>34</w:t>
      </w:r>
      <w:r w:rsidR="00187CA8" w:rsidRPr="00AB0D36">
        <w:rPr>
          <w:rFonts w:ascii="Courier New" w:hAnsi="Courier New" w:cs="Courier New"/>
        </w:rPr>
        <w:fldChar w:fldCharType="end"/>
      </w:r>
      <w:ins w:id="120" w:author="Orsola Torrisi" w:date="2019-02-28T17:53:00Z">
        <w:r w:rsidR="004A0E0B" w:rsidRPr="00AB0D36">
          <w:rPr>
            <w:rFonts w:ascii="Courier New" w:hAnsi="Courier New" w:cs="Courier New"/>
          </w:rPr>
          <w:t>. These include</w:t>
        </w:r>
      </w:ins>
      <w:r w:rsidR="00187CA8" w:rsidRPr="00AB0D36">
        <w:rPr>
          <w:rFonts w:ascii="Courier New" w:hAnsi="Courier New" w:cs="Courier New"/>
        </w:rPr>
        <w:t xml:space="preserve"> </w:t>
      </w:r>
      <w:del w:id="121" w:author="Orsola Torrisi" w:date="2019-02-28T17:54:00Z">
        <w:r w:rsidR="00187CA8" w:rsidRPr="00AB0D36" w:rsidDel="004A0E0B">
          <w:rPr>
            <w:rFonts w:ascii="Courier New" w:hAnsi="Courier New" w:cs="Courier New"/>
          </w:rPr>
          <w:delText xml:space="preserve">such as </w:delText>
        </w:r>
      </w:del>
      <w:r w:rsidR="00187CA8" w:rsidRPr="00AB0D36">
        <w:rPr>
          <w:rFonts w:ascii="Courier New" w:hAnsi="Courier New" w:cs="Courier New"/>
        </w:rPr>
        <w:t>the standard deviation</w:t>
      </w:r>
      <w:r w:rsidR="002D19E2" w:rsidRPr="00AB0D36">
        <w:rPr>
          <w:rFonts w:ascii="Courier New" w:hAnsi="Courier New" w:cs="Courier New"/>
        </w:rPr>
        <w:t xml:space="preserve"> or</w:t>
      </w:r>
      <w:r w:rsidR="00187CA8" w:rsidRPr="00AB0D36">
        <w:rPr>
          <w:rFonts w:ascii="Courier New" w:hAnsi="Courier New" w:cs="Courier New"/>
        </w:rPr>
        <w:t xml:space="preserve"> the Gini coefficient</w:t>
      </w:r>
      <w:r w:rsidRPr="00AB0D36">
        <w:rPr>
          <w:rFonts w:ascii="Courier New" w:hAnsi="Courier New" w:cs="Courier New"/>
        </w:rPr>
        <w:t xml:space="preserve"> of the age-at-death distribution</w:t>
      </w:r>
      <w:r w:rsidR="00187CA8" w:rsidRPr="00AB0D36">
        <w:rPr>
          <w:rFonts w:ascii="Courier New" w:hAnsi="Courier New" w:cs="Courier New"/>
        </w:rPr>
        <w:t>. We chose the standard deviation</w:t>
      </w:r>
      <w:r w:rsidRPr="00AB0D36">
        <w:rPr>
          <w:rFonts w:ascii="Courier New" w:hAnsi="Courier New" w:cs="Courier New"/>
        </w:rPr>
        <w:t xml:space="preserve"> </w:t>
      </w:r>
      <w:r w:rsidR="00D84BC7" w:rsidRPr="00AB0D36">
        <w:rPr>
          <w:rFonts w:ascii="Courier New" w:hAnsi="Courier New" w:cs="Courier New"/>
        </w:rPr>
        <w:t xml:space="preserve">conditioned </w:t>
      </w:r>
      <w:ins w:id="122" w:author="Orsola Torrisi" w:date="2019-03-01T14:13:00Z">
        <w:r w:rsidR="00183461" w:rsidRPr="00AB0D36">
          <w:rPr>
            <w:rFonts w:ascii="Courier New" w:hAnsi="Courier New" w:cs="Courier New"/>
          </w:rPr>
          <w:t>on</w:t>
        </w:r>
      </w:ins>
      <w:del w:id="123" w:author="Orsola Torrisi" w:date="2019-03-01T14:13:00Z">
        <w:r w:rsidR="00D84BC7" w:rsidRPr="00AB0D36" w:rsidDel="00183461">
          <w:rPr>
            <w:rFonts w:ascii="Courier New" w:hAnsi="Courier New" w:cs="Courier New"/>
          </w:rPr>
          <w:delText>to</w:delText>
        </w:r>
      </w:del>
      <w:r w:rsidR="00D84BC7" w:rsidRPr="00AB0D36">
        <w:rPr>
          <w:rFonts w:ascii="Courier New" w:hAnsi="Courier New" w:cs="Courier New"/>
        </w:rPr>
        <w:t xml:space="preserve"> surviving</w:t>
      </w:r>
      <w:r w:rsidR="002D19E2" w:rsidRPr="00AB0D36">
        <w:rPr>
          <w:rFonts w:ascii="Courier New" w:hAnsi="Courier New" w:cs="Courier New"/>
        </w:rPr>
        <w:t xml:space="preserve"> </w:t>
      </w:r>
      <w:ins w:id="124" w:author="Orsola Torrisi" w:date="2019-03-01T14:13:00Z">
        <w:r w:rsidR="00183461" w:rsidRPr="00AB0D36">
          <w:rPr>
            <w:rFonts w:ascii="Courier New" w:hAnsi="Courier New" w:cs="Courier New"/>
          </w:rPr>
          <w:t>to</w:t>
        </w:r>
      </w:ins>
      <w:del w:id="125" w:author="Orsola Torrisi" w:date="2019-03-01T14:13:00Z">
        <w:r w:rsidR="00D84BC7" w:rsidRPr="00AB0D36" w:rsidDel="00183461">
          <w:rPr>
            <w:rFonts w:ascii="Courier New" w:hAnsi="Courier New" w:cs="Courier New"/>
          </w:rPr>
          <w:delText>at</w:delText>
        </w:r>
      </w:del>
      <w:r w:rsidR="002D19E2" w:rsidRPr="00AB0D36">
        <w:rPr>
          <w:rFonts w:ascii="Courier New" w:hAnsi="Courier New" w:cs="Courier New"/>
        </w:rPr>
        <w:t xml:space="preserve"> age </w:t>
      </w:r>
      <w:r w:rsidRPr="00AB0D36">
        <w:rPr>
          <w:rFonts w:ascii="Courier New" w:hAnsi="Courier New" w:cs="Courier New"/>
        </w:rPr>
        <w:t>10</w:t>
      </w:r>
      <w:r w:rsidR="002D19E2" w:rsidRPr="00AB0D36">
        <w:rPr>
          <w:rFonts w:ascii="Courier New" w:hAnsi="Courier New" w:cs="Courier New"/>
        </w:rPr>
        <w:t xml:space="preserve"> to </w:t>
      </w:r>
      <w:r w:rsidR="002376AD" w:rsidRPr="00AB0D36">
        <w:rPr>
          <w:rFonts w:ascii="Courier New" w:hAnsi="Courier New" w:cs="Courier New"/>
        </w:rPr>
        <w:t>determine how spread ages at death are</w:t>
      </w:r>
      <w:r w:rsidR="00187CA8" w:rsidRPr="00AB0D36">
        <w:rPr>
          <w:rFonts w:ascii="Courier New" w:hAnsi="Courier New" w:cs="Courier New"/>
        </w:rPr>
        <w:t>.</w:t>
      </w:r>
      <w:r w:rsidR="002D19E2" w:rsidRPr="00AB0D36">
        <w:rPr>
          <w:rFonts w:ascii="Courier New" w:hAnsi="Courier New" w:cs="Courier New"/>
        </w:rPr>
        <w:t xml:space="preserve"> </w:t>
      </w:r>
      <w:r w:rsidR="00187CA8" w:rsidRPr="00AB0D36">
        <w:rPr>
          <w:rFonts w:ascii="Courier New" w:hAnsi="Courier New" w:cs="Courier New"/>
        </w:rPr>
        <w:t>The high</w:t>
      </w:r>
      <w:r w:rsidR="00D84BC7" w:rsidRPr="00AB0D36">
        <w:rPr>
          <w:rFonts w:ascii="Courier New" w:hAnsi="Courier New" w:cs="Courier New"/>
        </w:rPr>
        <w:t xml:space="preserve"> correlation between these indices</w:t>
      </w:r>
      <w:r w:rsidR="00187CA8" w:rsidRPr="00AB0D36">
        <w:rPr>
          <w:rFonts w:ascii="Courier New" w:hAnsi="Courier New" w:cs="Courier New"/>
        </w:rPr>
        <w:t xml:space="preserve"> suggest</w:t>
      </w:r>
      <w:r w:rsidR="00D84BC7" w:rsidRPr="00AB0D36">
        <w:rPr>
          <w:rFonts w:ascii="Courier New" w:hAnsi="Courier New" w:cs="Courier New"/>
        </w:rPr>
        <w:t>s</w:t>
      </w:r>
      <w:r w:rsidR="00187CA8" w:rsidRPr="00AB0D36">
        <w:rPr>
          <w:rFonts w:ascii="Courier New" w:hAnsi="Courier New" w:cs="Courier New"/>
        </w:rPr>
        <w:t xml:space="preserve"> that our results would not change significantly </w:t>
      </w:r>
      <w:del w:id="126" w:author="Orsola Torrisi" w:date="2019-02-28T17:54:00Z">
        <w:r w:rsidR="00187CA8" w:rsidRPr="00AB0D36" w:rsidDel="004A0E0B">
          <w:rPr>
            <w:rFonts w:ascii="Courier New" w:hAnsi="Courier New" w:cs="Courier New"/>
          </w:rPr>
          <w:delText>by using</w:delText>
        </w:r>
      </w:del>
      <w:ins w:id="127" w:author="Orsola Torrisi" w:date="2019-02-28T17:54:00Z">
        <w:r w:rsidR="004A0E0B" w:rsidRPr="00AB0D36">
          <w:rPr>
            <w:rFonts w:ascii="Courier New" w:hAnsi="Courier New" w:cs="Courier New"/>
          </w:rPr>
          <w:t>with the use of</w:t>
        </w:r>
      </w:ins>
      <w:r w:rsidR="00187CA8" w:rsidRPr="00AB0D36">
        <w:rPr>
          <w:rFonts w:ascii="Courier New" w:hAnsi="Courier New" w:cs="Courier New"/>
        </w:rPr>
        <w:t xml:space="preserve"> </w:t>
      </w:r>
      <w:r w:rsidR="0055618D" w:rsidRPr="00AB0D36">
        <w:rPr>
          <w:rFonts w:ascii="Courier New" w:hAnsi="Courier New" w:cs="Courier New"/>
        </w:rPr>
        <w:t>another</w:t>
      </w:r>
      <w:r w:rsidR="00187CA8" w:rsidRPr="00AB0D36">
        <w:rPr>
          <w:rFonts w:ascii="Courier New" w:hAnsi="Courier New" w:cs="Courier New"/>
        </w:rPr>
        <w:t xml:space="preserve"> index.</w:t>
      </w:r>
      <w:r w:rsidR="0055618D" w:rsidRPr="00AB0D36">
        <w:rPr>
          <w:rFonts w:ascii="Courier New" w:hAnsi="Courier New" w:cs="Courier New"/>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sidRPr="00AB0D36">
        <w:rPr>
          <w:rFonts w:ascii="Courier New" w:hAnsi="Courier New" w:cs="Courier New"/>
        </w:rPr>
        <w:instrText xml:space="preserve"> ADDIN EN.CITE </w:instrText>
      </w:r>
      <w:r w:rsidR="00090083" w:rsidRPr="00AB0D36">
        <w:rPr>
          <w:rFonts w:ascii="Courier New" w:hAnsi="Courier New" w:cs="Courier New"/>
        </w:rPr>
        <w:fldChar w:fldCharType="begin">
          <w:fldData xml:space="preserve">PEVuZE5vdGU+PENpdGU+PEF1dGhvcj5Db2xjaGVybzwvQXV0aG9yPjxZZWFyPjIwMTY8L1llYXI+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</w:fldData>
        </w:fldChar>
      </w:r>
      <w:r w:rsidR="00090083" w:rsidRPr="00AB0D36">
        <w:rPr>
          <w:rFonts w:ascii="Courier New" w:hAnsi="Courier New" w:cs="Courier New"/>
        </w:rPr>
        <w:instrText xml:space="preserve"> ADDIN EN.CITE.DATA </w:instrText>
      </w:r>
      <w:r w:rsidR="00090083" w:rsidRPr="00AB0D36">
        <w:rPr>
          <w:rFonts w:ascii="Courier New" w:hAnsi="Courier New" w:cs="Courier New"/>
        </w:rPr>
      </w:r>
      <w:r w:rsidR="00090083" w:rsidRPr="00AB0D36">
        <w:rPr>
          <w:rFonts w:ascii="Courier New" w:hAnsi="Courier New" w:cs="Courier New"/>
        </w:rPr>
        <w:fldChar w:fldCharType="end"/>
      </w:r>
      <w:r w:rsidR="0055618D" w:rsidRPr="00AB0D36">
        <w:rPr>
          <w:rFonts w:ascii="Courier New" w:hAnsi="Courier New" w:cs="Courier New"/>
        </w:rPr>
      </w:r>
      <w:r w:rsidR="0055618D" w:rsidRPr="00AB0D36">
        <w:rPr>
          <w:rFonts w:ascii="Courier New" w:hAnsi="Courier New" w:cs="Courier New"/>
        </w:rPr>
        <w:fldChar w:fldCharType="separate"/>
      </w:r>
      <w:r w:rsidR="00090083" w:rsidRPr="00AB0D36">
        <w:rPr>
          <w:rFonts w:ascii="Courier New" w:hAnsi="Courier New" w:cs="Courier New"/>
          <w:noProof/>
          <w:vertAlign w:val="superscript"/>
        </w:rPr>
        <w:t>16,34</w:t>
      </w:r>
      <w:r w:rsidR="0055618D" w:rsidRPr="00AB0D36">
        <w:rPr>
          <w:rFonts w:ascii="Courier New" w:hAnsi="Courier New" w:cs="Courier New"/>
        </w:rPr>
        <w:fldChar w:fldCharType="end"/>
      </w:r>
      <w:r w:rsidR="00187CA8" w:rsidRPr="00AB0D36">
        <w:rPr>
          <w:rFonts w:ascii="Courier New" w:hAnsi="Courier New" w:cs="Courier New"/>
        </w:rPr>
        <w:t xml:space="preserve"> </w:t>
      </w:r>
      <w:r w:rsidR="00220843" w:rsidRPr="00AB0D36">
        <w:rPr>
          <w:rFonts w:ascii="Courier New" w:hAnsi="Courier New" w:cs="Courier New"/>
        </w:rPr>
        <w:t>In Syria, Iraq, El Salvador, South Africa and Venezuela, lifetime uncertainty is extraordinarily high for males and females</w:t>
      </w:r>
      <w:r w:rsidR="00C55DF0" w:rsidRPr="00AB0D36">
        <w:rPr>
          <w:rFonts w:ascii="Courier New" w:hAnsi="Courier New" w:cs="Courier New"/>
        </w:rPr>
        <w:t xml:space="preserve"> (Figure 1B)</w:t>
      </w:r>
      <w:r w:rsidR="00220843" w:rsidRPr="00AB0D36">
        <w:rPr>
          <w:rFonts w:ascii="Courier New" w:hAnsi="Courier New" w:cs="Courier New"/>
        </w:rPr>
        <w:t>. This set of countries also share</w:t>
      </w:r>
      <w:ins w:id="128" w:author="Orsola Torrisi" w:date="2019-02-28T17:54:00Z">
        <w:r w:rsidR="004A0E0B" w:rsidRPr="00AB0D36">
          <w:rPr>
            <w:rFonts w:ascii="Courier New" w:hAnsi="Courier New" w:cs="Courier New"/>
          </w:rPr>
          <w:t>s</w:t>
        </w:r>
      </w:ins>
      <w:r w:rsidR="00220843" w:rsidRPr="00AB0D36">
        <w:rPr>
          <w:rFonts w:ascii="Courier New" w:hAnsi="Courier New" w:cs="Courier New"/>
        </w:rPr>
        <w:t xml:space="preserve"> the highest levels of violence. Syria is </w:t>
      </w:r>
      <w:del w:id="129" w:author="Orsola Torrisi" w:date="2019-02-28T17:55:00Z">
        <w:r w:rsidR="00220843" w:rsidRPr="00AB0D36" w:rsidDel="00E401BA">
          <w:rPr>
            <w:rFonts w:ascii="Courier New" w:hAnsi="Courier New" w:cs="Courier New"/>
          </w:rPr>
          <w:delText xml:space="preserve">the most dangerous country in the world and </w:delText>
        </w:r>
      </w:del>
      <w:r w:rsidR="00220843" w:rsidRPr="00AB0D36">
        <w:rPr>
          <w:rFonts w:ascii="Courier New" w:hAnsi="Courier New" w:cs="Courier New"/>
        </w:rPr>
        <w:t xml:space="preserve">has been </w:t>
      </w:r>
      <w:r w:rsidR="00220843" w:rsidRPr="00AB0D36">
        <w:rPr>
          <w:rFonts w:ascii="Courier New" w:hAnsi="Courier New" w:cs="Courier New"/>
        </w:rPr>
        <w:lastRenderedPageBreak/>
        <w:t>for the past five years</w:t>
      </w:r>
      <w:ins w:id="130" w:author="Orsola Torrisi" w:date="2019-02-28T17:55:00Z">
        <w:r w:rsidR="00E401BA" w:rsidRPr="00AB0D36">
          <w:rPr>
            <w:rFonts w:ascii="Courier New" w:hAnsi="Courier New" w:cs="Courier New"/>
          </w:rPr>
          <w:t xml:space="preserve"> the most dangerous country in the world</w:t>
        </w:r>
      </w:ins>
      <w:r w:rsidR="00220843" w:rsidRPr="00AB0D36">
        <w:rPr>
          <w:rFonts w:ascii="Courier New" w:hAnsi="Courier New" w:cs="Courier New"/>
        </w:rPr>
        <w:t>, while El Salvador</w:t>
      </w:r>
      <w:r w:rsidR="00C55DF0" w:rsidRPr="00AB0D36">
        <w:rPr>
          <w:rFonts w:ascii="Courier New" w:hAnsi="Courier New" w:cs="Courier New"/>
        </w:rPr>
        <w:t xml:space="preserve"> has presently the second highest homicide rate. </w:t>
      </w:r>
      <w:ins w:id="131" w:author="Orsola Torrisi" w:date="2019-03-01T14:16:00Z">
        <w:r w:rsidR="00D96BD6" w:rsidRPr="00AB0D36">
          <w:rPr>
            <w:rFonts w:ascii="Courier New" w:hAnsi="Courier New" w:cs="Courier New"/>
          </w:rPr>
          <w:t xml:space="preserve">In contrast, lifetime uncertainty is remarkably low in </w:t>
        </w:r>
      </w:ins>
      <w:ins w:id="132" w:author="Orsola Torrisi" w:date="2019-03-01T14:20:00Z">
        <w:r w:rsidR="000D610A" w:rsidRPr="00AB0D36">
          <w:rPr>
            <w:rFonts w:ascii="Courier New" w:hAnsi="Courier New" w:cs="Courier New"/>
          </w:rPr>
          <w:t xml:space="preserve">most </w:t>
        </w:r>
      </w:ins>
      <w:ins w:id="133" w:author="Orsola Torrisi" w:date="2019-03-01T14:16:00Z">
        <w:r w:rsidR="00D96BD6" w:rsidRPr="00AB0D36">
          <w:rPr>
            <w:rFonts w:ascii="Courier New" w:hAnsi="Courier New" w:cs="Courier New"/>
          </w:rPr>
          <w:t xml:space="preserve">countries of </w:t>
        </w:r>
      </w:ins>
      <w:ins w:id="134" w:author="Orsola Torrisi" w:date="2019-03-01T14:17:00Z">
        <w:r w:rsidR="00D96BD6" w:rsidRPr="00AB0D36">
          <w:rPr>
            <w:rFonts w:ascii="Courier New" w:hAnsi="Courier New" w:cs="Courier New"/>
          </w:rPr>
          <w:t xml:space="preserve">Northern </w:t>
        </w:r>
        <w:r w:rsidR="00730BE7" w:rsidRPr="00AB0D36">
          <w:rPr>
            <w:rFonts w:ascii="Courier New" w:hAnsi="Courier New" w:cs="Courier New"/>
          </w:rPr>
          <w:t xml:space="preserve">and Southern </w:t>
        </w:r>
        <w:r w:rsidR="00D96BD6" w:rsidRPr="00AB0D36">
          <w:rPr>
            <w:rFonts w:ascii="Courier New" w:hAnsi="Courier New" w:cs="Courier New"/>
          </w:rPr>
          <w:t>Europe</w:t>
        </w:r>
        <w:r w:rsidR="00730BE7" w:rsidRPr="00AB0D36">
          <w:rPr>
            <w:rFonts w:ascii="Courier New" w:hAnsi="Courier New" w:cs="Courier New"/>
          </w:rPr>
          <w:t xml:space="preserve">, where we also observe </w:t>
        </w:r>
      </w:ins>
      <w:ins w:id="135" w:author="Orsola Torrisi" w:date="2019-03-01T14:18:00Z">
        <w:r w:rsidR="00730BE7" w:rsidRPr="00AB0D36">
          <w:rPr>
            <w:rFonts w:ascii="Courier New" w:hAnsi="Courier New" w:cs="Courier New"/>
          </w:rPr>
          <w:t xml:space="preserve">minimal </w:t>
        </w:r>
      </w:ins>
      <w:ins w:id="136" w:author="Orsola Torrisi" w:date="2019-03-01T14:20:00Z">
        <w:r w:rsidR="000D610A" w:rsidRPr="00AB0D36">
          <w:rPr>
            <w:rFonts w:ascii="Courier New" w:hAnsi="Courier New" w:cs="Courier New"/>
          </w:rPr>
          <w:t xml:space="preserve">to low levels </w:t>
        </w:r>
      </w:ins>
      <w:ins w:id="137" w:author="Orsola Torrisi" w:date="2019-03-01T14:18:00Z">
        <w:r w:rsidR="00730BE7" w:rsidRPr="00AB0D36">
          <w:rPr>
            <w:rFonts w:ascii="Courier New" w:hAnsi="Courier New" w:cs="Courier New"/>
          </w:rPr>
          <w:t xml:space="preserve">violence. </w:t>
        </w:r>
      </w:ins>
      <w:ins w:id="138" w:author="Orsola Torrisi" w:date="2019-03-01T14:21:00Z">
        <w:r w:rsidR="000D610A" w:rsidRPr="00AB0D36">
          <w:rPr>
            <w:rFonts w:ascii="Courier New" w:hAnsi="Courier New" w:cs="Courier New"/>
          </w:rPr>
          <w:t xml:space="preserve">The only slightly more peculiar cases are those of </w:t>
        </w:r>
      </w:ins>
      <w:ins w:id="139" w:author="Orsola Torrisi" w:date="2019-03-01T14:19:00Z">
        <w:r w:rsidR="000D610A" w:rsidRPr="00AB0D36">
          <w:rPr>
            <w:rFonts w:ascii="Courier New" w:hAnsi="Courier New" w:cs="Courier New"/>
          </w:rPr>
          <w:t>Italy</w:t>
        </w:r>
      </w:ins>
      <w:ins w:id="140" w:author="Orsola Torrisi" w:date="2019-03-01T14:23:00Z">
        <w:r w:rsidR="00C50E65" w:rsidRPr="00AB0D36">
          <w:rPr>
            <w:rFonts w:ascii="Courier New" w:hAnsi="Courier New" w:cs="Courier New"/>
          </w:rPr>
          <w:t xml:space="preserve">, the </w:t>
        </w:r>
      </w:ins>
      <w:ins w:id="141" w:author="Orsola Torrisi" w:date="2019-03-01T14:19:00Z">
        <w:r w:rsidR="000D610A" w:rsidRPr="00AB0D36">
          <w:rPr>
            <w:rFonts w:ascii="Courier New" w:hAnsi="Courier New" w:cs="Courier New"/>
          </w:rPr>
          <w:t>United Kingdom</w:t>
        </w:r>
      </w:ins>
      <w:ins w:id="142" w:author="Orsola Torrisi" w:date="2019-03-01T14:23:00Z">
        <w:r w:rsidR="00C50E65" w:rsidRPr="00AB0D36">
          <w:rPr>
            <w:rFonts w:ascii="Courier New" w:hAnsi="Courier New" w:cs="Courier New"/>
          </w:rPr>
          <w:t xml:space="preserve"> and Tunisia</w:t>
        </w:r>
      </w:ins>
      <w:ins w:id="143" w:author="Orsola Torrisi" w:date="2019-03-01T14:21:00Z">
        <w:r w:rsidR="000D610A" w:rsidRPr="00AB0D36">
          <w:rPr>
            <w:rFonts w:ascii="Courier New" w:hAnsi="Courier New" w:cs="Courier New"/>
          </w:rPr>
          <w:t>, where lifespan uncertainty is low, but</w:t>
        </w:r>
      </w:ins>
      <w:ins w:id="144" w:author="Orsola Torrisi" w:date="2019-03-01T14:22:00Z">
        <w:r w:rsidR="00C50E65" w:rsidRPr="00AB0D36">
          <w:rPr>
            <w:rFonts w:ascii="Courier New" w:hAnsi="Courier New" w:cs="Courier New"/>
          </w:rPr>
          <w:t xml:space="preserve"> </w:t>
        </w:r>
      </w:ins>
      <w:ins w:id="145" w:author="Orsola Torrisi" w:date="2019-03-01T14:24:00Z">
        <w:r w:rsidR="000619E8" w:rsidRPr="00AB0D36">
          <w:rPr>
            <w:rFonts w:ascii="Courier New" w:hAnsi="Courier New" w:cs="Courier New"/>
          </w:rPr>
          <w:t>violence ranges to moderate to middle levels</w:t>
        </w:r>
      </w:ins>
      <w:ins w:id="146" w:author="Orsola Torrisi" w:date="2019-03-01T14:26:00Z">
        <w:r w:rsidR="000619E8" w:rsidRPr="00AB0D36">
          <w:rPr>
            <w:rFonts w:ascii="Courier New" w:hAnsi="Courier New" w:cs="Courier New"/>
          </w:rPr>
          <w:t xml:space="preserve">, allegedly due to more </w:t>
        </w:r>
        <w:del w:id="147" w:author="José Manuel Aburto" w:date="2019-03-04T10:41:00Z">
          <w:r w:rsidR="000619E8" w:rsidRPr="00AB0D36" w:rsidDel="00827FC7">
            <w:rPr>
              <w:rFonts w:ascii="Courier New" w:hAnsi="Courier New" w:cs="Courier New"/>
            </w:rPr>
            <w:delText>regionalised</w:delText>
          </w:r>
        </w:del>
      </w:ins>
      <w:ins w:id="148" w:author="José Manuel Aburto" w:date="2019-03-04T10:41:00Z">
        <w:r w:rsidR="00827FC7" w:rsidRPr="00AB0D36">
          <w:rPr>
            <w:rFonts w:ascii="Courier New" w:hAnsi="Courier New" w:cs="Courier New"/>
          </w:rPr>
          <w:t>regionali</w:t>
        </w:r>
      </w:ins>
      <w:ins w:id="149" w:author="José Manuel Aburto" w:date="2019-03-04T10:46:00Z">
        <w:r w:rsidR="00AB0D36">
          <w:rPr>
            <w:rFonts w:ascii="Courier New" w:hAnsi="Courier New" w:cs="Courier New"/>
          </w:rPr>
          <w:t>s</w:t>
        </w:r>
      </w:ins>
      <w:ins w:id="150" w:author="José Manuel Aburto" w:date="2019-03-04T10:41:00Z">
        <w:r w:rsidR="00827FC7" w:rsidRPr="00AB0D36">
          <w:rPr>
            <w:rFonts w:ascii="Courier New" w:hAnsi="Courier New" w:cs="Courier New"/>
          </w:rPr>
          <w:t>ed</w:t>
        </w:r>
      </w:ins>
      <w:ins w:id="151" w:author="Orsola Torrisi" w:date="2019-03-01T14:26:00Z">
        <w:r w:rsidR="000619E8" w:rsidRPr="00AB0D36">
          <w:rPr>
            <w:rFonts w:ascii="Courier New" w:hAnsi="Courier New" w:cs="Courier New"/>
          </w:rPr>
          <w:t xml:space="preserve"> </w:t>
        </w:r>
        <w:r w:rsidR="00A5078D" w:rsidRPr="00AB0D36">
          <w:rPr>
            <w:rFonts w:ascii="Courier New" w:hAnsi="Courier New" w:cs="Courier New"/>
          </w:rPr>
          <w:t>episodes of violence</w:t>
        </w:r>
      </w:ins>
      <w:ins w:id="152" w:author="Orsola Torrisi" w:date="2019-03-01T14:24:00Z">
        <w:r w:rsidR="000619E8" w:rsidRPr="00AB0D36">
          <w:rPr>
            <w:rFonts w:ascii="Courier New" w:hAnsi="Courier New" w:cs="Courier New"/>
          </w:rPr>
          <w:t xml:space="preserve">. </w:t>
        </w:r>
      </w:ins>
      <w:del w:id="153" w:author="Orsola Torrisi" w:date="2019-03-01T14:24:00Z">
        <w:r w:rsidR="00C55DF0" w:rsidRPr="00AB0D36" w:rsidDel="000619E8">
          <w:rPr>
            <w:rFonts w:ascii="Courier New" w:hAnsi="Courier New" w:cs="Courier New"/>
          </w:rPr>
          <w:delText xml:space="preserve">In contrast, the Netherlands, Switzerland, Italy, Sweden and Norway are remarkably successful in reducing lifetime uncertainty. </w:delText>
        </w:r>
        <w:r w:rsidR="00C55DF0" w:rsidRPr="00AB0D36" w:rsidDel="000619E8">
          <w:rPr>
            <w:rFonts w:ascii="Courier New" w:hAnsi="Courier New" w:cs="Courier New"/>
            <w:color w:val="FF0000"/>
          </w:rPr>
          <w:delText>[Orsola please expand a bit here]</w:delText>
        </w:r>
      </w:del>
    </w:p>
    <w:p w14:paraId="2507BE96" w14:textId="77777777" w:rsidR="00391B82" w:rsidRPr="00AB0D36" w:rsidRDefault="00391B82" w:rsidP="00391B82">
      <w:pPr>
        <w:pStyle w:val="NoSpacing"/>
        <w:jc w:val="both"/>
        <w:rPr>
          <w:rFonts w:ascii="Courier New" w:hAnsi="Courier New" w:cs="Courier New"/>
          <w:b/>
        </w:rPr>
      </w:pPr>
    </w:p>
    <w:p w14:paraId="7D5FD798" w14:textId="77777777" w:rsidR="00391B82" w:rsidRPr="00AB0D36" w:rsidRDefault="00391B82" w:rsidP="00391B82">
      <w:pPr>
        <w:pStyle w:val="NoSpacing"/>
        <w:jc w:val="both"/>
        <w:rPr>
          <w:rFonts w:ascii="Courier New" w:hAnsi="Courier New" w:cs="Courier New"/>
          <w:b/>
        </w:rPr>
      </w:pPr>
    </w:p>
    <w:p w14:paraId="6030887F" w14:textId="2A317FF8" w:rsidR="008B63F7" w:rsidRPr="00AB0D36" w:rsidRDefault="00F14042" w:rsidP="00391B82">
      <w:pPr>
        <w:pStyle w:val="NoSpacing"/>
        <w:jc w:val="center"/>
        <w:rPr>
          <w:rFonts w:ascii="Courier New" w:hAnsi="Courier New" w:cs="Courier New"/>
          <w:b/>
        </w:rPr>
      </w:pPr>
      <w:r w:rsidRPr="00AB0D36">
        <w:rPr>
          <w:rFonts w:ascii="Courier New" w:hAnsi="Courier New" w:cs="Courier New"/>
          <w:b/>
        </w:rPr>
        <w:t>F</w:t>
      </w:r>
      <w:r w:rsidR="008B63F7" w:rsidRPr="00AB0D36">
        <w:rPr>
          <w:rFonts w:ascii="Courier New" w:hAnsi="Courier New" w:cs="Courier New"/>
          <w:b/>
        </w:rPr>
        <w:t xml:space="preserve">igure </w:t>
      </w:r>
      <w:r w:rsidR="008B63F7" w:rsidRPr="00AB0D36">
        <w:rPr>
          <w:rFonts w:ascii="Courier New" w:hAnsi="Courier New" w:cs="Courier New"/>
          <w:b/>
        </w:rPr>
        <w:fldChar w:fldCharType="begin"/>
      </w:r>
      <w:r w:rsidR="008B63F7" w:rsidRPr="00AB0D36">
        <w:rPr>
          <w:rFonts w:ascii="Courier New" w:hAnsi="Courier New" w:cs="Courier New"/>
          <w:b/>
        </w:rPr>
        <w:instrText xml:space="preserve"> SEQ Figure \* ARABIC </w:instrText>
      </w:r>
      <w:r w:rsidR="008B63F7" w:rsidRPr="00AB0D36">
        <w:rPr>
          <w:rFonts w:ascii="Courier New" w:hAnsi="Courier New" w:cs="Courier New"/>
          <w:b/>
        </w:rPr>
        <w:fldChar w:fldCharType="separate"/>
      </w:r>
      <w:r w:rsidR="00CC6D03" w:rsidRPr="00AB0D36">
        <w:rPr>
          <w:rFonts w:ascii="Courier New" w:hAnsi="Courier New" w:cs="Courier New"/>
          <w:b/>
          <w:noProof/>
        </w:rPr>
        <w:t>1</w:t>
      </w:r>
      <w:r w:rsidR="008B63F7" w:rsidRPr="00AB0D36">
        <w:rPr>
          <w:rFonts w:ascii="Courier New" w:hAnsi="Courier New" w:cs="Courier New"/>
          <w:b/>
        </w:rPr>
        <w:fldChar w:fldCharType="end"/>
      </w:r>
      <w:r w:rsidR="008B63F7" w:rsidRPr="00AB0D36">
        <w:rPr>
          <w:rFonts w:ascii="Courier New" w:hAnsi="Courier New" w:cs="Courier New"/>
          <w:b/>
        </w:rPr>
        <w:t xml:space="preserve"> Global level of violence and lifetime uncertainty for males in 2017</w:t>
      </w:r>
    </w:p>
    <w:p w14:paraId="48070B82" w14:textId="77777777" w:rsidR="00391B82" w:rsidRPr="00AB0D36" w:rsidRDefault="00391B82" w:rsidP="00391B82">
      <w:pPr>
        <w:pStyle w:val="NoSpacing"/>
        <w:jc w:val="both"/>
        <w:rPr>
          <w:rFonts w:ascii="Courier New" w:hAnsi="Courier New" w:cs="Courier New"/>
        </w:rPr>
      </w:pPr>
    </w:p>
    <w:p w14:paraId="766229FE" w14:textId="33F4CE20" w:rsidR="00D84BC7" w:rsidRPr="00AB0D36" w:rsidRDefault="008B63F7" w:rsidP="00391B82">
      <w:pPr>
        <w:pStyle w:val="NoSpacing"/>
        <w:jc w:val="both"/>
        <w:rPr>
          <w:rFonts w:ascii="Courier New" w:hAnsi="Courier New" w:cs="Courier New"/>
        </w:rPr>
      </w:pPr>
      <w:r w:rsidRPr="00AB0D36">
        <w:rPr>
          <w:rFonts w:ascii="Courier New" w:hAnsi="Courier New" w:cs="Courier New"/>
          <w:noProof/>
        </w:rPr>
        <w:drawing>
          <wp:inline distT="0" distB="0" distL="0" distR="0" wp14:anchorId="51947638" wp14:editId="0AFAD59B">
            <wp:extent cx="4768115" cy="5328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806" cy="5352378"/>
                    </a:xfrm>
                    <a:prstGeom prst="rect">
                      <a:avLst/>
                    </a:prstGeom>
                  </pic:spPr>
                </pic:pic>
              </a:graphicData>
            </a:graphic>
          </wp:inline>
        </w:drawing>
      </w:r>
    </w:p>
    <w:p w14:paraId="5B301A0B" w14:textId="77777777" w:rsidR="00F14042" w:rsidRPr="00AB0D36" w:rsidRDefault="00F14042" w:rsidP="00391B82">
      <w:pPr>
        <w:pStyle w:val="NoSpacing"/>
        <w:jc w:val="both"/>
        <w:rPr>
          <w:rFonts w:ascii="Courier New" w:hAnsi="Courier New" w:cs="Courier New"/>
          <w:b/>
        </w:rPr>
      </w:pPr>
    </w:p>
    <w:p w14:paraId="03193128" w14:textId="19D5614D" w:rsidR="0012051F" w:rsidRPr="00AB0D36" w:rsidRDefault="00F14042" w:rsidP="00391B82">
      <w:pPr>
        <w:pStyle w:val="NoSpacing"/>
        <w:jc w:val="both"/>
        <w:rPr>
          <w:ins w:id="154" w:author="Orsola Torrisi" w:date="2019-02-28T18:00:00Z"/>
          <w:rFonts w:ascii="Courier New" w:hAnsi="Courier New" w:cs="Courier New"/>
          <w:color w:val="000000"/>
        </w:rPr>
      </w:pPr>
      <w:r w:rsidRPr="00AB0D36">
        <w:rPr>
          <w:rFonts w:ascii="Courier New" w:hAnsi="Courier New" w:cs="Courier New"/>
        </w:rPr>
        <w:t xml:space="preserve">Peaceful </w:t>
      </w:r>
      <w:del w:id="155" w:author="Orsola Torrisi" w:date="2019-02-28T17:55:00Z">
        <w:r w:rsidRPr="00AB0D36" w:rsidDel="00E401BA">
          <w:rPr>
            <w:rFonts w:ascii="Courier New" w:hAnsi="Courier New" w:cs="Courier New"/>
          </w:rPr>
          <w:delText xml:space="preserve">nations </w:delText>
        </w:r>
      </w:del>
      <w:ins w:id="156" w:author="Orsola Torrisi" w:date="2019-02-28T17:55:00Z">
        <w:r w:rsidR="00E401BA" w:rsidRPr="00AB0D36">
          <w:rPr>
            <w:rFonts w:ascii="Courier New" w:hAnsi="Courier New" w:cs="Courier New"/>
          </w:rPr>
          <w:t xml:space="preserve">countries </w:t>
        </w:r>
      </w:ins>
      <w:r w:rsidRPr="00AB0D36">
        <w:rPr>
          <w:rFonts w:ascii="Courier New" w:hAnsi="Courier New" w:cs="Courier New"/>
        </w:rPr>
        <w:t xml:space="preserve">all enjoy low lifetime uncertainty (Figure </w:t>
      </w:r>
      <w:r w:rsidRPr="00AB0D36">
        <w:rPr>
          <w:rFonts w:ascii="Courier New" w:hAnsi="Courier New" w:cs="Courier New"/>
        </w:rPr>
        <w:fldChar w:fldCharType="begin"/>
      </w:r>
      <w:r w:rsidRPr="00AB0D36">
        <w:rPr>
          <w:rFonts w:ascii="Courier New" w:hAnsi="Courier New" w:cs="Courier New"/>
        </w:rPr>
        <w:instrText xml:space="preserve"> SEQ Figure \* ARABIC </w:instrText>
      </w:r>
      <w:r w:rsidRPr="00AB0D36">
        <w:rPr>
          <w:rFonts w:ascii="Courier New" w:hAnsi="Courier New" w:cs="Courier New"/>
        </w:rPr>
        <w:fldChar w:fldCharType="separate"/>
      </w:r>
      <w:r w:rsidRPr="00AB0D36">
        <w:rPr>
          <w:rFonts w:ascii="Courier New" w:hAnsi="Courier New" w:cs="Courier New"/>
        </w:rPr>
        <w:t>2</w:t>
      </w:r>
      <w:r w:rsidRPr="00AB0D36">
        <w:rPr>
          <w:rFonts w:ascii="Courier New" w:hAnsi="Courier New" w:cs="Courier New"/>
        </w:rPr>
        <w:fldChar w:fldCharType="end"/>
      </w:r>
      <w:r w:rsidRPr="00AB0D36">
        <w:rPr>
          <w:rFonts w:ascii="Courier New" w:hAnsi="Courier New" w:cs="Courier New"/>
        </w:rPr>
        <w:t>).</w:t>
      </w:r>
      <w:r w:rsidRPr="00AB0D36">
        <w:rPr>
          <w:rFonts w:ascii="Courier New" w:hAnsi="Courier New" w:cs="Courier New"/>
          <w:color w:val="000000"/>
        </w:rPr>
        <w:t xml:space="preserve"> The most violent </w:t>
      </w:r>
      <w:del w:id="157" w:author="Orsola Torrisi" w:date="2019-02-28T17:56:00Z">
        <w:r w:rsidRPr="00AB0D36" w:rsidDel="00E401BA">
          <w:rPr>
            <w:rFonts w:ascii="Courier New" w:hAnsi="Courier New" w:cs="Courier New"/>
            <w:color w:val="000000"/>
          </w:rPr>
          <w:delText xml:space="preserve">countries </w:delText>
        </w:r>
      </w:del>
      <w:ins w:id="158" w:author="Orsola Torrisi" w:date="2019-02-28T17:56:00Z">
        <w:r w:rsidR="00E401BA" w:rsidRPr="00AB0D36">
          <w:rPr>
            <w:rFonts w:ascii="Courier New" w:hAnsi="Courier New" w:cs="Courier New"/>
            <w:color w:val="000000"/>
          </w:rPr>
          <w:t xml:space="preserve">instead </w:t>
        </w:r>
      </w:ins>
      <w:r w:rsidRPr="00AB0D36">
        <w:rPr>
          <w:rFonts w:ascii="Courier New" w:hAnsi="Courier New" w:cs="Courier New"/>
          <w:color w:val="000000"/>
        </w:rPr>
        <w:t>tend to have higher lifetime uncertainty.</w:t>
      </w:r>
      <w:r w:rsidRPr="00AB0D36">
        <w:rPr>
          <w:rFonts w:ascii="Courier New" w:hAnsi="Courier New" w:cs="Courier New"/>
        </w:rPr>
        <w:t xml:space="preserve"> Between 2008 and 2017, males</w:t>
      </w:r>
      <w:r w:rsidR="007B486D" w:rsidRPr="00AB0D36">
        <w:rPr>
          <w:rFonts w:ascii="Courier New" w:hAnsi="Courier New" w:cs="Courier New"/>
        </w:rPr>
        <w:t xml:space="preserve"> and females</w:t>
      </w:r>
      <w:r w:rsidRPr="00AB0D36">
        <w:rPr>
          <w:rFonts w:ascii="Courier New" w:hAnsi="Courier New" w:cs="Courier New"/>
        </w:rPr>
        <w:t xml:space="preserve"> living in the most dangerous countries showed a positive association with</w:t>
      </w:r>
      <w:del w:id="159" w:author="Orsola Torrisi" w:date="2019-02-28T17:56:00Z">
        <w:r w:rsidRPr="00AB0D36" w:rsidDel="00E401BA">
          <w:rPr>
            <w:rFonts w:ascii="Courier New" w:hAnsi="Courier New" w:cs="Courier New"/>
          </w:rPr>
          <w:delText xml:space="preserve"> experiencing</w:delText>
        </w:r>
      </w:del>
      <w:r w:rsidRPr="00AB0D36">
        <w:rPr>
          <w:rFonts w:ascii="Courier New" w:hAnsi="Courier New" w:cs="Courier New"/>
        </w:rPr>
        <w:t xml:space="preserve"> higher uncertainty in lifetime (correlation between GPI and life uncertainty is 0.51</w:t>
      </w:r>
      <w:r w:rsidR="007B486D" w:rsidRPr="00AB0D36">
        <w:rPr>
          <w:rFonts w:ascii="Courier New" w:hAnsi="Courier New" w:cs="Courier New"/>
        </w:rPr>
        <w:t xml:space="preserve"> and 0.44</w:t>
      </w:r>
      <w:r w:rsidRPr="00AB0D36">
        <w:rPr>
          <w:rFonts w:ascii="Courier New" w:hAnsi="Courier New" w:cs="Courier New"/>
        </w:rPr>
        <w:t xml:space="preserve"> for males</w:t>
      </w:r>
      <w:r w:rsidR="007B486D" w:rsidRPr="00AB0D36">
        <w:rPr>
          <w:rFonts w:ascii="Courier New" w:hAnsi="Courier New" w:cs="Courier New"/>
        </w:rPr>
        <w:t xml:space="preserve"> and females, respectively</w:t>
      </w:r>
      <w:r w:rsidRPr="00AB0D36">
        <w:rPr>
          <w:rFonts w:ascii="Courier New" w:hAnsi="Courier New" w:cs="Courier New"/>
        </w:rPr>
        <w:t xml:space="preserve">). Moreover, the strong relationship between uncertainty about </w:t>
      </w:r>
      <w:r w:rsidRPr="00AB0D36">
        <w:rPr>
          <w:rFonts w:ascii="Courier New" w:hAnsi="Courier New" w:cs="Courier New"/>
        </w:rPr>
        <w:lastRenderedPageBreak/>
        <w:t xml:space="preserve">life and life expectancy suggests that those countries with high levels of violence experience lower levels of life expectancy than the peaceful </w:t>
      </w:r>
      <w:del w:id="160" w:author="Orsola Torrisi" w:date="2019-02-28T17:56:00Z">
        <w:r w:rsidRPr="00AB0D36" w:rsidDel="00E401BA">
          <w:rPr>
            <w:rFonts w:ascii="Courier New" w:hAnsi="Courier New" w:cs="Courier New"/>
          </w:rPr>
          <w:delText>nations</w:delText>
        </w:r>
      </w:del>
      <w:ins w:id="161" w:author="Orsola Torrisi" w:date="2019-02-28T17:56:00Z">
        <w:r w:rsidR="00E401BA" w:rsidRPr="00AB0D36">
          <w:rPr>
            <w:rFonts w:ascii="Courier New" w:hAnsi="Courier New" w:cs="Courier New"/>
          </w:rPr>
          <w:t>ones</w:t>
        </w:r>
      </w:ins>
      <w:r w:rsidRPr="00AB0D36">
        <w:rPr>
          <w:rFonts w:ascii="Courier New" w:hAnsi="Courier New" w:cs="Courier New"/>
        </w:rPr>
        <w:t>.</w:t>
      </w:r>
      <w:r w:rsidRPr="00AB0D36">
        <w:rPr>
          <w:rFonts w:ascii="Courier New" w:hAnsi="Courier New" w:cs="Courier New"/>
        </w:rPr>
        <w:fldChar w:fldCharType="begin"/>
      </w:r>
      <w:r w:rsidRPr="00AB0D36">
        <w:rPr>
          <w:rFonts w:ascii="Courier New" w:hAnsi="Courier New" w:cs="Courier New"/>
        </w:rPr>
        <w:instrText xml:space="preserve"> ADDIN EN.CITE &lt;EndNote&gt;&lt;Cite&gt;&lt;Author&gt;Colchero&lt;/Author&gt;&lt;Year&gt;2016&lt;/Year&gt;&lt;RecNum&gt;58&lt;/RecNum&gt;&lt;DisplayText&gt;&lt;style face="superscript"&gt;16&lt;/style&gt;&lt;/DisplayText&gt;&lt;record&gt;&lt;rec-number&gt;58&lt;/rec-number&gt;&lt;foreign-keys&gt;&lt;key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Sciences&lt;/secondary-title&gt;&lt;/titles&gt;&lt;pages&gt;E7681-E7690&lt;/pages&gt;&lt;volume&gt;113&lt;/volume&gt;&lt;number&gt;48&lt;/number&gt;&lt;dates&gt;&lt;year&gt;2016&lt;/year&gt;&lt;/dates&gt;&lt;publisher&gt;National Acad Sciences&lt;/publisher&gt;&lt;label&gt;Colchero2016&lt;/label&gt;&lt;urls&gt;&lt;/urls&gt;&lt;/record&gt;&lt;/Cite&gt;&lt;/EndNote&gt;</w:instrText>
      </w:r>
      <w:r w:rsidRPr="00AB0D36">
        <w:rPr>
          <w:rFonts w:ascii="Courier New" w:hAnsi="Courier New" w:cs="Courier New"/>
        </w:rPr>
        <w:fldChar w:fldCharType="separate"/>
      </w:r>
      <w:r w:rsidRPr="00AB0D36">
        <w:rPr>
          <w:rFonts w:ascii="Courier New" w:hAnsi="Courier New" w:cs="Courier New"/>
          <w:noProof/>
          <w:vertAlign w:val="superscript"/>
        </w:rPr>
        <w:t>16</w:t>
      </w:r>
      <w:r w:rsidRPr="00AB0D36">
        <w:rPr>
          <w:rFonts w:ascii="Courier New" w:hAnsi="Courier New" w:cs="Courier New"/>
        </w:rPr>
        <w:fldChar w:fldCharType="end"/>
      </w:r>
      <w:r w:rsidRPr="00AB0D36">
        <w:rPr>
          <w:rFonts w:ascii="Courier New" w:hAnsi="Courier New" w:cs="Courier New"/>
        </w:rPr>
        <w:t xml:space="preserve"> </w:t>
      </w:r>
      <w:r w:rsidR="007B486D" w:rsidRPr="00AB0D36">
        <w:rPr>
          <w:rFonts w:ascii="Courier New" w:hAnsi="Courier New" w:cs="Courier New"/>
        </w:rPr>
        <w:t xml:space="preserve">Indeed, </w:t>
      </w:r>
      <w:r w:rsidR="00DE5657" w:rsidRPr="00AB0D36">
        <w:rPr>
          <w:rFonts w:ascii="Courier New" w:hAnsi="Courier New" w:cs="Courier New"/>
        </w:rPr>
        <w:t>males in Syria and Afghanistan had a life expectancy at age 10 of 57.5 and 57.5 years</w:t>
      </w:r>
      <w:del w:id="162" w:author="Orsola Torrisi" w:date="2019-02-28T17:57:00Z">
        <w:r w:rsidR="00DE5657" w:rsidRPr="00AB0D36" w:rsidDel="00681D75">
          <w:rPr>
            <w:rFonts w:ascii="Courier New" w:hAnsi="Courier New" w:cs="Courier New"/>
          </w:rPr>
          <w:delText>,</w:delText>
        </w:r>
      </w:del>
      <w:r w:rsidR="00DE5657" w:rsidRPr="00AB0D36">
        <w:rPr>
          <w:rFonts w:ascii="Courier New" w:hAnsi="Courier New" w:cs="Courier New"/>
        </w:rPr>
        <w:t xml:space="preserve"> respectively, </w:t>
      </w:r>
      <w:ins w:id="163" w:author="Orsola Torrisi" w:date="2019-02-28T17:57:00Z">
        <w:r w:rsidR="00681D75" w:rsidRPr="00AB0D36">
          <w:rPr>
            <w:rFonts w:ascii="Courier New" w:hAnsi="Courier New" w:cs="Courier New"/>
          </w:rPr>
          <w:t xml:space="preserve">while </w:t>
        </w:r>
      </w:ins>
      <w:ins w:id="164" w:author="Orsola Torrisi" w:date="2019-02-28T17:58:00Z">
        <w:r w:rsidR="00681D75" w:rsidRPr="00AB0D36">
          <w:rPr>
            <w:rFonts w:ascii="Courier New" w:hAnsi="Courier New" w:cs="Courier New"/>
          </w:rPr>
          <w:t xml:space="preserve">the </w:t>
        </w:r>
      </w:ins>
      <w:ins w:id="165" w:author="Orsola Torrisi" w:date="2019-02-28T17:57:00Z">
        <w:r w:rsidR="00681D75" w:rsidRPr="00AB0D36">
          <w:rPr>
            <w:rFonts w:ascii="Courier New" w:hAnsi="Courier New" w:cs="Courier New"/>
          </w:rPr>
          <w:t>expected life span f</w:t>
        </w:r>
      </w:ins>
      <w:ins w:id="166" w:author="Orsola Torrisi" w:date="2019-02-28T17:58:00Z">
        <w:r w:rsidR="00681D75" w:rsidRPr="00AB0D36">
          <w:rPr>
            <w:rFonts w:ascii="Courier New" w:hAnsi="Courier New" w:cs="Courier New"/>
          </w:rPr>
          <w:t xml:space="preserve">or males aged 10 </w:t>
        </w:r>
      </w:ins>
      <w:del w:id="167" w:author="Orsola Torrisi" w:date="2019-02-28T17:58:00Z">
        <w:r w:rsidR="00DE5657" w:rsidRPr="00AB0D36" w:rsidDel="00681D75">
          <w:rPr>
            <w:rFonts w:ascii="Courier New" w:hAnsi="Courier New" w:cs="Courier New"/>
          </w:rPr>
          <w:delText xml:space="preserve">while males aged 10 </w:delText>
        </w:r>
      </w:del>
      <w:r w:rsidR="00DE5657" w:rsidRPr="00AB0D36">
        <w:rPr>
          <w:rFonts w:ascii="Courier New" w:hAnsi="Courier New" w:cs="Courier New"/>
        </w:rPr>
        <w:t xml:space="preserve">in Iceland and New Zealand </w:t>
      </w:r>
      <w:del w:id="168" w:author="Orsola Torrisi" w:date="2019-02-28T17:58:00Z">
        <w:r w:rsidR="00DE5657" w:rsidRPr="00AB0D36" w:rsidDel="00681D75">
          <w:rPr>
            <w:rFonts w:ascii="Courier New" w:hAnsi="Courier New" w:cs="Courier New"/>
          </w:rPr>
          <w:delText>had a expected life spans</w:delText>
        </w:r>
      </w:del>
      <w:ins w:id="169" w:author="Orsola Torrisi" w:date="2019-02-28T17:58:00Z">
        <w:r w:rsidR="00681D75" w:rsidRPr="00AB0D36">
          <w:rPr>
            <w:rFonts w:ascii="Courier New" w:hAnsi="Courier New" w:cs="Courier New"/>
          </w:rPr>
          <w:t>was</w:t>
        </w:r>
      </w:ins>
      <w:r w:rsidR="00DE5657" w:rsidRPr="00AB0D36">
        <w:rPr>
          <w:rFonts w:ascii="Courier New" w:hAnsi="Courier New" w:cs="Courier New"/>
        </w:rPr>
        <w:t xml:space="preserve"> of 70 years, a gap of almost 14 years. </w:t>
      </w:r>
      <w:r w:rsidRPr="00AB0D36">
        <w:rPr>
          <w:rFonts w:ascii="Courier New" w:hAnsi="Courier New" w:cs="Courier New"/>
          <w:color w:val="000000"/>
        </w:rPr>
        <w:t xml:space="preserve">This is important because life uncertainty is a measure of how the length of life varies and </w:t>
      </w:r>
      <w:ins w:id="170" w:author="Orsola Torrisi" w:date="2019-02-28T17:58:00Z">
        <w:r w:rsidR="00681D75" w:rsidRPr="00AB0D36">
          <w:rPr>
            <w:rFonts w:ascii="Courier New" w:hAnsi="Courier New" w:cs="Courier New"/>
            <w:color w:val="000000"/>
          </w:rPr>
          <w:t xml:space="preserve">the </w:t>
        </w:r>
      </w:ins>
      <w:r w:rsidRPr="00AB0D36">
        <w:rPr>
          <w:rFonts w:ascii="Courier New" w:hAnsi="Courier New" w:cs="Courier New"/>
          <w:color w:val="000000"/>
        </w:rPr>
        <w:t xml:space="preserve">GPI measures the level of </w:t>
      </w:r>
      <w:r w:rsidR="00391B82" w:rsidRPr="00AB0D36">
        <w:rPr>
          <w:rFonts w:ascii="Courier New" w:hAnsi="Courier New" w:cs="Courier New"/>
          <w:color w:val="000000"/>
        </w:rPr>
        <w:t>violence</w:t>
      </w:r>
      <w:r w:rsidRPr="00AB0D36">
        <w:rPr>
          <w:rFonts w:ascii="Courier New" w:hAnsi="Courier New" w:cs="Courier New"/>
          <w:color w:val="000000"/>
        </w:rPr>
        <w:t xml:space="preserve"> in a country. </w:t>
      </w:r>
      <w:ins w:id="171" w:author="Orsola Torrisi" w:date="2019-02-28T18:50:00Z">
        <w:r w:rsidR="00BC0971" w:rsidRPr="00AB0D36">
          <w:rPr>
            <w:rFonts w:ascii="Courier New" w:hAnsi="Courier New" w:cs="Courier New"/>
            <w:color w:val="000000"/>
          </w:rPr>
          <w:t>Alt</w:t>
        </w:r>
      </w:ins>
      <w:ins w:id="172" w:author="Orsola Torrisi" w:date="2019-02-28T18:51:00Z">
        <w:r w:rsidR="009956C7" w:rsidRPr="00AB0D36">
          <w:rPr>
            <w:rFonts w:ascii="Courier New" w:hAnsi="Courier New" w:cs="Courier New"/>
            <w:color w:val="000000"/>
          </w:rPr>
          <w:t>h</w:t>
        </w:r>
      </w:ins>
      <w:ins w:id="173" w:author="Orsola Torrisi" w:date="2019-02-28T18:50:00Z">
        <w:r w:rsidR="00BC0971" w:rsidRPr="00AB0D36">
          <w:rPr>
            <w:rFonts w:ascii="Courier New" w:hAnsi="Courier New" w:cs="Courier New"/>
            <w:color w:val="000000"/>
          </w:rPr>
          <w:t>ou</w:t>
        </w:r>
      </w:ins>
      <w:ins w:id="174" w:author="Orsola Torrisi" w:date="2019-02-28T18:51:00Z">
        <w:r w:rsidR="00BC0971" w:rsidRPr="00AB0D36">
          <w:rPr>
            <w:rFonts w:ascii="Courier New" w:hAnsi="Courier New" w:cs="Courier New"/>
            <w:color w:val="000000"/>
          </w:rPr>
          <w:t>g</w:t>
        </w:r>
      </w:ins>
      <w:ins w:id="175" w:author="Orsola Torrisi" w:date="2019-02-28T18:50:00Z">
        <w:r w:rsidR="00BC0971" w:rsidRPr="00AB0D36">
          <w:rPr>
            <w:rFonts w:ascii="Courier New" w:hAnsi="Courier New" w:cs="Courier New"/>
            <w:color w:val="000000"/>
          </w:rPr>
          <w:t>h, i</w:t>
        </w:r>
      </w:ins>
      <w:del w:id="176" w:author="Orsola Torrisi" w:date="2019-02-28T18:50:00Z">
        <w:r w:rsidRPr="00AB0D36" w:rsidDel="00BC0971">
          <w:rPr>
            <w:rFonts w:ascii="Courier New" w:hAnsi="Courier New" w:cs="Courier New"/>
            <w:color w:val="000000"/>
          </w:rPr>
          <w:delText>I</w:delText>
        </w:r>
      </w:del>
      <w:r w:rsidRPr="00AB0D36">
        <w:rPr>
          <w:rFonts w:ascii="Courier New" w:hAnsi="Courier New" w:cs="Courier New"/>
          <w:color w:val="000000"/>
        </w:rPr>
        <w:t>n principle, the two indicators could be unrelated to each other</w:t>
      </w:r>
      <w:ins w:id="177" w:author="Orsola Torrisi" w:date="2019-02-28T18:50:00Z">
        <w:r w:rsidR="00BC0971" w:rsidRPr="00AB0D36">
          <w:rPr>
            <w:rFonts w:ascii="Courier New" w:hAnsi="Courier New" w:cs="Courier New"/>
            <w:color w:val="000000"/>
          </w:rPr>
          <w:t xml:space="preserve"> – that is to say that </w:t>
        </w:r>
      </w:ins>
      <w:ins w:id="178" w:author="Orsola Torrisi" w:date="2019-02-28T17:58:00Z">
        <w:r w:rsidR="00681D75" w:rsidRPr="00AB0D36">
          <w:rPr>
            <w:rFonts w:ascii="Courier New" w:hAnsi="Courier New" w:cs="Courier New"/>
            <w:color w:val="000000"/>
          </w:rPr>
          <w:t>a</w:t>
        </w:r>
      </w:ins>
      <w:del w:id="179" w:author="Orsola Torrisi" w:date="2019-02-28T17:58:00Z">
        <w:r w:rsidRPr="00AB0D36" w:rsidDel="00681D75">
          <w:rPr>
            <w:rFonts w:ascii="Courier New" w:hAnsi="Courier New" w:cs="Courier New"/>
            <w:color w:val="000000"/>
          </w:rPr>
          <w:delText>A</w:delText>
        </w:r>
      </w:del>
      <w:r w:rsidRPr="00AB0D36">
        <w:rPr>
          <w:rFonts w:ascii="Courier New" w:hAnsi="Courier New" w:cs="Courier New"/>
          <w:color w:val="000000"/>
        </w:rPr>
        <w:t xml:space="preserve"> peaceful country could suffer high lifetime uncertainty, while a violent country </w:t>
      </w:r>
      <w:del w:id="180" w:author="Orsola Torrisi" w:date="2019-02-28T18:00:00Z">
        <w:r w:rsidRPr="00AB0D36" w:rsidDel="0012051F">
          <w:rPr>
            <w:rFonts w:ascii="Courier New" w:hAnsi="Courier New" w:cs="Courier New"/>
            <w:color w:val="000000"/>
          </w:rPr>
          <w:delText xml:space="preserve">might </w:delText>
        </w:r>
      </w:del>
      <w:ins w:id="181" w:author="Orsola Torrisi" w:date="2019-02-28T18:00:00Z">
        <w:r w:rsidR="0012051F" w:rsidRPr="00AB0D36">
          <w:rPr>
            <w:rFonts w:ascii="Courier New" w:hAnsi="Courier New" w:cs="Courier New"/>
            <w:color w:val="000000"/>
          </w:rPr>
          <w:t xml:space="preserve">could </w:t>
        </w:r>
      </w:ins>
      <w:del w:id="182" w:author="Orsola Torrisi" w:date="2019-02-28T18:51:00Z">
        <w:r w:rsidRPr="00AB0D36" w:rsidDel="00BC0971">
          <w:rPr>
            <w:rFonts w:ascii="Courier New" w:hAnsi="Courier New" w:cs="Courier New"/>
            <w:color w:val="000000"/>
          </w:rPr>
          <w:delText xml:space="preserve">display </w:delText>
        </w:r>
      </w:del>
      <w:ins w:id="183" w:author="Orsola Torrisi" w:date="2019-02-28T18:51:00Z">
        <w:r w:rsidR="00BC0971" w:rsidRPr="00AB0D36">
          <w:rPr>
            <w:rFonts w:ascii="Courier New" w:hAnsi="Courier New" w:cs="Courier New"/>
            <w:color w:val="000000"/>
          </w:rPr>
          <w:t xml:space="preserve">show </w:t>
        </w:r>
      </w:ins>
      <w:r w:rsidRPr="00AB0D36">
        <w:rPr>
          <w:rFonts w:ascii="Courier New" w:hAnsi="Courier New" w:cs="Courier New"/>
          <w:color w:val="000000"/>
        </w:rPr>
        <w:t>lower mortality and uncertainty in life</w:t>
      </w:r>
      <w:ins w:id="184" w:author="Orsola Torrisi" w:date="2019-02-28T18:50:00Z">
        <w:r w:rsidR="00BC0971" w:rsidRPr="00AB0D36">
          <w:rPr>
            <w:rFonts w:ascii="Courier New" w:hAnsi="Courier New" w:cs="Courier New"/>
            <w:color w:val="000000"/>
          </w:rPr>
          <w:t xml:space="preserve"> – this is not the case. The only country which </w:t>
        </w:r>
      </w:ins>
      <w:ins w:id="185" w:author="Orsola Torrisi" w:date="2019-02-28T18:51:00Z">
        <w:r w:rsidR="00BC0971" w:rsidRPr="00AB0D36">
          <w:rPr>
            <w:rFonts w:ascii="Courier New" w:hAnsi="Courier New" w:cs="Courier New"/>
            <w:color w:val="000000"/>
          </w:rPr>
          <w:t>displays a different behaviour is Israel. Here, although</w:t>
        </w:r>
      </w:ins>
      <w:ins w:id="186" w:author="Orsola Torrisi" w:date="2019-02-28T18:52:00Z">
        <w:r w:rsidR="009956C7" w:rsidRPr="00AB0D36">
          <w:rPr>
            <w:rFonts w:ascii="Courier New" w:hAnsi="Courier New" w:cs="Courier New"/>
            <w:color w:val="000000"/>
          </w:rPr>
          <w:t xml:space="preserve"> measures of violence are relatively high, life uncertainty is </w:t>
        </w:r>
      </w:ins>
      <w:ins w:id="187" w:author="Orsola Torrisi" w:date="2019-02-28T18:53:00Z">
        <w:r w:rsidR="009956C7" w:rsidRPr="00AB0D36">
          <w:rPr>
            <w:rFonts w:ascii="Courier New" w:hAnsi="Courier New" w:cs="Courier New"/>
            <w:color w:val="000000"/>
          </w:rPr>
          <w:t>low.</w:t>
        </w:r>
      </w:ins>
    </w:p>
    <w:p w14:paraId="3367011D" w14:textId="33AB87BE" w:rsidR="0006290F" w:rsidRPr="00AB0D36" w:rsidDel="009956C7" w:rsidRDefault="00391B82" w:rsidP="00391B82">
      <w:pPr>
        <w:pStyle w:val="NoSpacing"/>
        <w:jc w:val="both"/>
        <w:rPr>
          <w:del w:id="188" w:author="Orsola Torrisi" w:date="2019-02-28T18:52:00Z"/>
          <w:rFonts w:ascii="Courier New" w:hAnsi="Courier New" w:cs="Courier New"/>
        </w:rPr>
      </w:pPr>
      <w:del w:id="189" w:author="Orsola Torrisi" w:date="2019-02-28T18:00:00Z">
        <w:r w:rsidRPr="00AB0D36" w:rsidDel="0012051F">
          <w:rPr>
            <w:rFonts w:ascii="Courier New" w:hAnsi="Courier New" w:cs="Courier New"/>
            <w:color w:val="000000"/>
          </w:rPr>
          <w:delText>,</w:delText>
        </w:r>
      </w:del>
      <w:del w:id="190" w:author="Orsola Torrisi" w:date="2019-02-28T18:52:00Z">
        <w:r w:rsidRPr="00AB0D36" w:rsidDel="009956C7">
          <w:rPr>
            <w:rFonts w:ascii="Courier New" w:hAnsi="Courier New" w:cs="Courier New"/>
            <w:color w:val="000000"/>
          </w:rPr>
          <w:delText xml:space="preserve"> and in some cases, </w:delText>
        </w:r>
      </w:del>
      <w:del w:id="191" w:author="Orsola Torrisi" w:date="2019-02-28T17:59:00Z">
        <w:r w:rsidRPr="00AB0D36" w:rsidDel="0012051F">
          <w:rPr>
            <w:rFonts w:ascii="Courier New" w:hAnsi="Courier New" w:cs="Courier New"/>
            <w:color w:val="000000"/>
          </w:rPr>
          <w:delText>this happens</w:delText>
        </w:r>
        <w:r w:rsidR="00DE5657" w:rsidRPr="00AB0D36" w:rsidDel="0012051F">
          <w:rPr>
            <w:rFonts w:ascii="Courier New" w:hAnsi="Courier New" w:cs="Courier New"/>
            <w:color w:val="000000"/>
          </w:rPr>
          <w:delText>, as</w:delText>
        </w:r>
      </w:del>
      <w:del w:id="192" w:author="Orsola Torrisi" w:date="2019-02-28T18:52:00Z">
        <w:r w:rsidR="00DE5657" w:rsidRPr="00AB0D36" w:rsidDel="009956C7">
          <w:rPr>
            <w:rFonts w:ascii="Courier New" w:hAnsi="Courier New" w:cs="Courier New"/>
            <w:color w:val="000000"/>
          </w:rPr>
          <w:delText xml:space="preserve"> Israel</w:delText>
        </w:r>
        <w:r w:rsidRPr="00AB0D36" w:rsidDel="009956C7">
          <w:rPr>
            <w:rFonts w:ascii="Courier New" w:hAnsi="Courier New" w:cs="Courier New"/>
            <w:color w:val="000000"/>
          </w:rPr>
          <w:delText xml:space="preserve">.  </w:delText>
        </w:r>
        <w:r w:rsidR="00DE5657" w:rsidRPr="00AB0D36" w:rsidDel="009956C7">
          <w:rPr>
            <w:rFonts w:ascii="Courier New" w:hAnsi="Courier New" w:cs="Courier New"/>
            <w:color w:val="000000"/>
          </w:rPr>
          <w:delText>However, even though t</w:delText>
        </w:r>
        <w:r w:rsidR="00F14042" w:rsidRPr="00AB0D36" w:rsidDel="009956C7">
          <w:rPr>
            <w:rFonts w:ascii="Courier New" w:hAnsi="Courier New" w:cs="Courier New"/>
            <w:color w:val="000000"/>
          </w:rPr>
          <w:delText xml:space="preserve">he set of countries with the highest life uncertainty could be completely different from the set of countries with the highest levels of violence, </w:delText>
        </w:r>
      </w:del>
      <w:del w:id="193" w:author="Orsola Torrisi" w:date="2019-02-28T17:59:00Z">
        <w:r w:rsidR="00F14042" w:rsidRPr="00AB0D36" w:rsidDel="0012051F">
          <w:rPr>
            <w:rFonts w:ascii="Courier New" w:hAnsi="Courier New" w:cs="Courier New"/>
            <w:color w:val="000000"/>
          </w:rPr>
          <w:delText xml:space="preserve">but </w:delText>
        </w:r>
      </w:del>
      <w:del w:id="194" w:author="Orsola Torrisi" w:date="2019-02-28T18:52:00Z">
        <w:r w:rsidR="00F14042" w:rsidRPr="00AB0D36" w:rsidDel="009956C7">
          <w:rPr>
            <w:rFonts w:ascii="Courier New" w:hAnsi="Courier New" w:cs="Courier New"/>
            <w:color w:val="000000"/>
          </w:rPr>
          <w:delText xml:space="preserve">it turns out that they overlap. </w:delText>
        </w:r>
      </w:del>
    </w:p>
    <w:p w14:paraId="33883DA0" w14:textId="77777777" w:rsidR="0006290F" w:rsidRPr="00AB0D36" w:rsidRDefault="0006290F" w:rsidP="00391B82">
      <w:pPr>
        <w:pStyle w:val="NoSpacing"/>
        <w:jc w:val="both"/>
        <w:rPr>
          <w:rFonts w:ascii="Courier New" w:hAnsi="Courier New" w:cs="Courier New"/>
          <w:color w:val="000000"/>
        </w:rPr>
      </w:pPr>
    </w:p>
    <w:p w14:paraId="72CD2132" w14:textId="3629E4A5" w:rsidR="00F14042" w:rsidRPr="00AB0D36" w:rsidRDefault="009956C7" w:rsidP="00391B82">
      <w:pPr>
        <w:pStyle w:val="NoSpacing"/>
        <w:jc w:val="both"/>
        <w:rPr>
          <w:rFonts w:ascii="Courier New" w:hAnsi="Courier New" w:cs="Courier New"/>
        </w:rPr>
      </w:pPr>
      <w:ins w:id="195" w:author="Orsola Torrisi" w:date="2019-02-28T18:53:00Z">
        <w:r w:rsidRPr="00AB0D36">
          <w:rPr>
            <w:rFonts w:ascii="Courier New" w:hAnsi="Courier New" w:cs="Courier New"/>
            <w:color w:val="000000"/>
          </w:rPr>
          <w:t xml:space="preserve">As for gender differences, </w:t>
        </w:r>
      </w:ins>
      <w:del w:id="196" w:author="Orsola Torrisi" w:date="2019-02-28T18:53:00Z">
        <w:r w:rsidR="00F14042" w:rsidRPr="00AB0D36" w:rsidDel="009956C7">
          <w:rPr>
            <w:rFonts w:ascii="Courier New" w:hAnsi="Courier New" w:cs="Courier New"/>
            <w:color w:val="000000"/>
          </w:rPr>
          <w:delText xml:space="preserve">For females, </w:delText>
        </w:r>
      </w:del>
      <w:r w:rsidR="00F14042" w:rsidRPr="00AB0D36">
        <w:rPr>
          <w:rFonts w:ascii="Courier New" w:hAnsi="Courier New" w:cs="Courier New"/>
          <w:color w:val="000000"/>
        </w:rPr>
        <w:t xml:space="preserve">lifetime uncertainty is lower </w:t>
      </w:r>
      <w:ins w:id="197" w:author="Orsola Torrisi" w:date="2019-02-28T18:53:00Z">
        <w:r w:rsidRPr="00AB0D36">
          <w:rPr>
            <w:rFonts w:ascii="Courier New" w:hAnsi="Courier New" w:cs="Courier New"/>
            <w:color w:val="000000"/>
          </w:rPr>
          <w:t xml:space="preserve">for females </w:t>
        </w:r>
      </w:ins>
      <w:r w:rsidR="00F14042" w:rsidRPr="00AB0D36">
        <w:rPr>
          <w:rFonts w:ascii="Courier New" w:hAnsi="Courier New" w:cs="Courier New"/>
          <w:color w:val="000000"/>
        </w:rPr>
        <w:t xml:space="preserve">than for males. </w:t>
      </w:r>
      <w:r w:rsidR="00F14042" w:rsidRPr="00AB0D36">
        <w:rPr>
          <w:rFonts w:ascii="Courier New" w:hAnsi="Courier New" w:cs="Courier New"/>
        </w:rPr>
        <w:t>This advantage, however, is less associated with</w:t>
      </w:r>
      <w:del w:id="198" w:author="Orsola Torrisi" w:date="2019-02-28T18:55:00Z">
        <w:r w:rsidR="00F14042" w:rsidRPr="00AB0D36" w:rsidDel="003059C8">
          <w:rPr>
            <w:rFonts w:ascii="Courier New" w:hAnsi="Courier New" w:cs="Courier New"/>
          </w:rPr>
          <w:delText xml:space="preserve"> the</w:delText>
        </w:r>
      </w:del>
      <w:r w:rsidR="00F14042" w:rsidRPr="00AB0D36">
        <w:rPr>
          <w:rFonts w:ascii="Courier New" w:hAnsi="Courier New" w:cs="Courier New"/>
        </w:rPr>
        <w:t xml:space="preserve"> levels of violence (correlation of 0.44). We hypothesi</w:t>
      </w:r>
      <w:ins w:id="199" w:author="José Manuel Aburto" w:date="2019-03-04T10:44:00Z">
        <w:r w:rsidR="00AB0D36">
          <w:rPr>
            <w:rFonts w:ascii="Courier New" w:hAnsi="Courier New" w:cs="Courier New"/>
          </w:rPr>
          <w:t>s</w:t>
        </w:r>
      </w:ins>
      <w:commentRangeStart w:id="200"/>
      <w:commentRangeStart w:id="201"/>
      <w:del w:id="202" w:author="José Manuel Aburto" w:date="2019-03-04T10:44:00Z">
        <w:r w:rsidR="00F14042" w:rsidRPr="00AB0D36" w:rsidDel="00AB0D36">
          <w:rPr>
            <w:rFonts w:ascii="Courier New" w:hAnsi="Courier New" w:cs="Courier New"/>
          </w:rPr>
          <w:delText>z</w:delText>
        </w:r>
      </w:del>
      <w:commentRangeEnd w:id="200"/>
      <w:r w:rsidR="00C36D89" w:rsidRPr="00AB0D36">
        <w:rPr>
          <w:rStyle w:val="CommentReference"/>
          <w:rFonts w:ascii="Courier New" w:hAnsi="Courier New" w:cs="Courier New"/>
        </w:rPr>
        <w:commentReference w:id="200"/>
      </w:r>
      <w:commentRangeEnd w:id="201"/>
      <w:r w:rsidR="00827FC7" w:rsidRPr="00AB0D36">
        <w:rPr>
          <w:rStyle w:val="CommentReference"/>
        </w:rPr>
        <w:commentReference w:id="201"/>
      </w:r>
      <w:r w:rsidR="00F14042" w:rsidRPr="00AB0D36">
        <w:rPr>
          <w:rFonts w:ascii="Courier New" w:hAnsi="Courier New" w:cs="Courier New"/>
        </w:rPr>
        <w:t>e that this difference results from higher mortality at young and working ages for males. This is usually referred to as the ‘young-mortality’ hump and it is an important explanatory factor of sex differences in mortality.</w:t>
      </w:r>
      <w:r w:rsidR="00F14042" w:rsidRPr="00AB0D36">
        <w:rPr>
          <w:rFonts w:ascii="Courier New" w:hAnsi="Courier New" w:cs="Courier New"/>
        </w:rPr>
        <w:fldChar w:fldCharType="begin"/>
      </w:r>
      <w:r w:rsidR="00F14042" w:rsidRPr="00AB0D36">
        <w:rPr>
          <w:rFonts w:ascii="Courier New" w:hAnsi="Courier New" w:cs="Courier New"/>
        </w:rPr>
        <w:instrText xml:space="preserve"> ADDIN EN.CITE &lt;EndNote&gt;&lt;Cite&gt;&lt;Author&gt;Remund&lt;/Author&gt;&lt;Year&gt;2018&lt;/Year&gt;&lt;RecNum&gt;158&lt;/RecNum&gt;&lt;DisplayText&gt;&lt;style face="superscript"&gt;35&lt;/style&gt;&lt;/DisplayText&gt;&lt;record&gt;&lt;rec-number&gt;158&lt;/rec-number&gt;&lt;foreign-keys&gt;&lt;key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sidR="00F14042" w:rsidRPr="00AB0D36">
        <w:rPr>
          <w:rFonts w:ascii="Courier New" w:hAnsi="Courier New" w:cs="Courier New"/>
        </w:rPr>
        <w:fldChar w:fldCharType="separate"/>
      </w:r>
      <w:r w:rsidR="00F14042" w:rsidRPr="00AB0D36">
        <w:rPr>
          <w:rFonts w:ascii="Courier New" w:hAnsi="Courier New" w:cs="Courier New"/>
          <w:noProof/>
          <w:vertAlign w:val="superscript"/>
        </w:rPr>
        <w:t>35</w:t>
      </w:r>
      <w:r w:rsidR="00F14042" w:rsidRPr="00AB0D36">
        <w:rPr>
          <w:rFonts w:ascii="Courier New" w:hAnsi="Courier New" w:cs="Courier New"/>
        </w:rPr>
        <w:fldChar w:fldCharType="end"/>
      </w:r>
      <w:r w:rsidR="00F14042" w:rsidRPr="00AB0D36">
        <w:rPr>
          <w:rFonts w:ascii="Courier New" w:hAnsi="Courier New" w:cs="Courier New"/>
        </w:rPr>
        <w:t xml:space="preserve"> For example, war related deaths are five times higher for men than for women, and homicide rates in Latin America are 10 times higher for men than for women.</w:t>
      </w:r>
      <w:r w:rsidR="00F14042" w:rsidRPr="00AB0D36">
        <w:rPr>
          <w:rFonts w:ascii="Courier New" w:hAnsi="Courier New" w:cs="Courier New"/>
        </w:rPr>
        <w:fldChar w:fldCharType="begin"/>
      </w:r>
      <w:r w:rsidR="00F14042" w:rsidRPr="00AB0D36">
        <w:rPr>
          <w:rFonts w:ascii="Courier New" w:hAnsi="Courier New" w:cs="Courier New"/>
        </w:rPr>
        <w:instrText xml:space="preserve"> ADDIN EN.CITE &lt;EndNote&gt;&lt;Cite&gt;&lt;Author&gt;Briceño-León&lt;/Author&gt;&lt;Year&gt;2008&lt;/Year&gt;&lt;RecNum&gt;98&lt;/RecNum&gt;&lt;DisplayText&gt;&lt;style face="superscript"&gt;36&lt;/style&gt;&lt;/DisplayText&gt;&lt;record&gt;&lt;rec-number&gt;98&lt;/rec-number&gt;&lt;foreign-keys&gt;&lt;key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F14042" w:rsidRPr="00AB0D36">
        <w:rPr>
          <w:rFonts w:ascii="Courier New" w:hAnsi="Courier New" w:cs="Courier New"/>
        </w:rPr>
        <w:fldChar w:fldCharType="separate"/>
      </w:r>
      <w:r w:rsidR="00F14042" w:rsidRPr="00AB0D36">
        <w:rPr>
          <w:rFonts w:ascii="Courier New" w:hAnsi="Courier New" w:cs="Courier New"/>
          <w:noProof/>
          <w:vertAlign w:val="superscript"/>
        </w:rPr>
        <w:t>36</w:t>
      </w:r>
      <w:r w:rsidR="00F14042" w:rsidRPr="00AB0D36">
        <w:rPr>
          <w:rFonts w:ascii="Courier New" w:hAnsi="Courier New" w:cs="Courier New"/>
        </w:rPr>
        <w:fldChar w:fldCharType="end"/>
      </w:r>
      <w:r w:rsidR="00F14042" w:rsidRPr="00AB0D36">
        <w:rPr>
          <w:rFonts w:ascii="Courier New" w:hAnsi="Courier New" w:cs="Courier New"/>
        </w:rPr>
        <w:t xml:space="preserve"> This highlights the importance of premature mortality on lifetime uncertainty in contexts of high violence.</w:t>
      </w:r>
    </w:p>
    <w:p w14:paraId="195219AD" w14:textId="77777777" w:rsidR="00F14042" w:rsidRPr="00AB0D36" w:rsidRDefault="00F14042" w:rsidP="00391B82">
      <w:pPr>
        <w:pStyle w:val="Caption"/>
        <w:keepNext/>
        <w:jc w:val="center"/>
        <w:rPr>
          <w:rFonts w:ascii="Courier New" w:hAnsi="Courier New" w:cs="Courier New"/>
          <w:i w:val="0"/>
          <w:iCs w:val="0"/>
          <w:color w:val="auto"/>
          <w:sz w:val="22"/>
          <w:szCs w:val="22"/>
        </w:rPr>
      </w:pPr>
    </w:p>
    <w:p w14:paraId="2577425F" w14:textId="5BBD3D96" w:rsidR="00CC6D03" w:rsidRPr="00AB0D36" w:rsidRDefault="00CC6D03" w:rsidP="00391B82">
      <w:pPr>
        <w:pStyle w:val="Caption"/>
        <w:keepNext/>
        <w:jc w:val="center"/>
        <w:rPr>
          <w:rFonts w:ascii="Courier New" w:hAnsi="Courier New" w:cs="Courier New"/>
          <w:b/>
          <w:color w:val="auto"/>
          <w:sz w:val="22"/>
        </w:rPr>
      </w:pPr>
      <w:r w:rsidRPr="00AB0D36">
        <w:rPr>
          <w:rFonts w:ascii="Courier New" w:hAnsi="Courier New" w:cs="Courier New"/>
          <w:b/>
          <w:color w:val="auto"/>
          <w:sz w:val="22"/>
        </w:rPr>
        <w:t xml:space="preserve">Figure </w:t>
      </w:r>
      <w:r w:rsidRPr="00AB0D36">
        <w:rPr>
          <w:rFonts w:ascii="Courier New" w:hAnsi="Courier New" w:cs="Courier New"/>
          <w:b/>
          <w:color w:val="auto"/>
          <w:sz w:val="22"/>
        </w:rPr>
        <w:fldChar w:fldCharType="begin"/>
      </w:r>
      <w:r w:rsidRPr="00AB0D36">
        <w:rPr>
          <w:rFonts w:ascii="Courier New" w:hAnsi="Courier New" w:cs="Courier New"/>
          <w:b/>
          <w:color w:val="auto"/>
          <w:sz w:val="22"/>
        </w:rPr>
        <w:instrText xml:space="preserve"> SEQ Figure \* ARABIC </w:instrText>
      </w:r>
      <w:r w:rsidRPr="00AB0D36">
        <w:rPr>
          <w:rFonts w:ascii="Courier New" w:hAnsi="Courier New" w:cs="Courier New"/>
          <w:b/>
          <w:color w:val="auto"/>
          <w:sz w:val="22"/>
        </w:rPr>
        <w:fldChar w:fldCharType="separate"/>
      </w:r>
      <w:r w:rsidRPr="00AB0D36">
        <w:rPr>
          <w:rFonts w:ascii="Courier New" w:hAnsi="Courier New" w:cs="Courier New"/>
          <w:b/>
          <w:color w:val="auto"/>
          <w:sz w:val="22"/>
        </w:rPr>
        <w:t>2</w:t>
      </w:r>
      <w:r w:rsidRPr="00AB0D36">
        <w:rPr>
          <w:rFonts w:ascii="Courier New" w:hAnsi="Courier New" w:cs="Courier New"/>
          <w:b/>
          <w:color w:val="auto"/>
          <w:sz w:val="22"/>
        </w:rPr>
        <w:fldChar w:fldCharType="end"/>
      </w:r>
      <w:r w:rsidRPr="00AB0D36">
        <w:rPr>
          <w:rFonts w:ascii="Courier New" w:hAnsi="Courier New" w:cs="Courier New"/>
          <w:b/>
          <w:color w:val="auto"/>
          <w:sz w:val="22"/>
        </w:rPr>
        <w:t xml:space="preserve"> The relationship between </w:t>
      </w:r>
      <w:r w:rsidR="00232653" w:rsidRPr="00AB0D36">
        <w:rPr>
          <w:rFonts w:ascii="Courier New" w:hAnsi="Courier New" w:cs="Courier New"/>
          <w:b/>
          <w:color w:val="auto"/>
          <w:sz w:val="22"/>
        </w:rPr>
        <w:t>lifetime uncertainty and the level of violence in a country</w:t>
      </w:r>
      <w:r w:rsidR="008A5AE3" w:rsidRPr="00AB0D36">
        <w:rPr>
          <w:rFonts w:ascii="Courier New" w:hAnsi="Courier New" w:cs="Courier New"/>
          <w:b/>
          <w:color w:val="auto"/>
          <w:sz w:val="22"/>
        </w:rPr>
        <w:t xml:space="preserve"> by sex between 2008 and 2017</w:t>
      </w:r>
      <w:r w:rsidR="00232653" w:rsidRPr="00AB0D36">
        <w:rPr>
          <w:rFonts w:ascii="Courier New" w:hAnsi="Courier New" w:cs="Courier New"/>
          <w:b/>
          <w:color w:val="auto"/>
          <w:sz w:val="22"/>
        </w:rPr>
        <w:t>.</w:t>
      </w:r>
    </w:p>
    <w:p w14:paraId="62535E4F" w14:textId="77777777" w:rsidR="00F14042" w:rsidRPr="00AB0D36" w:rsidRDefault="00CC6D03" w:rsidP="00391B82">
      <w:pPr>
        <w:pStyle w:val="NoSpacing"/>
        <w:jc w:val="both"/>
        <w:rPr>
          <w:rFonts w:ascii="Courier New" w:hAnsi="Courier New" w:cs="Courier New"/>
          <w:b/>
        </w:rPr>
      </w:pPr>
      <w:r w:rsidRPr="00AB0D36">
        <w:rPr>
          <w:rFonts w:ascii="Courier New" w:hAnsi="Courier New" w:cs="Courier New"/>
          <w:noProof/>
        </w:rPr>
        <w:drawing>
          <wp:inline distT="0" distB="0" distL="0" distR="0" wp14:anchorId="212D2ED0" wp14:editId="5FBACE90">
            <wp:extent cx="6185748" cy="33162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7822" cy="3328058"/>
                    </a:xfrm>
                    <a:prstGeom prst="rect">
                      <a:avLst/>
                    </a:prstGeom>
                  </pic:spPr>
                </pic:pic>
              </a:graphicData>
            </a:graphic>
          </wp:inline>
        </w:drawing>
      </w:r>
    </w:p>
    <w:p w14:paraId="6D02B280" w14:textId="49EBBEF2" w:rsidR="00012BF9" w:rsidRPr="00AB0D36" w:rsidRDefault="00012BF9" w:rsidP="00391B82">
      <w:pPr>
        <w:pStyle w:val="NoSpacing"/>
        <w:jc w:val="both"/>
        <w:rPr>
          <w:rFonts w:ascii="Courier New" w:hAnsi="Courier New" w:cs="Courier New"/>
          <w:b/>
        </w:rPr>
      </w:pPr>
      <w:r w:rsidRPr="00AB0D36">
        <w:rPr>
          <w:rFonts w:ascii="Courier New" w:hAnsi="Courier New" w:cs="Courier New"/>
          <w:b/>
        </w:rPr>
        <w:t>Contribution of violent deaths to life uncertainty</w:t>
      </w:r>
    </w:p>
    <w:p w14:paraId="74092194" w14:textId="38A4E70A" w:rsidR="00DE5657" w:rsidRPr="00AB0D36" w:rsidRDefault="00DE5657" w:rsidP="00391B82">
      <w:pPr>
        <w:pStyle w:val="NoSpacing"/>
        <w:jc w:val="both"/>
        <w:rPr>
          <w:rFonts w:ascii="Courier New" w:hAnsi="Courier New" w:cs="Courier New"/>
        </w:rPr>
      </w:pPr>
    </w:p>
    <w:p w14:paraId="74E5369D" w14:textId="491B7E1B" w:rsidR="00F14042" w:rsidRPr="00AB0D36" w:rsidRDefault="00DE5657" w:rsidP="00DE5657">
      <w:pPr>
        <w:pStyle w:val="NoSpacing"/>
        <w:jc w:val="both"/>
        <w:rPr>
          <w:rFonts w:ascii="Courier New" w:hAnsi="Courier New" w:cs="Courier New"/>
          <w:color w:val="000000"/>
        </w:rPr>
      </w:pPr>
      <w:r w:rsidRPr="00AB0D36">
        <w:rPr>
          <w:rFonts w:ascii="Courier New" w:hAnsi="Courier New" w:cs="Courier New"/>
        </w:rPr>
        <w:t xml:space="preserve">To test our hypothesis of the young mortality hump, </w:t>
      </w:r>
      <w:r w:rsidRPr="00AB0D36">
        <w:rPr>
          <w:rFonts w:ascii="Courier New" w:hAnsi="Courier New" w:cs="Courier New"/>
          <w:color w:val="000000"/>
        </w:rPr>
        <w:t>we</w:t>
      </w:r>
      <w:r w:rsidR="00F14042" w:rsidRPr="00AB0D36">
        <w:rPr>
          <w:rFonts w:ascii="Courier New" w:hAnsi="Courier New" w:cs="Courier New"/>
          <w:color w:val="000000"/>
        </w:rPr>
        <w:t xml:space="preserve"> compare</w:t>
      </w:r>
      <w:r w:rsidRPr="00AB0D36">
        <w:rPr>
          <w:rFonts w:ascii="Courier New" w:hAnsi="Courier New" w:cs="Courier New"/>
          <w:color w:val="000000"/>
        </w:rPr>
        <w:t>d</w:t>
      </w:r>
      <w:r w:rsidR="00F14042" w:rsidRPr="00AB0D36">
        <w:rPr>
          <w:rFonts w:ascii="Courier New" w:hAnsi="Courier New" w:cs="Courier New"/>
          <w:color w:val="000000"/>
        </w:rPr>
        <w:t xml:space="preserve"> the 25 countries</w:t>
      </w:r>
      <w:r w:rsidRPr="00AB0D36">
        <w:rPr>
          <w:rFonts w:ascii="Courier New" w:hAnsi="Courier New" w:cs="Courier New"/>
          <w:color w:val="000000"/>
        </w:rPr>
        <w:t xml:space="preserve"> with the highest levels of violence</w:t>
      </w:r>
      <w:r w:rsidR="00F14042" w:rsidRPr="00AB0D36">
        <w:rPr>
          <w:rFonts w:ascii="Courier New" w:hAnsi="Courier New" w:cs="Courier New"/>
          <w:color w:val="000000"/>
        </w:rPr>
        <w:t xml:space="preserve"> </w:t>
      </w:r>
      <w:r w:rsidRPr="00AB0D36">
        <w:rPr>
          <w:rFonts w:ascii="Courier New" w:hAnsi="Courier New" w:cs="Courier New"/>
          <w:color w:val="000000"/>
        </w:rPr>
        <w:t>in</w:t>
      </w:r>
      <w:r w:rsidR="00F14042" w:rsidRPr="00AB0D36">
        <w:rPr>
          <w:rFonts w:ascii="Courier New" w:hAnsi="Courier New" w:cs="Courier New"/>
          <w:color w:val="000000"/>
        </w:rPr>
        <w:t xml:space="preserve"> 2017 with</w:t>
      </w:r>
      <w:ins w:id="203" w:author="Orsola Torrisi" w:date="2019-03-01T14:30:00Z">
        <w:r w:rsidR="000D06EC" w:rsidRPr="00AB0D36">
          <w:rPr>
            <w:rFonts w:ascii="Courier New" w:hAnsi="Courier New" w:cs="Courier New"/>
            <w:color w:val="000000"/>
          </w:rPr>
          <w:t xml:space="preserve"> </w:t>
        </w:r>
      </w:ins>
      <w:r w:rsidR="00F14042" w:rsidRPr="00AB0D36">
        <w:rPr>
          <w:rFonts w:ascii="Courier New" w:hAnsi="Courier New" w:cs="Courier New"/>
          <w:color w:val="000000"/>
        </w:rPr>
        <w:t xml:space="preserve">the set of </w:t>
      </w:r>
      <w:r w:rsidR="00F14042" w:rsidRPr="00AB0D36">
        <w:rPr>
          <w:rFonts w:ascii="Courier New" w:hAnsi="Courier New" w:cs="Courier New"/>
          <w:color w:val="000000"/>
        </w:rPr>
        <w:lastRenderedPageBreak/>
        <w:t>countries that ranked in the top-10</w:t>
      </w:r>
      <w:ins w:id="204" w:author="Orsola Torrisi" w:date="2019-03-01T14:28:00Z">
        <w:r w:rsidR="000D06EC" w:rsidRPr="00AB0D36">
          <w:rPr>
            <w:rFonts w:ascii="Courier New" w:hAnsi="Courier New" w:cs="Courier New"/>
            <w:color w:val="000000"/>
          </w:rPr>
          <w:t xml:space="preserve"> of</w:t>
        </w:r>
      </w:ins>
      <w:ins w:id="205" w:author="Orsola Torrisi" w:date="2019-03-01T14:29:00Z">
        <w:r w:rsidR="000D06EC" w:rsidRPr="00AB0D36">
          <w:rPr>
            <w:rFonts w:ascii="Courier New" w:hAnsi="Courier New" w:cs="Courier New"/>
            <w:color w:val="000000"/>
          </w:rPr>
          <w:t xml:space="preserve"> the</w:t>
        </w:r>
      </w:ins>
      <w:r w:rsidR="00F14042" w:rsidRPr="00AB0D36">
        <w:rPr>
          <w:rFonts w:ascii="Courier New" w:hAnsi="Courier New" w:cs="Courier New"/>
          <w:color w:val="000000"/>
        </w:rPr>
        <w:t xml:space="preserve"> most peaceful </w:t>
      </w:r>
      <w:del w:id="206" w:author="Orsola Torrisi" w:date="2019-02-28T18:56:00Z">
        <w:r w:rsidR="00F14042" w:rsidRPr="00AB0D36" w:rsidDel="003F2DF1">
          <w:rPr>
            <w:rFonts w:ascii="Courier New" w:hAnsi="Courier New" w:cs="Courier New"/>
            <w:color w:val="000000"/>
          </w:rPr>
          <w:delText xml:space="preserve">nations </w:delText>
        </w:r>
      </w:del>
      <w:r w:rsidR="00F14042" w:rsidRPr="00AB0D36">
        <w:rPr>
          <w:rFonts w:ascii="Courier New" w:hAnsi="Courier New" w:cs="Courier New"/>
          <w:color w:val="000000"/>
        </w:rPr>
        <w:t>in the period 2008-2017</w:t>
      </w:r>
      <w:r w:rsidRPr="00AB0D36">
        <w:rPr>
          <w:rFonts w:ascii="Courier New" w:hAnsi="Courier New" w:cs="Courier New"/>
          <w:color w:val="000000"/>
        </w:rPr>
        <w:t xml:space="preserve">. </w:t>
      </w:r>
      <w:ins w:id="207" w:author="Orsola Torrisi" w:date="2019-02-28T18:56:00Z">
        <w:r w:rsidR="003F2DF1" w:rsidRPr="00AB0D36">
          <w:rPr>
            <w:rFonts w:ascii="Courier New" w:hAnsi="Courier New" w:cs="Courier New"/>
            <w:color w:val="000000"/>
          </w:rPr>
          <w:t xml:space="preserve">The former group includes countries like Syria, Afghanistan, South Sudan, Iraq and </w:t>
        </w:r>
        <w:commentRangeStart w:id="208"/>
        <w:r w:rsidR="003F2DF1" w:rsidRPr="00AB0D36">
          <w:rPr>
            <w:rFonts w:ascii="Courier New" w:hAnsi="Courier New" w:cs="Courier New"/>
            <w:color w:val="000000"/>
          </w:rPr>
          <w:t>Somalia</w:t>
        </w:r>
      </w:ins>
      <w:commentRangeEnd w:id="208"/>
      <w:r w:rsidR="007E1184">
        <w:rPr>
          <w:rStyle w:val="CommentReference"/>
        </w:rPr>
        <w:commentReference w:id="208"/>
      </w:r>
      <w:ins w:id="209" w:author="Orsola Torrisi" w:date="2019-02-28T18:56:00Z">
        <w:r w:rsidR="003F2DF1" w:rsidRPr="00AB0D36">
          <w:rPr>
            <w:rFonts w:ascii="Courier New" w:hAnsi="Courier New" w:cs="Courier New"/>
            <w:color w:val="000000"/>
          </w:rPr>
          <w:t>. The la</w:t>
        </w:r>
      </w:ins>
      <w:ins w:id="210" w:author="Orsola Torrisi" w:date="2019-02-28T18:57:00Z">
        <w:r w:rsidR="003F2DF1" w:rsidRPr="00AB0D36">
          <w:rPr>
            <w:rFonts w:ascii="Courier New" w:hAnsi="Courier New" w:cs="Courier New"/>
            <w:color w:val="000000"/>
          </w:rPr>
          <w:t>tter</w:t>
        </w:r>
      </w:ins>
      <w:ins w:id="211" w:author="Orsola Torrisi" w:date="2019-03-01T14:30:00Z">
        <w:r w:rsidR="00415B5E" w:rsidRPr="00AB0D36">
          <w:rPr>
            <w:rFonts w:ascii="Courier New" w:hAnsi="Courier New" w:cs="Courier New"/>
            <w:color w:val="000000"/>
          </w:rPr>
          <w:t>,</w:t>
        </w:r>
      </w:ins>
      <w:ins w:id="212" w:author="Orsola Torrisi" w:date="2019-02-28T18:57:00Z">
        <w:r w:rsidR="003F2DF1" w:rsidRPr="00AB0D36">
          <w:rPr>
            <w:rFonts w:ascii="Courier New" w:hAnsi="Courier New" w:cs="Courier New"/>
            <w:color w:val="000000"/>
          </w:rPr>
          <w:t xml:space="preserve"> </w:t>
        </w:r>
      </w:ins>
      <w:del w:id="213" w:author="Orsola Torrisi" w:date="2019-02-28T18:57:00Z">
        <w:r w:rsidRPr="00AB0D36" w:rsidDel="003F2DF1">
          <w:rPr>
            <w:rFonts w:ascii="Courier New" w:hAnsi="Courier New" w:cs="Courier New"/>
            <w:color w:val="000000"/>
          </w:rPr>
          <w:delText xml:space="preserve">This robust peaceful region includes </w:delText>
        </w:r>
      </w:del>
      <w:r w:rsidR="00F14042" w:rsidRPr="00AB0D36">
        <w:rPr>
          <w:rFonts w:ascii="Courier New" w:hAnsi="Courier New" w:cs="Courier New"/>
          <w:color w:val="000000"/>
        </w:rPr>
        <w:t>Iceland, New Zealand, Austria, Portugal and Denmark</w:t>
      </w:r>
      <w:r w:rsidRPr="00AB0D36">
        <w:rPr>
          <w:rFonts w:ascii="Courier New" w:hAnsi="Courier New" w:cs="Courier New"/>
          <w:color w:val="000000"/>
        </w:rPr>
        <w:t>, among others</w:t>
      </w:r>
      <w:del w:id="214" w:author="Orsola Torrisi" w:date="2019-02-28T18:57:00Z">
        <w:r w:rsidR="00F14042" w:rsidRPr="00AB0D36" w:rsidDel="003F2DF1">
          <w:rPr>
            <w:rFonts w:ascii="Courier New" w:hAnsi="Courier New" w:cs="Courier New"/>
            <w:color w:val="000000"/>
          </w:rPr>
          <w:delText xml:space="preserve">. Syria, Afghanistan, South Sudan, Iraq and Somalia, on the other hand, showed </w:delText>
        </w:r>
      </w:del>
      <w:del w:id="215" w:author="Orsola Torrisi" w:date="2019-02-28T18:56:00Z">
        <w:r w:rsidR="00F14042" w:rsidRPr="00AB0D36" w:rsidDel="003F2DF1">
          <w:rPr>
            <w:rFonts w:ascii="Courier New" w:hAnsi="Courier New" w:cs="Courier New"/>
            <w:color w:val="000000"/>
          </w:rPr>
          <w:delText>the least peaceful</w:delText>
        </w:r>
      </w:del>
      <w:del w:id="216" w:author="Orsola Torrisi" w:date="2019-02-28T18:57:00Z">
        <w:r w:rsidR="00F14042" w:rsidRPr="00AB0D36" w:rsidDel="003F2DF1">
          <w:rPr>
            <w:rFonts w:ascii="Courier New" w:hAnsi="Courier New" w:cs="Courier New"/>
            <w:color w:val="000000"/>
          </w:rPr>
          <w:delText xml:space="preserve"> levels in 2017</w:delText>
        </w:r>
      </w:del>
      <w:r w:rsidR="00F14042" w:rsidRPr="00AB0D36">
        <w:rPr>
          <w:rFonts w:ascii="Courier New" w:hAnsi="Courier New" w:cs="Courier New"/>
          <w:color w:val="000000"/>
        </w:rPr>
        <w:t>.</w:t>
      </w:r>
      <w:r w:rsidR="00314D92" w:rsidRPr="00AB0D36">
        <w:rPr>
          <w:rFonts w:ascii="Courier New" w:hAnsi="Courier New" w:cs="Courier New"/>
          <w:color w:val="000000"/>
        </w:rPr>
        <w:t xml:space="preserve"> This strategy allowed us to identify the ages </w:t>
      </w:r>
      <w:del w:id="217" w:author="Orsola Torrisi" w:date="2019-02-28T18:57:00Z">
        <w:r w:rsidR="00314D92" w:rsidRPr="00AB0D36" w:rsidDel="003F2DF1">
          <w:rPr>
            <w:rFonts w:ascii="Courier New" w:hAnsi="Courier New" w:cs="Courier New"/>
            <w:color w:val="000000"/>
          </w:rPr>
          <w:delText>that drive</w:delText>
        </w:r>
      </w:del>
      <w:ins w:id="218" w:author="Orsola Torrisi" w:date="2019-02-28T18:57:00Z">
        <w:r w:rsidR="003F2DF1" w:rsidRPr="00AB0D36">
          <w:rPr>
            <w:rFonts w:ascii="Courier New" w:hAnsi="Courier New" w:cs="Courier New"/>
            <w:color w:val="000000"/>
          </w:rPr>
          <w:t>driving</w:t>
        </w:r>
      </w:ins>
      <w:r w:rsidR="00314D92" w:rsidRPr="00AB0D36">
        <w:rPr>
          <w:rFonts w:ascii="Courier New" w:hAnsi="Courier New" w:cs="Courier New"/>
          <w:color w:val="000000"/>
        </w:rPr>
        <w:t xml:space="preserve"> the difference in lifetime uncertainty between </w:t>
      </w:r>
      <w:ins w:id="219" w:author="Orsola Torrisi" w:date="2019-02-28T18:57:00Z">
        <w:r w:rsidR="00FA607F" w:rsidRPr="00AB0D36">
          <w:rPr>
            <w:rFonts w:ascii="Courier New" w:hAnsi="Courier New" w:cs="Courier New"/>
            <w:color w:val="000000"/>
          </w:rPr>
          <w:t>violent</w:t>
        </w:r>
      </w:ins>
      <w:del w:id="220" w:author="Orsola Torrisi" w:date="2019-02-28T18:57:00Z">
        <w:r w:rsidR="00314D92" w:rsidRPr="00AB0D36" w:rsidDel="00FA607F">
          <w:rPr>
            <w:rFonts w:ascii="Courier New" w:hAnsi="Courier New" w:cs="Courier New"/>
            <w:color w:val="000000"/>
          </w:rPr>
          <w:delText>the</w:delText>
        </w:r>
      </w:del>
      <w:r w:rsidR="00314D92" w:rsidRPr="00AB0D36">
        <w:rPr>
          <w:rFonts w:ascii="Courier New" w:hAnsi="Courier New" w:cs="Courier New"/>
          <w:color w:val="000000"/>
        </w:rPr>
        <w:t xml:space="preserve"> countries</w:t>
      </w:r>
      <w:del w:id="221" w:author="Orsola Torrisi" w:date="2019-02-28T18:58:00Z">
        <w:r w:rsidR="00314D92" w:rsidRPr="00AB0D36" w:rsidDel="00FA607F">
          <w:rPr>
            <w:rFonts w:ascii="Courier New" w:hAnsi="Courier New" w:cs="Courier New"/>
            <w:color w:val="000000"/>
          </w:rPr>
          <w:delText xml:space="preserve"> with violent environment</w:delText>
        </w:r>
      </w:del>
      <w:del w:id="222" w:author="Orsola Torrisi" w:date="2019-02-28T18:57:00Z">
        <w:r w:rsidR="00314D92" w:rsidRPr="00AB0D36" w:rsidDel="00FA607F">
          <w:rPr>
            <w:rFonts w:ascii="Courier New" w:hAnsi="Courier New" w:cs="Courier New"/>
            <w:color w:val="000000"/>
          </w:rPr>
          <w:delText>s</w:delText>
        </w:r>
      </w:del>
      <w:r w:rsidR="00314D92" w:rsidRPr="00AB0D36">
        <w:rPr>
          <w:rFonts w:ascii="Courier New" w:hAnsi="Courier New" w:cs="Courier New"/>
          <w:color w:val="000000"/>
        </w:rPr>
        <w:t xml:space="preserve"> and</w:t>
      </w:r>
      <w:del w:id="223" w:author="Orsola Torrisi" w:date="2019-02-28T18:58:00Z">
        <w:r w:rsidR="00314D92" w:rsidRPr="00AB0D36" w:rsidDel="00FA607F">
          <w:rPr>
            <w:rFonts w:ascii="Courier New" w:hAnsi="Courier New" w:cs="Courier New"/>
            <w:color w:val="000000"/>
          </w:rPr>
          <w:delText xml:space="preserve"> the</w:delText>
        </w:r>
      </w:del>
      <w:r w:rsidR="00314D92" w:rsidRPr="00AB0D36">
        <w:rPr>
          <w:rFonts w:ascii="Courier New" w:hAnsi="Courier New" w:cs="Courier New"/>
          <w:color w:val="000000"/>
        </w:rPr>
        <w:t xml:space="preserve"> </w:t>
      </w:r>
      <w:ins w:id="224" w:author="Orsola Torrisi" w:date="2019-02-28T18:58:00Z">
        <w:r w:rsidR="00FA607F" w:rsidRPr="00AB0D36">
          <w:rPr>
            <w:rFonts w:ascii="Courier New" w:hAnsi="Courier New" w:cs="Courier New"/>
            <w:color w:val="000000"/>
          </w:rPr>
          <w:t xml:space="preserve">more </w:t>
        </w:r>
      </w:ins>
      <w:r w:rsidR="00314D92" w:rsidRPr="00AB0D36">
        <w:rPr>
          <w:rFonts w:ascii="Courier New" w:hAnsi="Courier New" w:cs="Courier New"/>
          <w:color w:val="000000"/>
        </w:rPr>
        <w:t xml:space="preserve">peaceful </w:t>
      </w:r>
      <w:ins w:id="225" w:author="Orsola Torrisi" w:date="2019-02-28T18:58:00Z">
        <w:r w:rsidR="00FA607F" w:rsidRPr="00AB0D36">
          <w:rPr>
            <w:rFonts w:ascii="Courier New" w:hAnsi="Courier New" w:cs="Courier New"/>
            <w:color w:val="000000"/>
          </w:rPr>
          <w:t>ones</w:t>
        </w:r>
      </w:ins>
      <w:del w:id="226" w:author="Orsola Torrisi" w:date="2019-02-28T18:58:00Z">
        <w:r w:rsidR="00314D92" w:rsidRPr="00AB0D36" w:rsidDel="00FA607F">
          <w:rPr>
            <w:rFonts w:ascii="Courier New" w:hAnsi="Courier New" w:cs="Courier New"/>
            <w:color w:val="000000"/>
          </w:rPr>
          <w:delText>region</w:delText>
        </w:r>
      </w:del>
      <w:r w:rsidR="00314D92" w:rsidRPr="00AB0D36">
        <w:rPr>
          <w:rFonts w:ascii="Courier New" w:hAnsi="Courier New" w:cs="Courier New"/>
          <w:color w:val="000000"/>
        </w:rPr>
        <w:t>. Additionally, we were able to analy</w:t>
      </w:r>
      <w:commentRangeStart w:id="227"/>
      <w:commentRangeStart w:id="228"/>
      <w:r w:rsidR="00314D92" w:rsidRPr="00AB0D36">
        <w:rPr>
          <w:rFonts w:ascii="Courier New" w:hAnsi="Courier New" w:cs="Courier New"/>
          <w:color w:val="000000"/>
        </w:rPr>
        <w:t>s</w:t>
      </w:r>
      <w:commentRangeEnd w:id="227"/>
      <w:r w:rsidR="00FA607F" w:rsidRPr="00AB0D36">
        <w:rPr>
          <w:rStyle w:val="CommentReference"/>
          <w:rFonts w:ascii="Courier New" w:hAnsi="Courier New" w:cs="Courier New"/>
        </w:rPr>
        <w:commentReference w:id="227"/>
      </w:r>
      <w:commentRangeEnd w:id="228"/>
      <w:r w:rsidR="00AB0D36">
        <w:rPr>
          <w:rStyle w:val="CommentReference"/>
        </w:rPr>
        <w:commentReference w:id="228"/>
      </w:r>
      <w:r w:rsidR="00314D92" w:rsidRPr="00AB0D36">
        <w:rPr>
          <w:rFonts w:ascii="Courier New" w:hAnsi="Courier New" w:cs="Courier New"/>
          <w:color w:val="000000"/>
        </w:rPr>
        <w:t xml:space="preserve">e </w:t>
      </w:r>
      <w:del w:id="229" w:author="Orsola Torrisi" w:date="2019-02-28T18:59:00Z">
        <w:r w:rsidR="00314D92" w:rsidRPr="00AB0D36" w:rsidDel="00FA607F">
          <w:rPr>
            <w:rFonts w:ascii="Courier New" w:hAnsi="Courier New" w:cs="Courier New"/>
            <w:color w:val="000000"/>
          </w:rPr>
          <w:delText>how much</w:delText>
        </w:r>
      </w:del>
      <w:ins w:id="230" w:author="Orsola Torrisi" w:date="2019-02-28T18:59:00Z">
        <w:r w:rsidR="00FA607F" w:rsidRPr="00AB0D36">
          <w:rPr>
            <w:rFonts w:ascii="Courier New" w:hAnsi="Courier New" w:cs="Courier New"/>
            <w:color w:val="000000"/>
          </w:rPr>
          <w:t>the contribution of</w:t>
        </w:r>
      </w:ins>
      <w:r w:rsidR="00314D92" w:rsidRPr="00AB0D36">
        <w:rPr>
          <w:rFonts w:ascii="Courier New" w:hAnsi="Courier New" w:cs="Courier New"/>
          <w:color w:val="000000"/>
        </w:rPr>
        <w:t xml:space="preserve"> homicides, war-related, and other violent causes of death </w:t>
      </w:r>
      <w:del w:id="231" w:author="Orsola Torrisi" w:date="2019-02-28T18:59:00Z">
        <w:r w:rsidR="00314D92" w:rsidRPr="00AB0D36" w:rsidDel="00FA607F">
          <w:rPr>
            <w:rFonts w:ascii="Courier New" w:hAnsi="Courier New" w:cs="Courier New"/>
            <w:color w:val="000000"/>
          </w:rPr>
          <w:delText>make more</w:delText>
        </w:r>
      </w:del>
      <w:ins w:id="232" w:author="Orsola Torrisi" w:date="2019-02-28T18:59:00Z">
        <w:r w:rsidR="00FA607F" w:rsidRPr="00AB0D36">
          <w:rPr>
            <w:rFonts w:ascii="Courier New" w:hAnsi="Courier New" w:cs="Courier New"/>
            <w:color w:val="000000"/>
          </w:rPr>
          <w:t>to lifetime</w:t>
        </w:r>
      </w:ins>
      <w:r w:rsidR="00314D92" w:rsidRPr="00AB0D36">
        <w:rPr>
          <w:rFonts w:ascii="Courier New" w:hAnsi="Courier New" w:cs="Courier New"/>
          <w:color w:val="000000"/>
        </w:rPr>
        <w:t xml:space="preserve"> uncertain</w:t>
      </w:r>
      <w:ins w:id="233" w:author="Orsola Torrisi" w:date="2019-02-28T18:59:00Z">
        <w:r w:rsidR="00FA607F" w:rsidRPr="00AB0D36">
          <w:rPr>
            <w:rFonts w:ascii="Courier New" w:hAnsi="Courier New" w:cs="Courier New"/>
            <w:color w:val="000000"/>
          </w:rPr>
          <w:t>ty</w:t>
        </w:r>
      </w:ins>
      <w:del w:id="234" w:author="Orsola Torrisi" w:date="2019-02-28T18:59:00Z">
        <w:r w:rsidR="00314D92" w:rsidRPr="00AB0D36" w:rsidDel="00FA607F">
          <w:rPr>
            <w:rFonts w:ascii="Courier New" w:hAnsi="Courier New" w:cs="Courier New"/>
            <w:color w:val="000000"/>
          </w:rPr>
          <w:delText xml:space="preserve"> lifetimes</w:delText>
        </w:r>
      </w:del>
      <w:del w:id="235" w:author="José Manuel Aburto" w:date="2019-03-04T10:52:00Z">
        <w:r w:rsidR="00314D92" w:rsidRPr="00AB0D36" w:rsidDel="007E1184">
          <w:rPr>
            <w:rFonts w:ascii="Courier New" w:hAnsi="Courier New" w:cs="Courier New"/>
            <w:color w:val="000000"/>
          </w:rPr>
          <w:delText xml:space="preserve"> relative to the peaceful region</w:delText>
        </w:r>
      </w:del>
      <w:r w:rsidR="00314D92" w:rsidRPr="00AB0D36">
        <w:rPr>
          <w:rFonts w:ascii="Courier New" w:hAnsi="Courier New" w:cs="Courier New"/>
          <w:color w:val="000000"/>
        </w:rPr>
        <w:t xml:space="preserve">. These results, however, represent a lower bound as violent deaths are often underestimated and underreported, </w:t>
      </w:r>
      <w:ins w:id="236" w:author="Orsola Torrisi" w:date="2019-02-28T18:59:00Z">
        <w:r w:rsidR="00367F29" w:rsidRPr="00AB0D36">
          <w:rPr>
            <w:rFonts w:ascii="Courier New" w:hAnsi="Courier New" w:cs="Courier New"/>
            <w:color w:val="000000"/>
          </w:rPr>
          <w:t>e</w:t>
        </w:r>
      </w:ins>
      <w:r w:rsidR="00314D92" w:rsidRPr="00AB0D36">
        <w:rPr>
          <w:rFonts w:ascii="Courier New" w:hAnsi="Courier New" w:cs="Courier New"/>
          <w:color w:val="000000"/>
        </w:rPr>
        <w:t xml:space="preserve">specially in </w:t>
      </w:r>
      <w:del w:id="237" w:author="Orsola Torrisi" w:date="2019-02-28T18:59:00Z">
        <w:r w:rsidR="00314D92" w:rsidRPr="00AB0D36" w:rsidDel="00367F29">
          <w:rPr>
            <w:rFonts w:ascii="Courier New" w:hAnsi="Courier New" w:cs="Courier New"/>
            <w:color w:val="000000"/>
          </w:rPr>
          <w:delText>countries with high violence</w:delText>
        </w:r>
      </w:del>
      <w:ins w:id="238" w:author="Orsola Torrisi" w:date="2019-02-28T18:59:00Z">
        <w:r w:rsidR="00367F29" w:rsidRPr="00AB0D36">
          <w:rPr>
            <w:rFonts w:ascii="Courier New" w:hAnsi="Courier New" w:cs="Courier New"/>
            <w:color w:val="000000"/>
          </w:rPr>
          <w:t>high-level settings</w:t>
        </w:r>
      </w:ins>
      <w:r w:rsidR="00314D92" w:rsidRPr="00AB0D36">
        <w:rPr>
          <w:rFonts w:ascii="Courier New" w:hAnsi="Courier New" w:cs="Courier New"/>
          <w:color w:val="000000"/>
        </w:rPr>
        <w:t xml:space="preserve">. For example, in Mexico and Venezuela, </w:t>
      </w:r>
      <w:del w:id="239" w:author="Orsola Torrisi" w:date="2019-02-28T19:00:00Z">
        <w:r w:rsidR="00314D92" w:rsidRPr="00AB0D36" w:rsidDel="00367F29">
          <w:rPr>
            <w:rFonts w:ascii="Courier New" w:hAnsi="Courier New" w:cs="Courier New"/>
            <w:color w:val="000000"/>
          </w:rPr>
          <w:delText xml:space="preserve">the </w:delText>
        </w:r>
      </w:del>
      <w:r w:rsidR="00314D92" w:rsidRPr="00AB0D36">
        <w:rPr>
          <w:rFonts w:ascii="Courier New" w:hAnsi="Courier New" w:cs="Courier New"/>
          <w:color w:val="000000"/>
        </w:rPr>
        <w:t>lack of data has made difficult for researcher</w:t>
      </w:r>
      <w:ins w:id="240" w:author="José Manuel Aburto" w:date="2019-03-04T10:58:00Z">
        <w:r w:rsidR="007E1184">
          <w:rPr>
            <w:rFonts w:ascii="Courier New" w:hAnsi="Courier New" w:cs="Courier New"/>
            <w:color w:val="000000"/>
          </w:rPr>
          <w:t>s</w:t>
        </w:r>
      </w:ins>
      <w:r w:rsidR="00314D92" w:rsidRPr="00AB0D36">
        <w:rPr>
          <w:rFonts w:ascii="Courier New" w:hAnsi="Courier New" w:cs="Courier New"/>
          <w:color w:val="000000"/>
        </w:rPr>
        <w:t xml:space="preserve"> to estimate the current level of homicides due to misclassification, underreported murders, and the increasing number of missing individuals.</w:t>
      </w:r>
      <w:r w:rsidR="00314D92" w:rsidRPr="00AB0D36">
        <w:rPr>
          <w:rFonts w:ascii="Courier New" w:hAnsi="Courier New" w:cs="Courier New"/>
          <w:color w:val="000000"/>
        </w:rPr>
        <w:fldChar w:fldCharType="begin"/>
      </w:r>
      <w:r w:rsidR="00314D92" w:rsidRPr="00AB0D36">
        <w:rPr>
          <w:rFonts w:ascii="Courier New" w:hAnsi="Courier New" w:cs="Courier New"/>
          <w:color w:val="000000"/>
        </w:rPr>
        <w:instrText xml:space="preserve"> ADDIN EN.CITE &lt;EndNote&gt;&lt;Cite&gt;&lt;Author&gt;Aburto&lt;/Author&gt;&lt;Year&gt;2018&lt;/Year&gt;&lt;RecNum&gt;127&lt;/RecNum&gt;&lt;DisplayText&gt;&lt;style face="superscript"&gt;37&lt;/style&gt;&lt;/DisplayText&gt;&lt;record&gt;&lt;rec-number&gt;127&lt;/rec-number&gt;&lt;foreign-keys&gt;&lt;key app="EN" db-id="wvs209twpd0rw8e25dcx9ednssap55azsp0p" timestamp="0"&gt;127&lt;/key&gt;&lt;/foreign-keys&gt;&lt;ref-type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ages&gt;e022350&lt;/pages&gt;&lt;volume&gt;8&lt;/volume&gt;&lt;number&gt;7&lt;/number&gt;&lt;dates&gt;&lt;year&gt;2018&lt;/year&gt;&lt;/dates&gt;&lt;isbn&gt;2044-6055&lt;/isbn&gt;&lt;urls&gt;&lt;/urls&gt;&lt;/record&gt;&lt;/Cite&gt;&lt;/EndNote&gt;</w:instrText>
      </w:r>
      <w:r w:rsidR="00314D92" w:rsidRPr="00AB0D36">
        <w:rPr>
          <w:rFonts w:ascii="Courier New" w:hAnsi="Courier New" w:cs="Courier New"/>
          <w:color w:val="000000"/>
        </w:rPr>
        <w:fldChar w:fldCharType="separate"/>
      </w:r>
      <w:r w:rsidR="00314D92" w:rsidRPr="00AB0D36">
        <w:rPr>
          <w:rFonts w:ascii="Courier New" w:hAnsi="Courier New" w:cs="Courier New"/>
          <w:noProof/>
          <w:color w:val="000000"/>
          <w:vertAlign w:val="superscript"/>
        </w:rPr>
        <w:t>37</w:t>
      </w:r>
      <w:r w:rsidR="00314D92" w:rsidRPr="00AB0D36">
        <w:rPr>
          <w:rFonts w:ascii="Courier New" w:hAnsi="Courier New" w:cs="Courier New"/>
          <w:color w:val="000000"/>
        </w:rPr>
        <w:fldChar w:fldCharType="end"/>
      </w:r>
      <w:ins w:id="241" w:author="Orsola Torrisi" w:date="2019-03-01T14:31:00Z">
        <w:r w:rsidR="00415B5E" w:rsidRPr="00AB0D36">
          <w:rPr>
            <w:rFonts w:ascii="Courier New" w:hAnsi="Courier New" w:cs="Courier New"/>
            <w:color w:val="000000"/>
          </w:rPr>
          <w:t xml:space="preserve"> Equally, </w:t>
        </w:r>
      </w:ins>
      <w:ins w:id="242" w:author="Orsola Torrisi" w:date="2019-03-01T14:43:00Z">
        <w:r w:rsidR="0080402E" w:rsidRPr="00AB0D36">
          <w:rPr>
            <w:rFonts w:ascii="Courier New" w:hAnsi="Courier New" w:cs="Courier New"/>
            <w:color w:val="000000"/>
          </w:rPr>
          <w:t>the collection of credible</w:t>
        </w:r>
        <w:r w:rsidR="00977AD0" w:rsidRPr="00AB0D36">
          <w:rPr>
            <w:rFonts w:ascii="Courier New" w:hAnsi="Courier New" w:cs="Courier New"/>
            <w:color w:val="000000"/>
          </w:rPr>
          <w:t>/accurate</w:t>
        </w:r>
        <w:r w:rsidR="0080402E" w:rsidRPr="00AB0D36">
          <w:rPr>
            <w:rFonts w:ascii="Courier New" w:hAnsi="Courier New" w:cs="Courier New"/>
            <w:color w:val="000000"/>
          </w:rPr>
          <w:t xml:space="preserve"> data</w:t>
        </w:r>
      </w:ins>
      <w:ins w:id="243" w:author="Orsola Torrisi" w:date="2019-03-01T14:34:00Z">
        <w:r w:rsidR="00E30D39" w:rsidRPr="00AB0D36">
          <w:rPr>
            <w:rFonts w:ascii="Courier New" w:hAnsi="Courier New" w:cs="Courier New"/>
            <w:color w:val="000000"/>
          </w:rPr>
          <w:t xml:space="preserve"> </w:t>
        </w:r>
      </w:ins>
      <w:ins w:id="244" w:author="Orsola Torrisi" w:date="2019-03-01T14:45:00Z">
        <w:r w:rsidR="006514B7" w:rsidRPr="00AB0D36">
          <w:rPr>
            <w:rFonts w:ascii="Courier New" w:hAnsi="Courier New" w:cs="Courier New"/>
            <w:color w:val="000000"/>
          </w:rPr>
          <w:t>is particularly difficult in</w:t>
        </w:r>
        <w:commentRangeStart w:id="245"/>
        <w:r w:rsidR="006514B7" w:rsidRPr="00AB0D36">
          <w:rPr>
            <w:rFonts w:ascii="Courier New" w:hAnsi="Courier New" w:cs="Courier New"/>
            <w:color w:val="000000"/>
          </w:rPr>
          <w:t xml:space="preserve"> besi</w:t>
        </w:r>
      </w:ins>
      <w:ins w:id="246" w:author="Orsola Torrisi" w:date="2019-03-01T14:46:00Z">
        <w:r w:rsidR="006514B7" w:rsidRPr="00AB0D36">
          <w:rPr>
            <w:rFonts w:ascii="Courier New" w:hAnsi="Courier New" w:cs="Courier New"/>
            <w:color w:val="000000"/>
          </w:rPr>
          <w:t>e</w:t>
        </w:r>
      </w:ins>
      <w:ins w:id="247" w:author="Orsola Torrisi" w:date="2019-03-01T14:45:00Z">
        <w:r w:rsidR="006514B7" w:rsidRPr="00AB0D36">
          <w:rPr>
            <w:rFonts w:ascii="Courier New" w:hAnsi="Courier New" w:cs="Courier New"/>
            <w:color w:val="000000"/>
          </w:rPr>
          <w:t xml:space="preserve">ged or </w:t>
        </w:r>
      </w:ins>
      <w:ins w:id="248" w:author="Orsola Torrisi" w:date="2019-03-01T14:46:00Z">
        <w:r w:rsidR="006514B7" w:rsidRPr="00AB0D36">
          <w:rPr>
            <w:rFonts w:ascii="Courier New" w:hAnsi="Courier New" w:cs="Courier New"/>
            <w:color w:val="000000"/>
          </w:rPr>
          <w:t xml:space="preserve">“hard to reach” </w:t>
        </w:r>
      </w:ins>
      <w:commentRangeEnd w:id="245"/>
      <w:r w:rsidR="007E1184">
        <w:rPr>
          <w:rStyle w:val="CommentReference"/>
        </w:rPr>
        <w:commentReference w:id="245"/>
      </w:r>
      <w:ins w:id="249" w:author="Orsola Torrisi" w:date="2019-03-01T14:46:00Z">
        <w:r w:rsidR="006514B7" w:rsidRPr="00AB0D36">
          <w:rPr>
            <w:rFonts w:ascii="Courier New" w:hAnsi="Courier New" w:cs="Courier New"/>
            <w:color w:val="000000"/>
          </w:rPr>
          <w:t xml:space="preserve">areas </w:t>
        </w:r>
      </w:ins>
      <w:ins w:id="250" w:author="Orsola Torrisi" w:date="2019-03-01T14:31:00Z">
        <w:r w:rsidR="00415B5E" w:rsidRPr="00AB0D36">
          <w:rPr>
            <w:rFonts w:ascii="Courier New" w:hAnsi="Courier New" w:cs="Courier New"/>
            <w:color w:val="000000"/>
          </w:rPr>
          <w:t xml:space="preserve">in </w:t>
        </w:r>
      </w:ins>
      <w:ins w:id="251" w:author="Orsola Torrisi" w:date="2019-03-01T14:33:00Z">
        <w:r w:rsidR="00E30D39" w:rsidRPr="00AB0D36">
          <w:rPr>
            <w:rFonts w:ascii="Courier New" w:hAnsi="Courier New" w:cs="Courier New"/>
            <w:color w:val="000000"/>
          </w:rPr>
          <w:t>Syria and Yemen</w:t>
        </w:r>
      </w:ins>
      <w:ins w:id="252" w:author="Orsola Torrisi" w:date="2019-03-01T14:46:00Z">
        <w:r w:rsidR="006514B7" w:rsidRPr="00AB0D36">
          <w:rPr>
            <w:rFonts w:ascii="Courier New" w:hAnsi="Courier New" w:cs="Courier New"/>
            <w:color w:val="000000"/>
          </w:rPr>
          <w:t>.</w:t>
        </w:r>
      </w:ins>
      <w:ins w:id="253" w:author="Orsola Torrisi" w:date="2019-03-01T14:43:00Z">
        <w:r w:rsidR="00977AD0" w:rsidRPr="00AB0D36">
          <w:rPr>
            <w:rFonts w:ascii="Courier New" w:hAnsi="Courier New" w:cs="Courier New"/>
            <w:color w:val="000000"/>
          </w:rPr>
          <w:t xml:space="preserve"> </w:t>
        </w:r>
      </w:ins>
      <w:ins w:id="254" w:author="Orsola Torrisi" w:date="2019-03-01T14:33:00Z">
        <w:r w:rsidR="00E30D39" w:rsidRPr="00AB0D36">
          <w:rPr>
            <w:rFonts w:ascii="Courier New" w:hAnsi="Courier New" w:cs="Courier New"/>
            <w:color w:val="000000"/>
          </w:rPr>
          <w:t xml:space="preserve"> </w:t>
        </w:r>
      </w:ins>
    </w:p>
    <w:p w14:paraId="1B86D1A9" w14:textId="620674E3" w:rsidR="00012BF9" w:rsidRPr="00AB0D36" w:rsidRDefault="00012BF9" w:rsidP="00391B82">
      <w:pPr>
        <w:pStyle w:val="NoSpacing"/>
        <w:jc w:val="both"/>
        <w:rPr>
          <w:rFonts w:ascii="Courier New" w:hAnsi="Courier New" w:cs="Courier New"/>
        </w:rPr>
      </w:pPr>
    </w:p>
    <w:p w14:paraId="30501580" w14:textId="4C94F216" w:rsidR="00F128E8" w:rsidRPr="00AB0D36" w:rsidRDefault="00C20CAD" w:rsidP="00391B82">
      <w:pPr>
        <w:pStyle w:val="NoSpacing"/>
        <w:jc w:val="both"/>
        <w:rPr>
          <w:ins w:id="255" w:author="Orsola Torrisi" w:date="2019-03-01T15:40:00Z"/>
          <w:rFonts w:ascii="Courier New" w:hAnsi="Courier New" w:cs="Courier New"/>
          <w:color w:val="FF0000"/>
        </w:rPr>
      </w:pPr>
      <w:commentRangeStart w:id="256"/>
      <w:ins w:id="257" w:author="Orsola Torrisi" w:date="2019-03-01T15:23:00Z">
        <w:r w:rsidRPr="00AB0D36">
          <w:rPr>
            <w:rFonts w:ascii="Courier New" w:hAnsi="Courier New" w:cs="Courier New"/>
            <w:color w:val="FF0000"/>
          </w:rPr>
          <w:t>T</w:t>
        </w:r>
      </w:ins>
      <w:ins w:id="258" w:author="Orsola Torrisi" w:date="2019-03-01T15:24:00Z">
        <w:r w:rsidRPr="00AB0D36">
          <w:rPr>
            <w:rFonts w:ascii="Courier New" w:hAnsi="Courier New" w:cs="Courier New"/>
            <w:color w:val="FF0000"/>
          </w:rPr>
          <w:t>he difference in l</w:t>
        </w:r>
      </w:ins>
      <w:ins w:id="259" w:author="Orsola Torrisi" w:date="2019-03-01T15:20:00Z">
        <w:r w:rsidR="006A6C0D" w:rsidRPr="00AB0D36">
          <w:rPr>
            <w:rFonts w:ascii="Courier New" w:hAnsi="Courier New" w:cs="Courier New"/>
            <w:color w:val="FF0000"/>
          </w:rPr>
          <w:t xml:space="preserve">ifespan uncertainty </w:t>
        </w:r>
        <w:r w:rsidR="0087623C" w:rsidRPr="00AB0D36">
          <w:rPr>
            <w:rFonts w:ascii="Courier New" w:hAnsi="Courier New" w:cs="Courier New"/>
            <w:color w:val="FF0000"/>
          </w:rPr>
          <w:t xml:space="preserve">due to violence </w:t>
        </w:r>
        <w:r w:rsidR="006A6C0D" w:rsidRPr="00AB0D36">
          <w:rPr>
            <w:rFonts w:ascii="Courier New" w:hAnsi="Courier New" w:cs="Courier New"/>
            <w:color w:val="FF0000"/>
          </w:rPr>
          <w:t xml:space="preserve">is </w:t>
        </w:r>
        <w:r w:rsidR="0087623C" w:rsidRPr="00AB0D36">
          <w:rPr>
            <w:rFonts w:ascii="Courier New" w:hAnsi="Courier New" w:cs="Courier New"/>
            <w:color w:val="FF0000"/>
          </w:rPr>
          <w:t>remarkably high in</w:t>
        </w:r>
      </w:ins>
      <w:ins w:id="260" w:author="Orsola Torrisi" w:date="2019-03-01T16:26:00Z">
        <w:r w:rsidR="0041345C" w:rsidRPr="00AB0D36">
          <w:rPr>
            <w:rFonts w:ascii="Courier New" w:hAnsi="Courier New" w:cs="Courier New"/>
            <w:color w:val="FF0000"/>
          </w:rPr>
          <w:t xml:space="preserve"> the MENA region</w:t>
        </w:r>
      </w:ins>
      <w:ins w:id="261" w:author="Orsola Torrisi" w:date="2019-03-01T15:20:00Z">
        <w:r w:rsidR="0087623C" w:rsidRPr="00AB0D36">
          <w:rPr>
            <w:rFonts w:ascii="Courier New" w:hAnsi="Courier New" w:cs="Courier New"/>
            <w:color w:val="FF0000"/>
          </w:rPr>
          <w:t xml:space="preserve"> </w:t>
        </w:r>
      </w:ins>
      <w:ins w:id="262" w:author="Orsola Torrisi" w:date="2019-03-01T15:25:00Z">
        <w:r w:rsidR="0017557C" w:rsidRPr="00AB0D36">
          <w:rPr>
            <w:rFonts w:ascii="Courier New" w:hAnsi="Courier New" w:cs="Courier New"/>
            <w:color w:val="FF0000"/>
          </w:rPr>
          <w:t>for both genders</w:t>
        </w:r>
      </w:ins>
      <w:ins w:id="263" w:author="Orsola Torrisi" w:date="2019-03-01T16:29:00Z">
        <w:r w:rsidR="009609D0" w:rsidRPr="00AB0D36">
          <w:rPr>
            <w:rFonts w:ascii="Courier New" w:hAnsi="Courier New" w:cs="Courier New"/>
            <w:color w:val="FF0000"/>
          </w:rPr>
          <w:t xml:space="preserve">. For instance, it represents </w:t>
        </w:r>
      </w:ins>
      <w:ins w:id="264" w:author="Orsola Torrisi" w:date="2019-03-01T16:27:00Z">
        <w:r w:rsidR="00E57ED3" w:rsidRPr="00AB0D36">
          <w:rPr>
            <w:rFonts w:ascii="Courier New" w:hAnsi="Courier New" w:cs="Courier New"/>
            <w:color w:val="FF0000"/>
          </w:rPr>
          <w:t>91.4</w:t>
        </w:r>
      </w:ins>
      <w:ins w:id="265" w:author="José Manuel Aburto" w:date="2019-03-04T10:58:00Z">
        <w:r w:rsidR="007E1184">
          <w:rPr>
            <w:rFonts w:ascii="Courier New" w:hAnsi="Courier New" w:cs="Courier New"/>
            <w:color w:val="FF0000"/>
          </w:rPr>
          <w:t xml:space="preserve">% </w:t>
        </w:r>
      </w:ins>
      <w:ins w:id="266" w:author="Orsola Torrisi" w:date="2019-03-01T16:27:00Z">
        <w:del w:id="267" w:author="José Manuel Aburto" w:date="2019-03-04T10:58:00Z">
          <w:r w:rsidR="00E57ED3" w:rsidRPr="00AB0D36" w:rsidDel="007E1184">
            <w:rPr>
              <w:rFonts w:ascii="Courier New" w:hAnsi="Courier New" w:cs="Courier New"/>
              <w:color w:val="FF0000"/>
            </w:rPr>
            <w:delText xml:space="preserve"> percent </w:delText>
          </w:r>
        </w:del>
      </w:ins>
      <w:ins w:id="268" w:author="Orsola Torrisi" w:date="2019-03-01T16:30:00Z">
        <w:r w:rsidR="009609D0" w:rsidRPr="00AB0D36">
          <w:rPr>
            <w:rFonts w:ascii="Courier New" w:hAnsi="Courier New" w:cs="Courier New"/>
            <w:color w:val="FF0000"/>
          </w:rPr>
          <w:t>and 55.7</w:t>
        </w:r>
      </w:ins>
      <w:ins w:id="269" w:author="José Manuel Aburto" w:date="2019-03-04T10:59:00Z">
        <w:r w:rsidR="007E1184">
          <w:rPr>
            <w:rFonts w:ascii="Courier New" w:hAnsi="Courier New" w:cs="Courier New"/>
            <w:color w:val="FF0000"/>
          </w:rPr>
          <w:t>%</w:t>
        </w:r>
      </w:ins>
      <w:ins w:id="270" w:author="José Manuel Aburto" w:date="2019-03-04T10:58:00Z">
        <w:r w:rsidR="007E1184">
          <w:rPr>
            <w:rFonts w:ascii="Courier New" w:hAnsi="Courier New" w:cs="Courier New"/>
            <w:color w:val="FF0000"/>
          </w:rPr>
          <w:t xml:space="preserve"> </w:t>
        </w:r>
      </w:ins>
      <w:ins w:id="271" w:author="Orsola Torrisi" w:date="2019-03-01T16:30:00Z">
        <w:del w:id="272" w:author="José Manuel Aburto" w:date="2019-03-04T10:58:00Z">
          <w:r w:rsidR="009609D0" w:rsidRPr="00AB0D36" w:rsidDel="007E1184">
            <w:rPr>
              <w:rFonts w:ascii="Courier New" w:hAnsi="Courier New" w:cs="Courier New"/>
              <w:color w:val="FF0000"/>
            </w:rPr>
            <w:delText xml:space="preserve"> percent </w:delText>
          </w:r>
        </w:del>
      </w:ins>
      <w:ins w:id="273" w:author="Orsola Torrisi" w:date="2019-03-01T16:27:00Z">
        <w:r w:rsidR="00E57ED3" w:rsidRPr="00AB0D36">
          <w:rPr>
            <w:rFonts w:ascii="Courier New" w:hAnsi="Courier New" w:cs="Courier New"/>
            <w:color w:val="FF0000"/>
          </w:rPr>
          <w:t xml:space="preserve">of the </w:t>
        </w:r>
        <w:del w:id="274" w:author="José Manuel Aburto" w:date="2019-03-04T11:00:00Z">
          <w:r w:rsidR="00E57ED3" w:rsidRPr="00AB0D36" w:rsidDel="007E1184">
            <w:rPr>
              <w:rFonts w:ascii="Courier New" w:hAnsi="Courier New" w:cs="Courier New"/>
              <w:color w:val="FF0000"/>
            </w:rPr>
            <w:delText>total causes of</w:delText>
          </w:r>
        </w:del>
      </w:ins>
      <w:ins w:id="275" w:author="José Manuel Aburto" w:date="2019-03-04T11:00:00Z">
        <w:r w:rsidR="007E1184">
          <w:rPr>
            <w:rFonts w:ascii="Courier New" w:hAnsi="Courier New" w:cs="Courier New"/>
            <w:color w:val="FF0000"/>
          </w:rPr>
          <w:t xml:space="preserve">difference </w:t>
        </w:r>
      </w:ins>
      <w:ins w:id="276" w:author="José Manuel Aburto" w:date="2019-03-04T11:01:00Z">
        <w:r w:rsidR="007E1184">
          <w:rPr>
            <w:rFonts w:ascii="Courier New" w:hAnsi="Courier New" w:cs="Courier New"/>
            <w:color w:val="FF0000"/>
          </w:rPr>
          <w:t xml:space="preserve">with the peaceful region </w:t>
        </w:r>
      </w:ins>
      <w:ins w:id="277" w:author="José Manuel Aburto" w:date="2019-03-04T11:00:00Z">
        <w:r w:rsidR="007E1184">
          <w:rPr>
            <w:rFonts w:ascii="Courier New" w:hAnsi="Courier New" w:cs="Courier New"/>
            <w:color w:val="FF0000"/>
          </w:rPr>
          <w:t>in</w:t>
        </w:r>
      </w:ins>
      <w:ins w:id="278" w:author="Orsola Torrisi" w:date="2019-03-01T16:27:00Z">
        <w:r w:rsidR="00E57ED3" w:rsidRPr="00AB0D36">
          <w:rPr>
            <w:rFonts w:ascii="Courier New" w:hAnsi="Courier New" w:cs="Courier New"/>
            <w:color w:val="FF0000"/>
          </w:rPr>
          <w:t xml:space="preserve"> lifespan uncer</w:t>
        </w:r>
      </w:ins>
      <w:ins w:id="279" w:author="Orsola Torrisi" w:date="2019-03-01T16:28:00Z">
        <w:r w:rsidR="00E57ED3" w:rsidRPr="00AB0D36">
          <w:rPr>
            <w:rFonts w:ascii="Courier New" w:hAnsi="Courier New" w:cs="Courier New"/>
            <w:color w:val="FF0000"/>
          </w:rPr>
          <w:t>tainty for Syrian</w:t>
        </w:r>
      </w:ins>
      <w:ins w:id="280" w:author="Orsola Torrisi" w:date="2019-03-01T16:30:00Z">
        <w:r w:rsidR="009609D0" w:rsidRPr="00AB0D36">
          <w:rPr>
            <w:rFonts w:ascii="Courier New" w:hAnsi="Courier New" w:cs="Courier New"/>
            <w:color w:val="FF0000"/>
          </w:rPr>
          <w:t xml:space="preserve"> males and Iraqi females</w:t>
        </w:r>
      </w:ins>
      <w:ins w:id="281" w:author="Orsola Torrisi" w:date="2019-03-01T16:29:00Z">
        <w:r w:rsidR="009609D0" w:rsidRPr="00AB0D36">
          <w:rPr>
            <w:rFonts w:ascii="Courier New" w:hAnsi="Courier New" w:cs="Courier New"/>
            <w:color w:val="FF0000"/>
          </w:rPr>
          <w:t>, respectively</w:t>
        </w:r>
      </w:ins>
      <w:ins w:id="282" w:author="Orsola Torrisi" w:date="2019-03-01T15:25:00Z">
        <w:r w:rsidR="0017557C" w:rsidRPr="00AB0D36">
          <w:rPr>
            <w:rFonts w:ascii="Courier New" w:hAnsi="Courier New" w:cs="Courier New"/>
            <w:color w:val="FF0000"/>
          </w:rPr>
          <w:t>. In these countries,</w:t>
        </w:r>
      </w:ins>
      <w:ins w:id="283" w:author="Orsola Torrisi" w:date="2019-03-01T15:26:00Z">
        <w:r w:rsidR="0017557C" w:rsidRPr="00AB0D36">
          <w:rPr>
            <w:rFonts w:ascii="Courier New" w:hAnsi="Courier New" w:cs="Courier New"/>
            <w:color w:val="FF0000"/>
          </w:rPr>
          <w:t xml:space="preserve"> war-related violence appears to contribute disproportionately to </w:t>
        </w:r>
      </w:ins>
      <w:ins w:id="284" w:author="Orsola Torrisi" w:date="2019-03-01T15:27:00Z">
        <w:r w:rsidR="0017557C" w:rsidRPr="00AB0D36">
          <w:rPr>
            <w:rFonts w:ascii="Courier New" w:hAnsi="Courier New" w:cs="Courier New"/>
            <w:color w:val="FF0000"/>
          </w:rPr>
          <w:t xml:space="preserve">uncertainty over </w:t>
        </w:r>
      </w:ins>
      <w:ins w:id="285" w:author="Orsola Torrisi" w:date="2019-03-01T16:13:00Z">
        <w:r w:rsidR="00C711EE" w:rsidRPr="00AB0D36">
          <w:rPr>
            <w:rFonts w:ascii="Courier New" w:hAnsi="Courier New" w:cs="Courier New"/>
            <w:color w:val="FF0000"/>
          </w:rPr>
          <w:t xml:space="preserve">the </w:t>
        </w:r>
      </w:ins>
      <w:ins w:id="286" w:author="Orsola Torrisi" w:date="2019-03-01T15:27:00Z">
        <w:r w:rsidR="0017557C" w:rsidRPr="00AB0D36">
          <w:rPr>
            <w:rFonts w:ascii="Courier New" w:hAnsi="Courier New" w:cs="Courier New"/>
            <w:color w:val="FF0000"/>
          </w:rPr>
          <w:t xml:space="preserve">lifespan as compared to </w:t>
        </w:r>
        <w:r w:rsidR="00315377" w:rsidRPr="00AB0D36">
          <w:rPr>
            <w:rFonts w:ascii="Courier New" w:hAnsi="Courier New" w:cs="Courier New"/>
            <w:color w:val="FF0000"/>
          </w:rPr>
          <w:t xml:space="preserve">homicides or other </w:t>
        </w:r>
      </w:ins>
      <w:ins w:id="287" w:author="Orsola Torrisi" w:date="2019-03-01T15:49:00Z">
        <w:r w:rsidR="00675799" w:rsidRPr="00AB0D36">
          <w:rPr>
            <w:rFonts w:ascii="Courier New" w:hAnsi="Courier New" w:cs="Courier New"/>
            <w:color w:val="FF0000"/>
          </w:rPr>
          <w:t>causes</w:t>
        </w:r>
      </w:ins>
      <w:ins w:id="288" w:author="Orsola Torrisi" w:date="2019-03-01T16:13:00Z">
        <w:r w:rsidR="00C711EE" w:rsidRPr="00AB0D36">
          <w:rPr>
            <w:rFonts w:ascii="Courier New" w:hAnsi="Courier New" w:cs="Courier New"/>
            <w:color w:val="FF0000"/>
          </w:rPr>
          <w:t>. This is</w:t>
        </w:r>
      </w:ins>
      <w:ins w:id="289" w:author="Orsola Torrisi" w:date="2019-03-01T15:36:00Z">
        <w:r w:rsidR="00F128E8" w:rsidRPr="00AB0D36">
          <w:rPr>
            <w:rFonts w:ascii="Courier New" w:hAnsi="Courier New" w:cs="Courier New"/>
            <w:color w:val="FF0000"/>
          </w:rPr>
          <w:t xml:space="preserve"> especially </w:t>
        </w:r>
      </w:ins>
      <w:ins w:id="290" w:author="Orsola Torrisi" w:date="2019-03-01T16:13:00Z">
        <w:r w:rsidR="00C711EE" w:rsidRPr="00AB0D36">
          <w:rPr>
            <w:rFonts w:ascii="Courier New" w:hAnsi="Courier New" w:cs="Courier New"/>
            <w:color w:val="FF0000"/>
          </w:rPr>
          <w:t xml:space="preserve">true </w:t>
        </w:r>
      </w:ins>
      <w:ins w:id="291" w:author="Orsola Torrisi" w:date="2019-03-01T15:36:00Z">
        <w:r w:rsidR="00F128E8" w:rsidRPr="00AB0D36">
          <w:rPr>
            <w:rFonts w:ascii="Courier New" w:hAnsi="Courier New" w:cs="Courier New"/>
            <w:color w:val="FF0000"/>
          </w:rPr>
          <w:t>f</w:t>
        </w:r>
      </w:ins>
      <w:ins w:id="292" w:author="Orsola Torrisi" w:date="2019-03-01T15:37:00Z">
        <w:r w:rsidR="00F128E8" w:rsidRPr="00AB0D36">
          <w:rPr>
            <w:rFonts w:ascii="Courier New" w:hAnsi="Courier New" w:cs="Courier New"/>
            <w:color w:val="FF0000"/>
          </w:rPr>
          <w:t>or men of young ages</w:t>
        </w:r>
      </w:ins>
      <w:ins w:id="293" w:author="Orsola Torrisi" w:date="2019-03-01T15:27:00Z">
        <w:r w:rsidR="00315377" w:rsidRPr="00AB0D36">
          <w:rPr>
            <w:rFonts w:ascii="Courier New" w:hAnsi="Courier New" w:cs="Courier New"/>
            <w:color w:val="FF0000"/>
          </w:rPr>
          <w:t>.</w:t>
        </w:r>
      </w:ins>
      <w:ins w:id="294" w:author="Orsola Torrisi" w:date="2019-03-01T15:37:00Z">
        <w:r w:rsidR="00F128E8" w:rsidRPr="00AB0D36">
          <w:rPr>
            <w:rFonts w:ascii="Courier New" w:hAnsi="Courier New" w:cs="Courier New"/>
            <w:color w:val="FF0000"/>
          </w:rPr>
          <w:t xml:space="preserve"> </w:t>
        </w:r>
      </w:ins>
      <w:ins w:id="295" w:author="Orsola Torrisi" w:date="2019-03-01T15:51:00Z">
        <w:r w:rsidR="003A6E04" w:rsidRPr="00AB0D36">
          <w:rPr>
            <w:rFonts w:ascii="Courier New" w:hAnsi="Courier New" w:cs="Courier New"/>
            <w:color w:val="FF0000"/>
          </w:rPr>
          <w:t xml:space="preserve">For instance, </w:t>
        </w:r>
      </w:ins>
      <w:ins w:id="296" w:author="Orsola Torrisi" w:date="2019-03-01T15:52:00Z">
        <w:r w:rsidR="00CC0EAF" w:rsidRPr="00AB0D36">
          <w:rPr>
            <w:rFonts w:ascii="Courier New" w:hAnsi="Courier New" w:cs="Courier New"/>
            <w:color w:val="FF0000"/>
          </w:rPr>
          <w:t xml:space="preserve">lifespan inequality </w:t>
        </w:r>
      </w:ins>
      <w:ins w:id="297" w:author="Orsola Torrisi" w:date="2019-03-01T15:51:00Z">
        <w:r w:rsidR="003A6E04" w:rsidRPr="00AB0D36">
          <w:rPr>
            <w:rFonts w:ascii="Courier New" w:hAnsi="Courier New" w:cs="Courier New"/>
            <w:color w:val="FF0000"/>
          </w:rPr>
          <w:t>in Sy</w:t>
        </w:r>
      </w:ins>
      <w:ins w:id="298" w:author="Orsola Torrisi" w:date="2019-03-01T15:52:00Z">
        <w:r w:rsidR="003A6E04" w:rsidRPr="00AB0D36">
          <w:rPr>
            <w:rFonts w:ascii="Courier New" w:hAnsi="Courier New" w:cs="Courier New"/>
            <w:color w:val="FF0000"/>
          </w:rPr>
          <w:t>ria</w:t>
        </w:r>
      </w:ins>
      <w:ins w:id="299" w:author="Orsola Torrisi" w:date="2019-03-01T15:37:00Z">
        <w:r w:rsidR="00F128E8" w:rsidRPr="00AB0D36">
          <w:rPr>
            <w:rFonts w:ascii="Courier New" w:hAnsi="Courier New" w:cs="Courier New"/>
            <w:color w:val="FF0000"/>
          </w:rPr>
          <w:t xml:space="preserve"> </w:t>
        </w:r>
      </w:ins>
      <w:ins w:id="300" w:author="Orsola Torrisi" w:date="2019-03-01T15:52:00Z">
        <w:r w:rsidR="00CC0EAF" w:rsidRPr="00AB0D36">
          <w:rPr>
            <w:rFonts w:ascii="Courier New" w:hAnsi="Courier New" w:cs="Courier New"/>
            <w:color w:val="FF0000"/>
          </w:rPr>
          <w:t xml:space="preserve">for </w:t>
        </w:r>
      </w:ins>
      <w:ins w:id="301" w:author="Orsola Torrisi" w:date="2019-03-01T15:37:00Z">
        <w:r w:rsidR="00F128E8" w:rsidRPr="00AB0D36">
          <w:rPr>
            <w:rFonts w:ascii="Courier New" w:hAnsi="Courier New" w:cs="Courier New"/>
            <w:color w:val="FF0000"/>
          </w:rPr>
          <w:t>men aged 20-2</w:t>
        </w:r>
        <w:r w:rsidR="00E8324E" w:rsidRPr="00AB0D36">
          <w:rPr>
            <w:rFonts w:ascii="Courier New" w:hAnsi="Courier New" w:cs="Courier New"/>
            <w:color w:val="FF0000"/>
          </w:rPr>
          <w:t>5</w:t>
        </w:r>
        <w:del w:id="302" w:author="José Manuel Aburto" w:date="2019-03-04T11:06:00Z">
          <w:r w:rsidR="00E8324E" w:rsidRPr="00AB0D36" w:rsidDel="001E73E7">
            <w:rPr>
              <w:rFonts w:ascii="Courier New" w:hAnsi="Courier New" w:cs="Courier New"/>
              <w:color w:val="FF0000"/>
            </w:rPr>
            <w:delText xml:space="preserve"> </w:delText>
          </w:r>
        </w:del>
      </w:ins>
      <w:ins w:id="303" w:author="Orsola Torrisi" w:date="2019-03-01T15:53:00Z">
        <w:del w:id="304" w:author="José Manuel Aburto" w:date="2019-03-04T11:06:00Z">
          <w:r w:rsidR="00CC0EAF" w:rsidRPr="00AB0D36" w:rsidDel="001E73E7">
            <w:rPr>
              <w:rFonts w:ascii="Courier New" w:hAnsi="Courier New" w:cs="Courier New"/>
              <w:color w:val="FF0000"/>
            </w:rPr>
            <w:delText>is</w:delText>
          </w:r>
        </w:del>
        <w:r w:rsidR="00CC0EAF" w:rsidRPr="00AB0D36">
          <w:rPr>
            <w:rFonts w:ascii="Courier New" w:hAnsi="Courier New" w:cs="Courier New"/>
            <w:color w:val="FF0000"/>
          </w:rPr>
          <w:t xml:space="preserve"> </w:t>
        </w:r>
        <w:del w:id="305" w:author="José Manuel Aburto" w:date="2019-03-04T11:03:00Z">
          <w:r w:rsidR="00CC0EAF" w:rsidRPr="00AB0D36" w:rsidDel="007E1184">
            <w:rPr>
              <w:rFonts w:ascii="Courier New" w:hAnsi="Courier New" w:cs="Courier New"/>
              <w:color w:val="FF0000"/>
            </w:rPr>
            <w:delText>above</w:delText>
          </w:r>
        </w:del>
      </w:ins>
      <w:ins w:id="306" w:author="José Manuel Aburto" w:date="2019-03-04T11:03:00Z">
        <w:r w:rsidR="007E1184">
          <w:rPr>
            <w:rFonts w:ascii="Courier New" w:hAnsi="Courier New" w:cs="Courier New"/>
            <w:color w:val="FF0000"/>
          </w:rPr>
          <w:t>contribute</w:t>
        </w:r>
      </w:ins>
      <w:ins w:id="307" w:author="José Manuel Aburto" w:date="2019-03-04T11:07:00Z">
        <w:r w:rsidR="001E73E7">
          <w:rPr>
            <w:rFonts w:ascii="Courier New" w:hAnsi="Courier New" w:cs="Courier New"/>
            <w:color w:val="FF0000"/>
          </w:rPr>
          <w:t>s</w:t>
        </w:r>
      </w:ins>
      <w:ins w:id="308" w:author="Orsola Torrisi" w:date="2019-03-01T15:53:00Z">
        <w:r w:rsidR="00CC0EAF" w:rsidRPr="00AB0D36">
          <w:rPr>
            <w:rFonts w:ascii="Courier New" w:hAnsi="Courier New" w:cs="Courier New"/>
            <w:color w:val="FF0000"/>
          </w:rPr>
          <w:t xml:space="preserve"> 2.5 years of life</w:t>
        </w:r>
      </w:ins>
      <w:ins w:id="309" w:author="José Manuel Aburto" w:date="2019-03-04T11:03:00Z">
        <w:r w:rsidR="007E1184">
          <w:rPr>
            <w:rFonts w:ascii="Courier New" w:hAnsi="Courier New" w:cs="Courier New"/>
            <w:color w:val="FF0000"/>
          </w:rPr>
          <w:t xml:space="preserve"> to the difference with </w:t>
        </w:r>
        <w:r w:rsidR="001E73E7">
          <w:rPr>
            <w:rFonts w:ascii="Courier New" w:hAnsi="Courier New" w:cs="Courier New"/>
            <w:color w:val="FF0000"/>
          </w:rPr>
          <w:t>the peaceful region</w:t>
        </w:r>
      </w:ins>
      <w:ins w:id="310" w:author="Orsola Torrisi" w:date="2019-03-01T15:53:00Z">
        <w:r w:rsidR="00CC0EAF" w:rsidRPr="00AB0D36">
          <w:rPr>
            <w:rFonts w:ascii="Courier New" w:hAnsi="Courier New" w:cs="Courier New"/>
            <w:color w:val="FF0000"/>
          </w:rPr>
          <w:t xml:space="preserve">, </w:t>
        </w:r>
      </w:ins>
      <w:ins w:id="311" w:author="Orsola Torrisi" w:date="2019-03-01T15:54:00Z">
        <w:r w:rsidR="00CC0EAF" w:rsidRPr="00AB0D36">
          <w:rPr>
            <w:rFonts w:ascii="Courier New" w:hAnsi="Courier New" w:cs="Courier New"/>
            <w:color w:val="FF0000"/>
          </w:rPr>
          <w:t xml:space="preserve">while </w:t>
        </w:r>
      </w:ins>
      <w:ins w:id="312" w:author="Orsola Torrisi" w:date="2019-03-01T15:53:00Z">
        <w:r w:rsidR="00CC0EAF" w:rsidRPr="00AB0D36">
          <w:rPr>
            <w:rFonts w:ascii="Courier New" w:hAnsi="Courier New" w:cs="Courier New"/>
            <w:color w:val="FF0000"/>
          </w:rPr>
          <w:t xml:space="preserve">in </w:t>
        </w:r>
      </w:ins>
      <w:ins w:id="313" w:author="Orsola Torrisi" w:date="2019-03-01T15:54:00Z">
        <w:r w:rsidR="00CC0EAF" w:rsidRPr="00AB0D36">
          <w:rPr>
            <w:rFonts w:ascii="Courier New" w:hAnsi="Courier New" w:cs="Courier New"/>
            <w:color w:val="FF0000"/>
          </w:rPr>
          <w:t xml:space="preserve">Iraq and </w:t>
        </w:r>
      </w:ins>
      <w:ins w:id="314" w:author="Orsola Torrisi" w:date="2019-03-01T15:53:00Z">
        <w:r w:rsidR="00CC0EAF" w:rsidRPr="00AB0D36">
          <w:rPr>
            <w:rFonts w:ascii="Courier New" w:hAnsi="Courier New" w:cs="Courier New"/>
            <w:color w:val="FF0000"/>
          </w:rPr>
          <w:t>Yem</w:t>
        </w:r>
      </w:ins>
      <w:ins w:id="315" w:author="Orsola Torrisi" w:date="2019-03-01T15:54:00Z">
        <w:r w:rsidR="00CC0EAF" w:rsidRPr="00AB0D36">
          <w:rPr>
            <w:rFonts w:ascii="Courier New" w:hAnsi="Courier New" w:cs="Courier New"/>
            <w:color w:val="FF0000"/>
          </w:rPr>
          <w:t>en it ranges between 1</w:t>
        </w:r>
        <w:r w:rsidR="00DA006B" w:rsidRPr="00AB0D36">
          <w:rPr>
            <w:rFonts w:ascii="Courier New" w:hAnsi="Courier New" w:cs="Courier New"/>
            <w:color w:val="FF0000"/>
          </w:rPr>
          <w:t xml:space="preserve"> and 1.</w:t>
        </w:r>
      </w:ins>
      <w:ins w:id="316" w:author="Orsola Torrisi" w:date="2019-03-01T15:55:00Z">
        <w:r w:rsidR="00DA006B" w:rsidRPr="00AB0D36">
          <w:rPr>
            <w:rFonts w:ascii="Courier New" w:hAnsi="Courier New" w:cs="Courier New"/>
            <w:color w:val="FF0000"/>
          </w:rPr>
          <w:t>3</w:t>
        </w:r>
      </w:ins>
      <w:ins w:id="317" w:author="Orsola Torrisi" w:date="2019-03-01T15:54:00Z">
        <w:r w:rsidR="00DA006B" w:rsidRPr="00AB0D36">
          <w:rPr>
            <w:rFonts w:ascii="Courier New" w:hAnsi="Courier New" w:cs="Courier New"/>
            <w:color w:val="FF0000"/>
          </w:rPr>
          <w:t xml:space="preserve"> years.</w:t>
        </w:r>
      </w:ins>
      <w:ins w:id="318" w:author="Orsola Torrisi" w:date="2019-03-01T15:56:00Z">
        <w:r w:rsidR="00DA006B" w:rsidRPr="00AB0D36">
          <w:rPr>
            <w:rFonts w:ascii="Courier New" w:hAnsi="Courier New" w:cs="Courier New"/>
            <w:color w:val="FF0000"/>
          </w:rPr>
          <w:t xml:space="preserve"> </w:t>
        </w:r>
      </w:ins>
      <w:ins w:id="319" w:author="Orsola Torrisi" w:date="2019-03-01T15:58:00Z">
        <w:r w:rsidR="001039FA" w:rsidRPr="00AB0D36">
          <w:rPr>
            <w:rFonts w:ascii="Courier New" w:hAnsi="Courier New" w:cs="Courier New"/>
            <w:color w:val="FF0000"/>
          </w:rPr>
          <w:t>Here,</w:t>
        </w:r>
      </w:ins>
      <w:ins w:id="320" w:author="Orsola Torrisi" w:date="2019-03-01T16:14:00Z">
        <w:r w:rsidR="006305D6" w:rsidRPr="00AB0D36">
          <w:rPr>
            <w:rFonts w:ascii="Courier New" w:hAnsi="Courier New" w:cs="Courier New"/>
            <w:color w:val="FF0000"/>
          </w:rPr>
          <w:t xml:space="preserve"> as well as in A</w:t>
        </w:r>
      </w:ins>
      <w:ins w:id="321" w:author="Orsola Torrisi" w:date="2019-03-01T16:15:00Z">
        <w:r w:rsidR="006305D6" w:rsidRPr="00AB0D36">
          <w:rPr>
            <w:rFonts w:ascii="Courier New" w:hAnsi="Courier New" w:cs="Courier New"/>
            <w:color w:val="FF0000"/>
          </w:rPr>
          <w:t>frican settings like the Central African Republic</w:t>
        </w:r>
      </w:ins>
      <w:ins w:id="322" w:author="Orsola Torrisi" w:date="2019-03-01T16:16:00Z">
        <w:r w:rsidR="006305D6" w:rsidRPr="00AB0D36">
          <w:rPr>
            <w:rFonts w:ascii="Courier New" w:hAnsi="Courier New" w:cs="Courier New"/>
            <w:color w:val="FF0000"/>
          </w:rPr>
          <w:t>, Somalia and South Sudan,</w:t>
        </w:r>
      </w:ins>
      <w:ins w:id="323" w:author="Orsola Torrisi" w:date="2019-03-01T15:58:00Z">
        <w:r w:rsidR="001039FA" w:rsidRPr="00AB0D36">
          <w:rPr>
            <w:rFonts w:ascii="Courier New" w:hAnsi="Courier New" w:cs="Courier New"/>
            <w:color w:val="FF0000"/>
          </w:rPr>
          <w:t xml:space="preserve"> the f</w:t>
        </w:r>
      </w:ins>
      <w:ins w:id="324" w:author="Orsola Torrisi" w:date="2019-03-01T15:56:00Z">
        <w:r w:rsidR="00DA006B" w:rsidRPr="00AB0D36">
          <w:rPr>
            <w:rFonts w:ascii="Courier New" w:hAnsi="Courier New" w:cs="Courier New"/>
            <w:color w:val="FF0000"/>
          </w:rPr>
          <w:t xml:space="preserve">emale advantage is visible </w:t>
        </w:r>
      </w:ins>
      <w:ins w:id="325" w:author="Orsola Torrisi" w:date="2019-03-01T16:02:00Z">
        <w:r w:rsidR="00337206" w:rsidRPr="00AB0D36">
          <w:rPr>
            <w:rFonts w:ascii="Courier New" w:hAnsi="Courier New" w:cs="Courier New"/>
            <w:color w:val="FF0000"/>
          </w:rPr>
          <w:t>across</w:t>
        </w:r>
      </w:ins>
      <w:ins w:id="326" w:author="Orsola Torrisi" w:date="2019-03-01T15:56:00Z">
        <w:r w:rsidR="00DA006B" w:rsidRPr="00AB0D36">
          <w:rPr>
            <w:rFonts w:ascii="Courier New" w:hAnsi="Courier New" w:cs="Courier New"/>
            <w:color w:val="FF0000"/>
          </w:rPr>
          <w:t xml:space="preserve"> al</w:t>
        </w:r>
      </w:ins>
      <w:ins w:id="327" w:author="Orsola Torrisi" w:date="2019-03-01T15:59:00Z">
        <w:r w:rsidR="001039FA" w:rsidRPr="00AB0D36">
          <w:rPr>
            <w:rFonts w:ascii="Courier New" w:hAnsi="Courier New" w:cs="Courier New"/>
            <w:color w:val="FF0000"/>
          </w:rPr>
          <w:t xml:space="preserve">most all </w:t>
        </w:r>
      </w:ins>
      <w:ins w:id="328" w:author="Orsola Torrisi" w:date="2019-03-01T15:56:00Z">
        <w:r w:rsidR="00DA006B" w:rsidRPr="00AB0D36">
          <w:rPr>
            <w:rFonts w:ascii="Courier New" w:hAnsi="Courier New" w:cs="Courier New"/>
            <w:color w:val="FF0000"/>
          </w:rPr>
          <w:t>age</w:t>
        </w:r>
      </w:ins>
      <w:ins w:id="329" w:author="Orsola Torrisi" w:date="2019-03-01T16:02:00Z">
        <w:r w:rsidR="00337206" w:rsidRPr="00AB0D36">
          <w:rPr>
            <w:rFonts w:ascii="Courier New" w:hAnsi="Courier New" w:cs="Courier New"/>
            <w:color w:val="FF0000"/>
          </w:rPr>
          <w:t xml:space="preserve"> categories</w:t>
        </w:r>
      </w:ins>
      <w:ins w:id="330" w:author="Orsola Torrisi" w:date="2019-03-01T16:13:00Z">
        <w:r w:rsidR="00C711EE" w:rsidRPr="00AB0D36">
          <w:rPr>
            <w:rFonts w:ascii="Courier New" w:hAnsi="Courier New" w:cs="Courier New"/>
            <w:color w:val="FF0000"/>
          </w:rPr>
          <w:t>;</w:t>
        </w:r>
      </w:ins>
      <w:ins w:id="331" w:author="Orsola Torrisi" w:date="2019-03-01T15:57:00Z">
        <w:r w:rsidR="001039FA" w:rsidRPr="00AB0D36">
          <w:rPr>
            <w:rFonts w:ascii="Courier New" w:hAnsi="Courier New" w:cs="Courier New"/>
            <w:color w:val="FF0000"/>
          </w:rPr>
          <w:t xml:space="preserve"> </w:t>
        </w:r>
      </w:ins>
      <w:ins w:id="332" w:author="Orsola Torrisi" w:date="2019-03-01T16:04:00Z">
        <w:r w:rsidR="008856BB" w:rsidRPr="00AB0D36">
          <w:rPr>
            <w:rFonts w:ascii="Courier New" w:hAnsi="Courier New" w:cs="Courier New"/>
            <w:color w:val="FF0000"/>
          </w:rPr>
          <w:t>yet</w:t>
        </w:r>
      </w:ins>
      <w:ins w:id="333" w:author="Orsola Torrisi" w:date="2019-03-01T16:13:00Z">
        <w:r w:rsidR="00C711EE" w:rsidRPr="00AB0D36">
          <w:rPr>
            <w:rFonts w:ascii="Courier New" w:hAnsi="Courier New" w:cs="Courier New"/>
            <w:color w:val="FF0000"/>
          </w:rPr>
          <w:t>,</w:t>
        </w:r>
      </w:ins>
      <w:ins w:id="334" w:author="Orsola Torrisi" w:date="2019-03-01T16:05:00Z">
        <w:r w:rsidR="008856BB" w:rsidRPr="00AB0D36">
          <w:rPr>
            <w:rFonts w:ascii="Courier New" w:hAnsi="Courier New" w:cs="Courier New"/>
            <w:color w:val="FF0000"/>
          </w:rPr>
          <w:t xml:space="preserve"> l</w:t>
        </w:r>
      </w:ins>
      <w:ins w:id="335" w:author="Orsola Torrisi" w:date="2019-03-01T16:03:00Z">
        <w:r w:rsidR="00337206" w:rsidRPr="00AB0D36">
          <w:rPr>
            <w:rFonts w:ascii="Courier New" w:hAnsi="Courier New" w:cs="Courier New"/>
            <w:color w:val="FF0000"/>
          </w:rPr>
          <w:t>ifespan uncertainty due to war-related causes of death is higher for</w:t>
        </w:r>
      </w:ins>
      <w:ins w:id="336" w:author="Orsola Torrisi" w:date="2019-03-01T16:04:00Z">
        <w:r w:rsidR="008856BB" w:rsidRPr="00AB0D36">
          <w:rPr>
            <w:rFonts w:ascii="Courier New" w:hAnsi="Courier New" w:cs="Courier New"/>
            <w:color w:val="FF0000"/>
          </w:rPr>
          <w:t xml:space="preserve"> </w:t>
        </w:r>
      </w:ins>
      <w:ins w:id="337" w:author="Orsola Torrisi" w:date="2019-03-01T16:03:00Z">
        <w:r w:rsidR="00337206" w:rsidRPr="00AB0D36">
          <w:rPr>
            <w:rFonts w:ascii="Courier New" w:hAnsi="Courier New" w:cs="Courier New"/>
            <w:color w:val="FF0000"/>
          </w:rPr>
          <w:t xml:space="preserve">women </w:t>
        </w:r>
      </w:ins>
      <w:ins w:id="338" w:author="Orsola Torrisi" w:date="2019-03-01T16:04:00Z">
        <w:r w:rsidR="008856BB" w:rsidRPr="00AB0D36">
          <w:rPr>
            <w:rFonts w:ascii="Courier New" w:hAnsi="Courier New" w:cs="Courier New"/>
            <w:color w:val="FF0000"/>
          </w:rPr>
          <w:t>approaching the start of their reproductive ages as compared</w:t>
        </w:r>
      </w:ins>
      <w:ins w:id="339" w:author="José Manuel Aburto" w:date="2019-03-04T11:07:00Z">
        <w:r w:rsidR="001E73E7">
          <w:rPr>
            <w:rFonts w:ascii="Courier New" w:hAnsi="Courier New" w:cs="Courier New"/>
            <w:color w:val="FF0000"/>
          </w:rPr>
          <w:t xml:space="preserve"> with</w:t>
        </w:r>
      </w:ins>
      <w:ins w:id="340" w:author="Orsola Torrisi" w:date="2019-03-01T16:04:00Z">
        <w:r w:rsidR="008856BB" w:rsidRPr="00AB0D36">
          <w:rPr>
            <w:rFonts w:ascii="Courier New" w:hAnsi="Courier New" w:cs="Courier New"/>
            <w:color w:val="FF0000"/>
          </w:rPr>
          <w:t xml:space="preserve"> their male counterparts</w:t>
        </w:r>
      </w:ins>
      <w:ins w:id="341" w:author="Orsola Torrisi" w:date="2019-03-01T16:05:00Z">
        <w:r w:rsidR="008856BB" w:rsidRPr="00AB0D36">
          <w:rPr>
            <w:rFonts w:ascii="Courier New" w:hAnsi="Courier New" w:cs="Courier New"/>
            <w:color w:val="FF0000"/>
          </w:rPr>
          <w:t xml:space="preserve"> (about 0.7 for females and 0.5 </w:t>
        </w:r>
      </w:ins>
      <w:ins w:id="342" w:author="Orsola Torrisi" w:date="2019-03-01T16:06:00Z">
        <w:r w:rsidR="008856BB" w:rsidRPr="00AB0D36">
          <w:rPr>
            <w:rFonts w:ascii="Courier New" w:hAnsi="Courier New" w:cs="Courier New"/>
            <w:color w:val="FF0000"/>
          </w:rPr>
          <w:t xml:space="preserve">years </w:t>
        </w:r>
      </w:ins>
      <w:ins w:id="343" w:author="Orsola Torrisi" w:date="2019-03-01T16:05:00Z">
        <w:r w:rsidR="008856BB" w:rsidRPr="00AB0D36">
          <w:rPr>
            <w:rFonts w:ascii="Courier New" w:hAnsi="Courier New" w:cs="Courier New"/>
            <w:color w:val="FF0000"/>
          </w:rPr>
          <w:t xml:space="preserve">for males in </w:t>
        </w:r>
        <w:commentRangeStart w:id="344"/>
        <w:r w:rsidR="008856BB" w:rsidRPr="00AB0D36">
          <w:rPr>
            <w:rFonts w:ascii="Courier New" w:hAnsi="Courier New" w:cs="Courier New"/>
            <w:color w:val="FF0000"/>
          </w:rPr>
          <w:t>Syr</w:t>
        </w:r>
      </w:ins>
      <w:ins w:id="345" w:author="Orsola Torrisi" w:date="2019-03-01T16:06:00Z">
        <w:r w:rsidR="008856BB" w:rsidRPr="00AB0D36">
          <w:rPr>
            <w:rFonts w:ascii="Courier New" w:hAnsi="Courier New" w:cs="Courier New"/>
            <w:color w:val="FF0000"/>
          </w:rPr>
          <w:t xml:space="preserve">ia, … and … years in Yemen and </w:t>
        </w:r>
      </w:ins>
      <w:commentRangeStart w:id="346"/>
      <w:ins w:id="347" w:author="Orsola Torrisi" w:date="2019-03-01T16:07:00Z">
        <w:r w:rsidR="008856BB" w:rsidRPr="00AB0D36">
          <w:rPr>
            <w:rFonts w:ascii="Courier New" w:hAnsi="Courier New" w:cs="Courier New"/>
            <w:color w:val="FF0000"/>
          </w:rPr>
          <w:t>….</w:t>
        </w:r>
      </w:ins>
      <w:commentRangeEnd w:id="346"/>
      <w:ins w:id="348" w:author="Orsola Torrisi" w:date="2019-03-01T16:12:00Z">
        <w:r w:rsidR="00C711EE" w:rsidRPr="00AB0D36">
          <w:rPr>
            <w:rStyle w:val="CommentReference"/>
            <w:rFonts w:ascii="Courier New" w:hAnsi="Courier New" w:cs="Courier New"/>
          </w:rPr>
          <w:commentReference w:id="346"/>
        </w:r>
      </w:ins>
      <w:ins w:id="349" w:author="Orsola Torrisi" w:date="2019-03-01T16:07:00Z">
        <w:r w:rsidR="008856BB" w:rsidRPr="00AB0D36">
          <w:rPr>
            <w:rFonts w:ascii="Courier New" w:hAnsi="Courier New" w:cs="Courier New"/>
            <w:color w:val="FF0000"/>
          </w:rPr>
          <w:t xml:space="preserve"> And … in Iraq).</w:t>
        </w:r>
        <w:commentRangeStart w:id="350"/>
        <w:r w:rsidR="008856BB" w:rsidRPr="00AB0D36">
          <w:rPr>
            <w:rFonts w:ascii="Courier New" w:hAnsi="Courier New" w:cs="Courier New"/>
            <w:color w:val="FF0000"/>
          </w:rPr>
          <w:t xml:space="preserve"> </w:t>
        </w:r>
        <w:commentRangeStart w:id="351"/>
        <w:r w:rsidR="008856BB" w:rsidRPr="00AB0D36">
          <w:rPr>
            <w:rFonts w:ascii="Courier New" w:hAnsi="Courier New" w:cs="Courier New"/>
            <w:color w:val="FF0000"/>
          </w:rPr>
          <w:t xml:space="preserve">This suggests increased vulnerability of </w:t>
        </w:r>
      </w:ins>
      <w:ins w:id="352" w:author="Orsola Torrisi" w:date="2019-03-01T16:14:00Z">
        <w:r w:rsidR="006305D6" w:rsidRPr="00AB0D36">
          <w:rPr>
            <w:rFonts w:ascii="Courier New" w:hAnsi="Courier New" w:cs="Courier New"/>
            <w:color w:val="FF0000"/>
          </w:rPr>
          <w:t>adolescent</w:t>
        </w:r>
      </w:ins>
      <w:ins w:id="353" w:author="Orsola Torrisi" w:date="2019-03-01T16:07:00Z">
        <w:r w:rsidR="00F23173" w:rsidRPr="00AB0D36">
          <w:rPr>
            <w:rFonts w:ascii="Courier New" w:hAnsi="Courier New" w:cs="Courier New"/>
            <w:color w:val="FF0000"/>
          </w:rPr>
          <w:t xml:space="preserve"> females in contexts where </w:t>
        </w:r>
      </w:ins>
      <w:ins w:id="354" w:author="Orsola Torrisi" w:date="2019-03-01T16:08:00Z">
        <w:r w:rsidR="00F23173" w:rsidRPr="00AB0D36">
          <w:rPr>
            <w:rFonts w:ascii="Courier New" w:hAnsi="Courier New" w:cs="Courier New"/>
            <w:color w:val="FF0000"/>
          </w:rPr>
          <w:t xml:space="preserve">war-related violence </w:t>
        </w:r>
      </w:ins>
      <w:ins w:id="355" w:author="Orsola Torrisi" w:date="2019-03-01T16:11:00Z">
        <w:r w:rsidR="002253C4" w:rsidRPr="00AB0D36">
          <w:rPr>
            <w:rFonts w:ascii="Courier New" w:hAnsi="Courier New" w:cs="Courier New"/>
            <w:color w:val="FF0000"/>
          </w:rPr>
          <w:t xml:space="preserve">may come in the form of gender-related sexual </w:t>
        </w:r>
        <w:commentRangeStart w:id="356"/>
        <w:r w:rsidR="002253C4" w:rsidRPr="00AB0D36">
          <w:rPr>
            <w:rFonts w:ascii="Courier New" w:hAnsi="Courier New" w:cs="Courier New"/>
            <w:color w:val="FF0000"/>
          </w:rPr>
          <w:t>violence</w:t>
        </w:r>
      </w:ins>
      <w:commentRangeEnd w:id="356"/>
      <w:r w:rsidR="001E73E7">
        <w:rPr>
          <w:rStyle w:val="CommentReference"/>
        </w:rPr>
        <w:commentReference w:id="356"/>
      </w:r>
      <w:ins w:id="357" w:author="Orsola Torrisi" w:date="2019-03-01T16:11:00Z">
        <w:r w:rsidR="002253C4" w:rsidRPr="00AB0D36">
          <w:rPr>
            <w:rFonts w:ascii="Courier New" w:hAnsi="Courier New" w:cs="Courier New"/>
            <w:color w:val="FF0000"/>
          </w:rPr>
          <w:t>.</w:t>
        </w:r>
        <w:commentRangeEnd w:id="351"/>
        <w:r w:rsidR="002253C4" w:rsidRPr="00AB0D36">
          <w:rPr>
            <w:rStyle w:val="CommentReference"/>
            <w:rFonts w:ascii="Courier New" w:hAnsi="Courier New" w:cs="Courier New"/>
          </w:rPr>
          <w:commentReference w:id="351"/>
        </w:r>
      </w:ins>
      <w:commentRangeEnd w:id="344"/>
      <w:commentRangeEnd w:id="350"/>
      <w:r w:rsidR="001E73E7">
        <w:rPr>
          <w:rStyle w:val="CommentReference"/>
        </w:rPr>
        <w:commentReference w:id="344"/>
      </w:r>
      <w:r w:rsidR="001E73E7">
        <w:rPr>
          <w:rStyle w:val="CommentReference"/>
        </w:rPr>
        <w:commentReference w:id="350"/>
      </w:r>
      <w:commentRangeEnd w:id="256"/>
      <w:r w:rsidR="001E73E7">
        <w:rPr>
          <w:rStyle w:val="CommentReference"/>
        </w:rPr>
        <w:commentReference w:id="256"/>
      </w:r>
    </w:p>
    <w:p w14:paraId="50B103B6" w14:textId="4B626B1E" w:rsidR="00E8324E" w:rsidRPr="00AB0D36" w:rsidRDefault="00E8324E" w:rsidP="00391B82">
      <w:pPr>
        <w:pStyle w:val="NoSpacing"/>
        <w:jc w:val="both"/>
        <w:rPr>
          <w:ins w:id="358" w:author="Orsola Torrisi" w:date="2019-03-01T15:40:00Z"/>
          <w:rFonts w:ascii="Courier New" w:hAnsi="Courier New" w:cs="Courier New"/>
          <w:color w:val="FF0000"/>
        </w:rPr>
      </w:pPr>
    </w:p>
    <w:p w14:paraId="59F48C13" w14:textId="06085CC6" w:rsidR="00F128E8" w:rsidRPr="00AB0D36" w:rsidRDefault="00D1721B" w:rsidP="00391B82">
      <w:pPr>
        <w:pStyle w:val="NoSpacing"/>
        <w:jc w:val="both"/>
        <w:rPr>
          <w:ins w:id="359" w:author="Orsola Torrisi" w:date="2019-03-01T16:53:00Z"/>
          <w:rFonts w:ascii="Courier New" w:hAnsi="Courier New" w:cs="Courier New"/>
          <w:color w:val="FF0000"/>
        </w:rPr>
      </w:pPr>
      <w:ins w:id="360" w:author="Orsola Torrisi" w:date="2019-03-01T16:31:00Z">
        <w:r w:rsidRPr="00AB0D36">
          <w:rPr>
            <w:rFonts w:ascii="Courier New" w:hAnsi="Courier New" w:cs="Courier New"/>
            <w:color w:val="FF0000"/>
          </w:rPr>
          <w:t>T</w:t>
        </w:r>
      </w:ins>
      <w:ins w:id="361" w:author="Orsola Torrisi" w:date="2019-03-01T16:18:00Z">
        <w:r w:rsidR="00CE171C" w:rsidRPr="00AB0D36">
          <w:rPr>
            <w:rFonts w:ascii="Courier New" w:hAnsi="Courier New" w:cs="Courier New"/>
            <w:color w:val="FF0000"/>
          </w:rPr>
          <w:t xml:space="preserve">he contribution of homicides to </w:t>
        </w:r>
        <w:del w:id="362" w:author="José Manuel Aburto" w:date="2019-03-04T11:20:00Z">
          <w:r w:rsidR="00CE171C" w:rsidRPr="00AB0D36" w:rsidDel="00023722">
            <w:rPr>
              <w:rFonts w:ascii="Courier New" w:hAnsi="Courier New" w:cs="Courier New"/>
              <w:color w:val="FF0000"/>
            </w:rPr>
            <w:delText>lifespan</w:delText>
          </w:r>
        </w:del>
      </w:ins>
      <w:ins w:id="363" w:author="José Manuel Aburto" w:date="2019-03-04T11:20:00Z">
        <w:r w:rsidR="00023722">
          <w:rPr>
            <w:rFonts w:ascii="Courier New" w:hAnsi="Courier New" w:cs="Courier New"/>
            <w:color w:val="FF0000"/>
          </w:rPr>
          <w:t>lifetime</w:t>
        </w:r>
      </w:ins>
      <w:ins w:id="364" w:author="Orsola Torrisi" w:date="2019-03-01T16:18:00Z">
        <w:r w:rsidR="00CE171C" w:rsidRPr="00AB0D36">
          <w:rPr>
            <w:rFonts w:ascii="Courier New" w:hAnsi="Courier New" w:cs="Courier New"/>
            <w:color w:val="FF0000"/>
          </w:rPr>
          <w:t xml:space="preserve"> uncertainty dominates in violent contexts of Latin America</w:t>
        </w:r>
      </w:ins>
      <w:ins w:id="365" w:author="Orsola Torrisi" w:date="2019-03-01T16:19:00Z">
        <w:r w:rsidR="00CE171C" w:rsidRPr="00AB0D36">
          <w:rPr>
            <w:rFonts w:ascii="Courier New" w:hAnsi="Courier New" w:cs="Courier New"/>
            <w:color w:val="FF0000"/>
          </w:rPr>
          <w:t>.</w:t>
        </w:r>
      </w:ins>
      <w:ins w:id="366" w:author="Orsola Torrisi" w:date="2019-03-01T16:20:00Z">
        <w:r w:rsidR="009171B8" w:rsidRPr="00AB0D36">
          <w:rPr>
            <w:rFonts w:ascii="Courier New" w:hAnsi="Courier New" w:cs="Courier New"/>
            <w:color w:val="FF0000"/>
          </w:rPr>
          <w:t xml:space="preserve"> Yet, </w:t>
        </w:r>
        <w:r w:rsidR="004B39D6" w:rsidRPr="00AB0D36">
          <w:rPr>
            <w:rFonts w:ascii="Courier New" w:hAnsi="Courier New" w:cs="Courier New"/>
            <w:color w:val="FF0000"/>
          </w:rPr>
          <w:t>age and ge</w:t>
        </w:r>
      </w:ins>
      <w:ins w:id="367" w:author="Orsola Torrisi" w:date="2019-03-01T16:21:00Z">
        <w:r w:rsidR="004B39D6" w:rsidRPr="00AB0D36">
          <w:rPr>
            <w:rFonts w:ascii="Courier New" w:hAnsi="Courier New" w:cs="Courier New"/>
            <w:color w:val="FF0000"/>
          </w:rPr>
          <w:t xml:space="preserve">nder-related patterns are substantially similar to countries experiencing </w:t>
        </w:r>
      </w:ins>
      <w:ins w:id="368" w:author="Orsola Torrisi" w:date="2019-03-01T16:22:00Z">
        <w:r w:rsidR="004B39D6" w:rsidRPr="00AB0D36">
          <w:rPr>
            <w:rFonts w:ascii="Courier New" w:hAnsi="Courier New" w:cs="Courier New"/>
            <w:color w:val="FF0000"/>
          </w:rPr>
          <w:t xml:space="preserve">war-type of violence. In Colombia and Mexico, lifespan uncertainty </w:t>
        </w:r>
      </w:ins>
      <w:ins w:id="369" w:author="Orsola Torrisi" w:date="2019-03-01T16:23:00Z">
        <w:r w:rsidR="004B39D6" w:rsidRPr="00AB0D36">
          <w:rPr>
            <w:rFonts w:ascii="Courier New" w:hAnsi="Courier New" w:cs="Courier New"/>
            <w:color w:val="FF0000"/>
          </w:rPr>
          <w:t xml:space="preserve">due to homicide deaths </w:t>
        </w:r>
      </w:ins>
      <w:ins w:id="370" w:author="Orsola Torrisi" w:date="2019-03-01T16:22:00Z">
        <w:r w:rsidR="004B39D6" w:rsidRPr="00AB0D36">
          <w:rPr>
            <w:rFonts w:ascii="Courier New" w:hAnsi="Courier New" w:cs="Courier New"/>
            <w:color w:val="FF0000"/>
          </w:rPr>
          <w:t xml:space="preserve">is particularly concentrated among men aged </w:t>
        </w:r>
      </w:ins>
      <w:ins w:id="371" w:author="Orsola Torrisi" w:date="2019-03-01T16:23:00Z">
        <w:r w:rsidR="00C04CB5" w:rsidRPr="00AB0D36">
          <w:rPr>
            <w:rFonts w:ascii="Courier New" w:hAnsi="Courier New" w:cs="Courier New"/>
            <w:color w:val="FF0000"/>
          </w:rPr>
          <w:t xml:space="preserve">20-35. </w:t>
        </w:r>
      </w:ins>
      <w:ins w:id="372" w:author="Orsola Torrisi" w:date="2019-03-01T16:24:00Z">
        <w:r w:rsidR="00C04CB5" w:rsidRPr="00AB0D36">
          <w:rPr>
            <w:rFonts w:ascii="Courier New" w:hAnsi="Courier New" w:cs="Courier New"/>
            <w:color w:val="FF0000"/>
          </w:rPr>
          <w:t xml:space="preserve">In Venezuela, the contribution of homicides is manifested even at younger ages, with </w:t>
        </w:r>
      </w:ins>
      <w:ins w:id="373" w:author="Orsola Torrisi" w:date="2019-03-01T16:25:00Z">
        <w:r w:rsidR="00C04CB5" w:rsidRPr="00AB0D36">
          <w:rPr>
            <w:rFonts w:ascii="Courier New" w:hAnsi="Courier New" w:cs="Courier New"/>
            <w:color w:val="FF0000"/>
          </w:rPr>
          <w:t xml:space="preserve">lifetime </w:t>
        </w:r>
        <w:commentRangeStart w:id="374"/>
        <w:del w:id="375" w:author="José Manuel Aburto" w:date="2019-03-04T11:08:00Z">
          <w:r w:rsidR="00C04CB5" w:rsidRPr="00AB0D36" w:rsidDel="001E73E7">
            <w:rPr>
              <w:rFonts w:ascii="Courier New" w:hAnsi="Courier New" w:cs="Courier New"/>
              <w:color w:val="FF0000"/>
            </w:rPr>
            <w:delText>inequality</w:delText>
          </w:r>
        </w:del>
      </w:ins>
      <w:ins w:id="376" w:author="José Manuel Aburto" w:date="2019-03-04T11:08:00Z">
        <w:r w:rsidR="001E73E7">
          <w:rPr>
            <w:rFonts w:ascii="Courier New" w:hAnsi="Courier New" w:cs="Courier New"/>
            <w:color w:val="FF0000"/>
          </w:rPr>
          <w:t>uncertainty</w:t>
        </w:r>
        <w:commentRangeEnd w:id="374"/>
        <w:r w:rsidR="001E73E7">
          <w:rPr>
            <w:rStyle w:val="CommentReference"/>
          </w:rPr>
          <w:commentReference w:id="374"/>
        </w:r>
      </w:ins>
      <w:ins w:id="377" w:author="Orsola Torrisi" w:date="2019-03-01T16:25:00Z">
        <w:r w:rsidR="00C04CB5" w:rsidRPr="00AB0D36">
          <w:rPr>
            <w:rFonts w:ascii="Courier New" w:hAnsi="Courier New" w:cs="Courier New"/>
            <w:color w:val="FF0000"/>
          </w:rPr>
          <w:t xml:space="preserve"> </w:t>
        </w:r>
        <w:r w:rsidR="0041345C" w:rsidRPr="00AB0D36">
          <w:rPr>
            <w:rFonts w:ascii="Courier New" w:hAnsi="Courier New" w:cs="Courier New"/>
            <w:color w:val="FF0000"/>
          </w:rPr>
          <w:t xml:space="preserve">due to homicides </w:t>
        </w:r>
        <w:r w:rsidR="00C04CB5" w:rsidRPr="00AB0D36">
          <w:rPr>
            <w:rFonts w:ascii="Courier New" w:hAnsi="Courier New" w:cs="Courier New"/>
            <w:color w:val="FF0000"/>
          </w:rPr>
          <w:t xml:space="preserve">for </w:t>
        </w:r>
      </w:ins>
      <w:ins w:id="378" w:author="Orsola Torrisi" w:date="2019-03-01T16:24:00Z">
        <w:r w:rsidR="00C04CB5" w:rsidRPr="00AB0D36">
          <w:rPr>
            <w:rFonts w:ascii="Courier New" w:hAnsi="Courier New" w:cs="Courier New"/>
            <w:color w:val="FF0000"/>
          </w:rPr>
          <w:t xml:space="preserve">men aged 15-20 </w:t>
        </w:r>
      </w:ins>
      <w:ins w:id="379" w:author="Orsola Torrisi" w:date="2019-03-01T16:25:00Z">
        <w:r w:rsidR="0041345C" w:rsidRPr="00AB0D36">
          <w:rPr>
            <w:rFonts w:ascii="Courier New" w:hAnsi="Courier New" w:cs="Courier New"/>
            <w:color w:val="FF0000"/>
          </w:rPr>
          <w:t>approaching … years of life.</w:t>
        </w:r>
      </w:ins>
      <w:ins w:id="380" w:author="Orsola Torrisi" w:date="2019-03-01T16:34:00Z">
        <w:r w:rsidR="008E5789" w:rsidRPr="00AB0D36">
          <w:rPr>
            <w:rFonts w:ascii="Courier New" w:hAnsi="Courier New" w:cs="Courier New"/>
            <w:color w:val="FF0000"/>
          </w:rPr>
          <w:t xml:space="preserve"> The impact of homicides is </w:t>
        </w:r>
        <w:r w:rsidR="00980B55" w:rsidRPr="00AB0D36">
          <w:rPr>
            <w:rFonts w:ascii="Courier New" w:hAnsi="Courier New" w:cs="Courier New"/>
            <w:color w:val="FF0000"/>
          </w:rPr>
          <w:t xml:space="preserve">substantially more visible among men, although </w:t>
        </w:r>
      </w:ins>
      <w:ins w:id="381" w:author="Orsola Torrisi" w:date="2019-03-01T16:35:00Z">
        <w:r w:rsidR="00980B55" w:rsidRPr="00AB0D36">
          <w:rPr>
            <w:rFonts w:ascii="Courier New" w:hAnsi="Courier New" w:cs="Courier New"/>
            <w:color w:val="FF0000"/>
          </w:rPr>
          <w:t xml:space="preserve">these still account for about </w:t>
        </w:r>
      </w:ins>
      <w:ins w:id="382" w:author="Orsola Torrisi" w:date="2019-03-01T16:37:00Z">
        <w:r w:rsidR="00823395" w:rsidRPr="00AB0D36">
          <w:rPr>
            <w:rFonts w:ascii="Courier New" w:hAnsi="Courier New" w:cs="Courier New"/>
            <w:color w:val="FF0000"/>
          </w:rPr>
          <w:t xml:space="preserve">21, </w:t>
        </w:r>
      </w:ins>
      <w:ins w:id="383" w:author="Orsola Torrisi" w:date="2019-03-01T16:35:00Z">
        <w:r w:rsidR="00980B55" w:rsidRPr="00AB0D36">
          <w:rPr>
            <w:rFonts w:ascii="Courier New" w:hAnsi="Courier New" w:cs="Courier New"/>
            <w:color w:val="FF0000"/>
          </w:rPr>
          <w:t>14</w:t>
        </w:r>
      </w:ins>
      <w:ins w:id="384" w:author="Orsola Torrisi" w:date="2019-03-01T16:37:00Z">
        <w:r w:rsidR="00823395" w:rsidRPr="00AB0D36">
          <w:rPr>
            <w:rFonts w:ascii="Courier New" w:hAnsi="Courier New" w:cs="Courier New"/>
            <w:color w:val="FF0000"/>
          </w:rPr>
          <w:t xml:space="preserve"> and</w:t>
        </w:r>
      </w:ins>
      <w:ins w:id="385" w:author="Orsola Torrisi" w:date="2019-03-01T16:36:00Z">
        <w:r w:rsidR="00823395" w:rsidRPr="00AB0D36">
          <w:rPr>
            <w:rFonts w:ascii="Courier New" w:hAnsi="Courier New" w:cs="Courier New"/>
            <w:color w:val="FF0000"/>
          </w:rPr>
          <w:t xml:space="preserve"> 11</w:t>
        </w:r>
      </w:ins>
      <w:ins w:id="386" w:author="Orsola Torrisi" w:date="2019-03-01T16:37:00Z">
        <w:r w:rsidR="00823395" w:rsidRPr="00AB0D36">
          <w:rPr>
            <w:rFonts w:ascii="Courier New" w:hAnsi="Courier New" w:cs="Courier New"/>
            <w:color w:val="FF0000"/>
          </w:rPr>
          <w:t xml:space="preserve"> percent</w:t>
        </w:r>
      </w:ins>
      <w:ins w:id="387" w:author="Orsola Torrisi" w:date="2019-03-01T16:35:00Z">
        <w:r w:rsidR="00980B55" w:rsidRPr="00AB0D36">
          <w:rPr>
            <w:rFonts w:ascii="Courier New" w:hAnsi="Courier New" w:cs="Courier New"/>
            <w:color w:val="FF0000"/>
          </w:rPr>
          <w:t xml:space="preserve"> of the total causes of </w:t>
        </w:r>
        <w:del w:id="388" w:author="José Manuel Aburto" w:date="2019-03-04T11:21:00Z">
          <w:r w:rsidR="00980B55" w:rsidRPr="00AB0D36" w:rsidDel="00023722">
            <w:rPr>
              <w:rFonts w:ascii="Courier New" w:hAnsi="Courier New" w:cs="Courier New"/>
              <w:color w:val="FF0000"/>
            </w:rPr>
            <w:delText>lifespan</w:delText>
          </w:r>
        </w:del>
      </w:ins>
      <w:ins w:id="389" w:author="José Manuel Aburto" w:date="2019-03-04T11:21:00Z">
        <w:r w:rsidR="00023722">
          <w:rPr>
            <w:rFonts w:ascii="Courier New" w:hAnsi="Courier New" w:cs="Courier New"/>
            <w:color w:val="FF0000"/>
          </w:rPr>
          <w:t>lifetim</w:t>
        </w:r>
      </w:ins>
      <w:ins w:id="390" w:author="José Manuel Aburto" w:date="2019-03-04T11:22:00Z">
        <w:r w:rsidR="00023722">
          <w:rPr>
            <w:rFonts w:ascii="Courier New" w:hAnsi="Courier New" w:cs="Courier New"/>
            <w:color w:val="FF0000"/>
          </w:rPr>
          <w:t>e</w:t>
        </w:r>
      </w:ins>
      <w:ins w:id="391" w:author="Orsola Torrisi" w:date="2019-03-01T16:35:00Z">
        <w:r w:rsidR="00980B55" w:rsidRPr="00AB0D36">
          <w:rPr>
            <w:rFonts w:ascii="Courier New" w:hAnsi="Courier New" w:cs="Courier New"/>
            <w:color w:val="FF0000"/>
          </w:rPr>
          <w:t xml:space="preserve"> uncertainty </w:t>
        </w:r>
      </w:ins>
      <w:ins w:id="392" w:author="Orsola Torrisi" w:date="2019-03-01T16:36:00Z">
        <w:r w:rsidR="00980B55" w:rsidRPr="00AB0D36">
          <w:rPr>
            <w:rFonts w:ascii="Courier New" w:hAnsi="Courier New" w:cs="Courier New"/>
            <w:color w:val="FF0000"/>
          </w:rPr>
          <w:t xml:space="preserve">among </w:t>
        </w:r>
      </w:ins>
      <w:ins w:id="393" w:author="Orsola Torrisi" w:date="2019-03-01T16:37:00Z">
        <w:r w:rsidR="00823395" w:rsidRPr="00AB0D36">
          <w:rPr>
            <w:rFonts w:ascii="Courier New" w:hAnsi="Courier New" w:cs="Courier New"/>
            <w:color w:val="FF0000"/>
          </w:rPr>
          <w:t xml:space="preserve">Colombian, </w:t>
        </w:r>
      </w:ins>
      <w:ins w:id="394" w:author="Orsola Torrisi" w:date="2019-03-01T16:36:00Z">
        <w:r w:rsidR="00980B55" w:rsidRPr="00AB0D36">
          <w:rPr>
            <w:rFonts w:ascii="Courier New" w:hAnsi="Courier New" w:cs="Courier New"/>
            <w:color w:val="FF0000"/>
          </w:rPr>
          <w:t>Mexican</w:t>
        </w:r>
      </w:ins>
      <w:ins w:id="395" w:author="Orsola Torrisi" w:date="2019-03-01T16:37:00Z">
        <w:r w:rsidR="00823395" w:rsidRPr="00AB0D36">
          <w:rPr>
            <w:rFonts w:ascii="Courier New" w:hAnsi="Courier New" w:cs="Courier New"/>
            <w:color w:val="FF0000"/>
          </w:rPr>
          <w:t xml:space="preserve"> and Venezuelan</w:t>
        </w:r>
      </w:ins>
      <w:ins w:id="396" w:author="Orsola Torrisi" w:date="2019-03-01T16:36:00Z">
        <w:r w:rsidR="00980B55" w:rsidRPr="00AB0D36">
          <w:rPr>
            <w:rFonts w:ascii="Courier New" w:hAnsi="Courier New" w:cs="Courier New"/>
            <w:color w:val="FF0000"/>
          </w:rPr>
          <w:t xml:space="preserve"> women</w:t>
        </w:r>
      </w:ins>
      <w:ins w:id="397" w:author="Orsola Torrisi" w:date="2019-03-01T16:38:00Z">
        <w:r w:rsidR="00823395" w:rsidRPr="00AB0D36">
          <w:rPr>
            <w:rFonts w:ascii="Courier New" w:hAnsi="Courier New" w:cs="Courier New"/>
            <w:color w:val="FF0000"/>
          </w:rPr>
          <w:t>, respectively.</w:t>
        </w:r>
      </w:ins>
    </w:p>
    <w:p w14:paraId="77E97E14" w14:textId="443A1D62" w:rsidR="00204BE6" w:rsidRPr="00AB0D36" w:rsidRDefault="00204BE6" w:rsidP="00391B82">
      <w:pPr>
        <w:pStyle w:val="NoSpacing"/>
        <w:jc w:val="both"/>
        <w:rPr>
          <w:ins w:id="398" w:author="Orsola Torrisi" w:date="2019-03-01T16:53:00Z"/>
          <w:rFonts w:ascii="Courier New" w:hAnsi="Courier New" w:cs="Courier New"/>
          <w:color w:val="FF0000"/>
        </w:rPr>
      </w:pPr>
    </w:p>
    <w:p w14:paraId="2CBF1496" w14:textId="5618DF2C" w:rsidR="00E8341E" w:rsidRPr="00AB0D36" w:rsidDel="00CE171C" w:rsidRDefault="00003D57" w:rsidP="00391B82">
      <w:pPr>
        <w:pStyle w:val="NoSpacing"/>
        <w:jc w:val="both"/>
        <w:rPr>
          <w:del w:id="399" w:author="Orsola Torrisi" w:date="2019-03-01T16:16:00Z"/>
          <w:rFonts w:ascii="Courier New" w:hAnsi="Courier New" w:cs="Courier New"/>
        </w:rPr>
      </w:pPr>
      <w:ins w:id="400" w:author="Orsola Torrisi" w:date="2019-03-01T16:54:00Z">
        <w:r w:rsidRPr="00AB0D36">
          <w:rPr>
            <w:rFonts w:ascii="Courier New" w:hAnsi="Courier New" w:cs="Courier New"/>
            <w:color w:val="FF0000"/>
          </w:rPr>
          <w:t xml:space="preserve">Overall, </w:t>
        </w:r>
      </w:ins>
      <w:ins w:id="401" w:author="Orsola Torrisi" w:date="2019-03-01T16:55:00Z">
        <w:r w:rsidRPr="00AB0D36">
          <w:rPr>
            <w:rFonts w:ascii="Courier New" w:hAnsi="Courier New" w:cs="Courier New"/>
            <w:color w:val="FF0000"/>
          </w:rPr>
          <w:t xml:space="preserve">this analysis shows that violence in the form of armed conflicts and </w:t>
        </w:r>
      </w:ins>
      <w:ins w:id="402" w:author="Orsola Torrisi" w:date="2019-03-01T16:59:00Z">
        <w:r w:rsidR="00A61355" w:rsidRPr="00AB0D36">
          <w:rPr>
            <w:rFonts w:ascii="Courier New" w:hAnsi="Courier New" w:cs="Courier New"/>
            <w:color w:val="FF0000"/>
          </w:rPr>
          <w:t xml:space="preserve">interpersonal deaths </w:t>
        </w:r>
      </w:ins>
      <w:ins w:id="403" w:author="Orsola Torrisi" w:date="2019-03-01T16:57:00Z">
        <w:r w:rsidR="005E67A6" w:rsidRPr="00AB0D36">
          <w:rPr>
            <w:rFonts w:ascii="Courier New" w:hAnsi="Courier New" w:cs="Courier New"/>
            <w:color w:val="FF0000"/>
          </w:rPr>
          <w:t xml:space="preserve">has manifest importance in variation in lifespans. </w:t>
        </w:r>
      </w:ins>
      <w:ins w:id="404" w:author="Orsola Torrisi" w:date="2019-03-01T16:58:00Z">
        <w:r w:rsidR="00A61355" w:rsidRPr="00AB0D36">
          <w:rPr>
            <w:rFonts w:ascii="Courier New" w:hAnsi="Courier New" w:cs="Courier New"/>
          </w:rPr>
          <w:t>Th</w:t>
        </w:r>
      </w:ins>
      <w:ins w:id="405" w:author="Orsola Torrisi" w:date="2019-03-01T16:59:00Z">
        <w:r w:rsidR="00A61355" w:rsidRPr="00AB0D36">
          <w:rPr>
            <w:rFonts w:ascii="Courier New" w:hAnsi="Courier New" w:cs="Courier New"/>
          </w:rPr>
          <w:t>is</w:t>
        </w:r>
      </w:ins>
      <w:ins w:id="406" w:author="Orsola Torrisi" w:date="2019-03-01T16:58:00Z">
        <w:r w:rsidR="00A61355" w:rsidRPr="00AB0D36">
          <w:rPr>
            <w:rFonts w:ascii="Courier New" w:hAnsi="Courier New" w:cs="Courier New"/>
          </w:rPr>
          <w:t xml:space="preserve"> impact on the unpredictability of life is overwhelmingly concentrated in young ages</w:t>
        </w:r>
      </w:ins>
      <w:ins w:id="407" w:author="Orsola Torrisi" w:date="2019-03-01T16:59:00Z">
        <w:r w:rsidR="00A61355" w:rsidRPr="00AB0D36">
          <w:rPr>
            <w:rFonts w:ascii="Courier New" w:hAnsi="Courier New" w:cs="Courier New"/>
          </w:rPr>
          <w:t xml:space="preserve"> and predominantly </w:t>
        </w:r>
      </w:ins>
      <w:ins w:id="408" w:author="Orsola Torrisi" w:date="2019-03-01T17:00:00Z">
        <w:r w:rsidR="00906B73" w:rsidRPr="00AB0D36">
          <w:rPr>
            <w:rFonts w:ascii="Courier New" w:hAnsi="Courier New" w:cs="Courier New"/>
          </w:rPr>
          <w:t>influences lifespan inequality of men</w:t>
        </w:r>
      </w:ins>
      <w:ins w:id="409" w:author="Orsola Torrisi" w:date="2019-03-01T17:01:00Z">
        <w:r w:rsidR="00906B73" w:rsidRPr="00AB0D36">
          <w:rPr>
            <w:rFonts w:ascii="Courier New" w:hAnsi="Courier New" w:cs="Courier New"/>
          </w:rPr>
          <w:t xml:space="preserve">, confirming our hypothesis that gender differences are shaped by higher male violence-related mortality. </w:t>
        </w:r>
      </w:ins>
      <w:ins w:id="410" w:author="Orsola Torrisi" w:date="2019-03-01T17:02:00Z">
        <w:r w:rsidR="00906B73" w:rsidRPr="00AB0D36">
          <w:rPr>
            <w:rFonts w:ascii="Courier New" w:hAnsi="Courier New" w:cs="Courier New"/>
            <w:color w:val="FF0000"/>
          </w:rPr>
          <w:t>It follows that</w:t>
        </w:r>
      </w:ins>
      <w:ins w:id="411" w:author="Orsola Torrisi" w:date="2019-03-01T16:57:00Z">
        <w:r w:rsidR="005E67A6" w:rsidRPr="00AB0D36">
          <w:rPr>
            <w:rFonts w:ascii="Courier New" w:hAnsi="Courier New" w:cs="Courier New"/>
            <w:color w:val="FF0000"/>
          </w:rPr>
          <w:t xml:space="preserve"> </w:t>
        </w:r>
      </w:ins>
      <w:ins w:id="412" w:author="Orsola Torrisi" w:date="2019-03-01T16:54:00Z">
        <w:r w:rsidRPr="00AB0D36">
          <w:rPr>
            <w:rFonts w:ascii="Courier New" w:hAnsi="Courier New" w:cs="Courier New"/>
            <w:color w:val="FF0000"/>
          </w:rPr>
          <w:t xml:space="preserve">countries with the </w:t>
        </w:r>
      </w:ins>
      <w:del w:id="413" w:author="Orsola Torrisi" w:date="2019-03-01T16:16:00Z">
        <w:r w:rsidR="00E8341E" w:rsidRPr="00AB0D36" w:rsidDel="00CE171C">
          <w:rPr>
            <w:rFonts w:ascii="Courier New" w:hAnsi="Courier New" w:cs="Courier New"/>
            <w:color w:val="FF0000"/>
          </w:rPr>
          <w:delText>[Orsola describe decomposition results: ages and causes of death]</w:delText>
        </w:r>
      </w:del>
    </w:p>
    <w:p w14:paraId="37A6572E" w14:textId="77777777" w:rsidR="00E8341E" w:rsidRPr="00AB0D36" w:rsidDel="00003D57" w:rsidRDefault="00E8341E" w:rsidP="00391B82">
      <w:pPr>
        <w:pStyle w:val="NoSpacing"/>
        <w:jc w:val="both"/>
        <w:rPr>
          <w:del w:id="414" w:author="Orsola Torrisi" w:date="2019-03-01T16:54:00Z"/>
          <w:rFonts w:ascii="Courier New" w:hAnsi="Courier New" w:cs="Courier New"/>
          <w:color w:val="FF0000"/>
        </w:rPr>
      </w:pPr>
    </w:p>
    <w:p w14:paraId="1DE58EE4" w14:textId="0A55B544" w:rsidR="000375E1" w:rsidRPr="00AB0D36" w:rsidRDefault="002E2703" w:rsidP="00391B82">
      <w:pPr>
        <w:pStyle w:val="NoSpacing"/>
        <w:jc w:val="both"/>
        <w:rPr>
          <w:rFonts w:ascii="Courier New" w:hAnsi="Courier New" w:cs="Courier New"/>
        </w:rPr>
      </w:pPr>
      <w:del w:id="415" w:author="Orsola Torrisi" w:date="2019-03-01T16:54:00Z">
        <w:r w:rsidRPr="00AB0D36" w:rsidDel="00003D57">
          <w:rPr>
            <w:rFonts w:ascii="Courier New" w:hAnsi="Courier New" w:cs="Courier New"/>
          </w:rPr>
          <w:delText xml:space="preserve">The countries </w:delText>
        </w:r>
        <w:r w:rsidR="005F5F2B" w:rsidRPr="00AB0D36" w:rsidDel="00003D57">
          <w:rPr>
            <w:rFonts w:ascii="Courier New" w:hAnsi="Courier New" w:cs="Courier New"/>
          </w:rPr>
          <w:delText xml:space="preserve">with the </w:delText>
        </w:r>
      </w:del>
      <w:r w:rsidR="005F5F2B" w:rsidRPr="00AB0D36">
        <w:rPr>
          <w:rFonts w:ascii="Courier New" w:hAnsi="Courier New" w:cs="Courier New"/>
        </w:rPr>
        <w:t xml:space="preserve">lowest </w:t>
      </w:r>
      <w:r w:rsidR="005F5F2B" w:rsidRPr="00AB0D36">
        <w:rPr>
          <w:rFonts w:ascii="Courier New" w:hAnsi="Courier New" w:cs="Courier New"/>
        </w:rPr>
        <w:lastRenderedPageBreak/>
        <w:t>levels of lifespan uncertainty succeeded not only because of</w:t>
      </w:r>
      <w:del w:id="416" w:author="Orsola Torrisi" w:date="2019-03-01T16:57:00Z">
        <w:r w:rsidR="005F5F2B" w:rsidRPr="00AB0D36" w:rsidDel="005E67A6">
          <w:rPr>
            <w:rFonts w:ascii="Courier New" w:hAnsi="Courier New" w:cs="Courier New"/>
          </w:rPr>
          <w:delText xml:space="preserve"> a</w:delText>
        </w:r>
      </w:del>
      <w:r w:rsidR="005F5F2B" w:rsidRPr="00AB0D36">
        <w:rPr>
          <w:rFonts w:ascii="Courier New" w:hAnsi="Courier New" w:cs="Courier New"/>
        </w:rPr>
        <w:t xml:space="preserve"> </w:t>
      </w:r>
      <w:ins w:id="417" w:author="Orsola Torrisi" w:date="2019-02-28T19:01:00Z">
        <w:r w:rsidR="00367F29" w:rsidRPr="00AB0D36">
          <w:rPr>
            <w:rFonts w:ascii="Courier New" w:hAnsi="Courier New" w:cs="Courier New"/>
          </w:rPr>
          <w:t xml:space="preserve">lower </w:t>
        </w:r>
      </w:ins>
      <w:r w:rsidR="005F5F2B" w:rsidRPr="00AB0D36">
        <w:rPr>
          <w:rFonts w:ascii="Courier New" w:hAnsi="Courier New" w:cs="Courier New"/>
        </w:rPr>
        <w:t xml:space="preserve">general </w:t>
      </w:r>
      <w:del w:id="418" w:author="Orsola Torrisi" w:date="2019-02-28T19:01:00Z">
        <w:r w:rsidR="005F5F2B" w:rsidRPr="00AB0D36" w:rsidDel="00367F29">
          <w:rPr>
            <w:rFonts w:ascii="Courier New" w:hAnsi="Courier New" w:cs="Courier New"/>
          </w:rPr>
          <w:delText xml:space="preserve">lower </w:delText>
        </w:r>
      </w:del>
      <w:r w:rsidR="005F5F2B" w:rsidRPr="00AB0D36">
        <w:rPr>
          <w:rFonts w:ascii="Courier New" w:hAnsi="Courier New" w:cs="Courier New"/>
        </w:rPr>
        <w:t>level</w:t>
      </w:r>
      <w:ins w:id="419" w:author="Orsola Torrisi" w:date="2019-03-01T16:57:00Z">
        <w:r w:rsidR="005E67A6" w:rsidRPr="00AB0D36">
          <w:rPr>
            <w:rFonts w:ascii="Courier New" w:hAnsi="Courier New" w:cs="Courier New"/>
          </w:rPr>
          <w:t>s</w:t>
        </w:r>
      </w:ins>
      <w:r w:rsidR="005F5F2B" w:rsidRPr="00AB0D36">
        <w:rPr>
          <w:rFonts w:ascii="Courier New" w:hAnsi="Courier New" w:cs="Courier New"/>
        </w:rPr>
        <w:t xml:space="preserve"> of mortality at all ages, but also because </w:t>
      </w:r>
      <w:del w:id="420" w:author="Orsola Torrisi" w:date="2019-03-01T16:58:00Z">
        <w:r w:rsidR="005F5F2B" w:rsidRPr="00AB0D36" w:rsidDel="005E67A6">
          <w:rPr>
            <w:rFonts w:ascii="Courier New" w:hAnsi="Courier New" w:cs="Courier New"/>
          </w:rPr>
          <w:delText xml:space="preserve">their levels of </w:delText>
        </w:r>
      </w:del>
      <w:r w:rsidR="005F5F2B" w:rsidRPr="00AB0D36">
        <w:rPr>
          <w:rFonts w:ascii="Courier New" w:hAnsi="Courier New" w:cs="Courier New"/>
        </w:rPr>
        <w:t xml:space="preserve">deaths due to war or interpersonal violence </w:t>
      </w:r>
      <w:ins w:id="421" w:author="Orsola Torrisi" w:date="2019-03-01T16:58:00Z">
        <w:r w:rsidR="00A61355" w:rsidRPr="00AB0D36">
          <w:rPr>
            <w:rFonts w:ascii="Courier New" w:hAnsi="Courier New" w:cs="Courier New"/>
          </w:rPr>
          <w:t xml:space="preserve">in these contexts </w:t>
        </w:r>
      </w:ins>
      <w:ins w:id="422" w:author="Orsola Torrisi" w:date="2019-03-01T17:02:00Z">
        <w:r w:rsidR="00FE7FAB" w:rsidRPr="00AB0D36">
          <w:rPr>
            <w:rFonts w:ascii="Courier New" w:hAnsi="Courier New" w:cs="Courier New"/>
          </w:rPr>
          <w:t xml:space="preserve">for both genders </w:t>
        </w:r>
      </w:ins>
      <w:r w:rsidR="005F5F2B" w:rsidRPr="00AB0D36">
        <w:rPr>
          <w:rFonts w:ascii="Courier New" w:hAnsi="Courier New" w:cs="Courier New"/>
        </w:rPr>
        <w:t>are almost inexistent (x and y per 100,000 for males and females, respectively</w:t>
      </w:r>
      <w:r w:rsidR="00682B0A" w:rsidRPr="00AB0D36">
        <w:rPr>
          <w:rFonts w:ascii="Courier New" w:hAnsi="Courier New" w:cs="Courier New"/>
        </w:rPr>
        <w:t xml:space="preserve"> </w:t>
      </w:r>
      <w:r w:rsidR="00682B0A" w:rsidRPr="00AB0D36">
        <w:rPr>
          <w:rFonts w:ascii="Courier New" w:hAnsi="Courier New" w:cs="Courier New"/>
          <w:color w:val="FF0000"/>
        </w:rPr>
        <w:t>[Tim?]</w:t>
      </w:r>
      <w:r w:rsidR="005F5F2B" w:rsidRPr="00AB0D36">
        <w:rPr>
          <w:rFonts w:ascii="Courier New" w:hAnsi="Courier New" w:cs="Courier New"/>
        </w:rPr>
        <w:t xml:space="preserve">). </w:t>
      </w:r>
      <w:del w:id="423" w:author="Orsola Torrisi" w:date="2019-02-28T19:02:00Z">
        <w:r w:rsidR="00D01288" w:rsidRPr="00AB0D36" w:rsidDel="000375E1">
          <w:rPr>
            <w:rFonts w:ascii="Courier New" w:hAnsi="Courier New" w:cs="Courier New"/>
          </w:rPr>
          <w:delText xml:space="preserve">The impact of violence, through war and interpersonal deaths, on how life is unpredictable in </w:delText>
        </w:r>
        <w:r w:rsidR="0000529A" w:rsidRPr="00AB0D36" w:rsidDel="000375E1">
          <w:rPr>
            <w:rFonts w:ascii="Courier New" w:hAnsi="Courier New" w:cs="Courier New"/>
          </w:rPr>
          <w:delText xml:space="preserve">countries with high violence is overwhelmingly concentrated in young ages. </w:delText>
        </w:r>
      </w:del>
    </w:p>
    <w:p w14:paraId="28FC578D" w14:textId="77777777" w:rsidR="00E8341E" w:rsidRPr="00AB0D36" w:rsidDel="00FE7FAB" w:rsidRDefault="00E8341E" w:rsidP="00391B82">
      <w:pPr>
        <w:pStyle w:val="NoSpacing"/>
        <w:jc w:val="both"/>
        <w:rPr>
          <w:del w:id="424" w:author="Orsola Torrisi" w:date="2019-03-01T17:02:00Z"/>
          <w:rFonts w:ascii="Courier New" w:hAnsi="Courier New" w:cs="Courier New"/>
          <w:color w:val="FF0000"/>
          <w:rPrChange w:id="425" w:author="José Manuel Aburto" w:date="2019-03-04T10:43:00Z">
            <w:rPr>
              <w:del w:id="426" w:author="Orsola Torrisi" w:date="2019-03-01T17:02:00Z"/>
              <w:rFonts w:ascii="Courier New" w:hAnsi="Courier New" w:cs="Courier New"/>
              <w:color w:val="FF0000"/>
              <w:lang w:val="en-US"/>
            </w:rPr>
          </w:rPrChange>
        </w:rPr>
      </w:pPr>
    </w:p>
    <w:p w14:paraId="1E260F4C" w14:textId="1F5A3E12" w:rsidR="002E2703" w:rsidRPr="00AB0D36" w:rsidDel="00FE7FAB" w:rsidRDefault="005F5F2B" w:rsidP="00391B82">
      <w:pPr>
        <w:pStyle w:val="NoSpacing"/>
        <w:jc w:val="both"/>
        <w:rPr>
          <w:del w:id="427" w:author="Orsola Torrisi" w:date="2019-03-01T17:02:00Z"/>
          <w:rFonts w:ascii="Courier New" w:hAnsi="Courier New" w:cs="Courier New"/>
          <w:rPrChange w:id="428" w:author="José Manuel Aburto" w:date="2019-03-04T10:43:00Z">
            <w:rPr>
              <w:del w:id="429" w:author="Orsola Torrisi" w:date="2019-03-01T17:02:00Z"/>
              <w:rFonts w:ascii="Courier New" w:hAnsi="Courier New" w:cs="Courier New"/>
              <w:lang w:val="en-US"/>
            </w:rPr>
          </w:rPrChange>
        </w:rPr>
      </w:pPr>
      <w:del w:id="430" w:author="Orsola Torrisi" w:date="2019-03-01T17:02:00Z">
        <w:r w:rsidRPr="00AB0D36" w:rsidDel="00FE7FAB">
          <w:rPr>
            <w:rFonts w:ascii="Courier New" w:hAnsi="Courier New" w:cs="Courier New"/>
            <w:color w:val="FF0000"/>
            <w:rPrChange w:id="431" w:author="José Manuel Aburto" w:date="2019-03-04T10:43:00Z">
              <w:rPr>
                <w:rFonts w:ascii="Courier New" w:hAnsi="Courier New" w:cs="Courier New"/>
                <w:color w:val="FF0000"/>
                <w:lang w:val="en-US"/>
              </w:rPr>
            </w:rPrChange>
          </w:rPr>
          <w:delText>[Describe some countries</w:delText>
        </w:r>
        <w:r w:rsidR="0000529A" w:rsidRPr="00AB0D36" w:rsidDel="00FE7FAB">
          <w:rPr>
            <w:rFonts w:ascii="Courier New" w:hAnsi="Courier New" w:cs="Courier New"/>
            <w:color w:val="FF0000"/>
            <w:rPrChange w:id="432" w:author="José Manuel Aburto" w:date="2019-03-04T10:43:00Z">
              <w:rPr>
                <w:rFonts w:ascii="Courier New" w:hAnsi="Courier New" w:cs="Courier New"/>
                <w:color w:val="FF0000"/>
                <w:lang w:val="en-US"/>
              </w:rPr>
            </w:rPrChange>
          </w:rPr>
          <w:delText xml:space="preserve"> and regions</w:delText>
        </w:r>
        <w:r w:rsidRPr="00AB0D36" w:rsidDel="00FE7FAB">
          <w:rPr>
            <w:rFonts w:ascii="Courier New" w:hAnsi="Courier New" w:cs="Courier New"/>
            <w:color w:val="FF0000"/>
            <w:rPrChange w:id="433" w:author="José Manuel Aburto" w:date="2019-03-04T10:43:00Z">
              <w:rPr>
                <w:rFonts w:ascii="Courier New" w:hAnsi="Courier New" w:cs="Courier New"/>
                <w:color w:val="FF0000"/>
                <w:lang w:val="en-US"/>
              </w:rPr>
            </w:rPrChange>
          </w:rPr>
          <w:delText xml:space="preserve"> on this]</w:delText>
        </w:r>
      </w:del>
    </w:p>
    <w:p w14:paraId="3932016D" w14:textId="77777777" w:rsidR="00A764B4" w:rsidRPr="00AB0D36" w:rsidRDefault="00A764B4" w:rsidP="00A764B4">
      <w:pPr>
        <w:pStyle w:val="EndNoteBibliography"/>
        <w:rPr>
          <w:rFonts w:ascii="Courier New" w:hAnsi="Courier New" w:cs="Courier New"/>
          <w:lang w:val="en-GB"/>
        </w:rPr>
      </w:pPr>
    </w:p>
    <w:p w14:paraId="1DAC04B4" w14:textId="341B965F" w:rsidR="00A764B4" w:rsidRPr="00AB0D36" w:rsidRDefault="00A764B4" w:rsidP="00A764B4">
      <w:pPr>
        <w:pStyle w:val="EndNoteBibliography"/>
        <w:rPr>
          <w:rFonts w:ascii="Courier New" w:hAnsi="Courier New" w:cs="Courier New"/>
          <w:color w:val="FF0000"/>
          <w:lang w:val="en-GB"/>
        </w:rPr>
      </w:pPr>
      <w:r w:rsidRPr="00AB0D36">
        <w:rPr>
          <w:rFonts w:ascii="Courier New" w:hAnsi="Courier New" w:cs="Courier New"/>
          <w:color w:val="FF0000"/>
          <w:lang w:val="en-GB"/>
        </w:rPr>
        <w:t xml:space="preserve">O: United Nations Populations Fund. </w:t>
      </w:r>
      <w:r w:rsidRPr="00AB0D36">
        <w:rPr>
          <w:rFonts w:ascii="Courier New" w:hAnsi="Courier New" w:cs="Courier New"/>
          <w:i/>
          <w:color w:val="FF0000"/>
          <w:lang w:val="en-GB"/>
        </w:rPr>
        <w:t>UNFPA Humanitarian Response in Yemen 2018.</w:t>
      </w:r>
      <w:r w:rsidRPr="00AB0D36">
        <w:rPr>
          <w:rFonts w:ascii="Courier New" w:hAnsi="Courier New" w:cs="Courier New"/>
          <w:color w:val="FF0000"/>
          <w:lang w:val="en-GB"/>
        </w:rPr>
        <w:t xml:space="preserve"> (UNFPA, 2018). (please send me a link or a doc)</w:t>
      </w:r>
    </w:p>
    <w:p w14:paraId="3525945A" w14:textId="77777777" w:rsidR="005F5F2B" w:rsidRPr="00AB0D36" w:rsidRDefault="005F5F2B" w:rsidP="00391B82">
      <w:pPr>
        <w:pStyle w:val="NoSpacing"/>
        <w:jc w:val="both"/>
        <w:rPr>
          <w:rFonts w:ascii="Courier New" w:hAnsi="Courier New" w:cs="Courier New"/>
        </w:rPr>
      </w:pPr>
    </w:p>
    <w:p w14:paraId="7DB90DF1" w14:textId="77777777" w:rsidR="007C4FDE" w:rsidRPr="00AB0D36" w:rsidRDefault="007C4FDE" w:rsidP="00391B82">
      <w:pPr>
        <w:pStyle w:val="NoSpacing"/>
        <w:jc w:val="both"/>
        <w:rPr>
          <w:rFonts w:ascii="Courier New" w:hAnsi="Courier New" w:cs="Courier New"/>
        </w:rPr>
      </w:pPr>
      <w:r w:rsidRPr="00AB0D36">
        <w:rPr>
          <w:rFonts w:ascii="Courier New" w:hAnsi="Courier New" w:cs="Courier New"/>
          <w:b/>
        </w:rPr>
        <w:t>Perspectives</w:t>
      </w:r>
    </w:p>
    <w:p w14:paraId="3F58E12B" w14:textId="77777777" w:rsidR="007C4FDE" w:rsidRPr="00AB0D36" w:rsidRDefault="007C4FDE" w:rsidP="00391B82">
      <w:pPr>
        <w:pStyle w:val="NoSpacing"/>
        <w:jc w:val="both"/>
        <w:rPr>
          <w:rFonts w:ascii="Courier New" w:hAnsi="Courier New" w:cs="Courier New"/>
        </w:rPr>
      </w:pPr>
    </w:p>
    <w:p w14:paraId="77ABBEDB" w14:textId="11692EE5" w:rsidR="00C06989" w:rsidRPr="00AB0D36" w:rsidRDefault="007C4FDE" w:rsidP="00391B82">
      <w:pPr>
        <w:pStyle w:val="NoSpacing"/>
        <w:jc w:val="both"/>
        <w:rPr>
          <w:rFonts w:ascii="Courier New" w:hAnsi="Courier New" w:cs="Courier New"/>
        </w:rPr>
      </w:pPr>
      <w:r w:rsidRPr="00AB0D36">
        <w:rPr>
          <w:rFonts w:ascii="Courier New" w:hAnsi="Courier New" w:cs="Courier New"/>
        </w:rPr>
        <w:t>These findings make clear</w:t>
      </w:r>
    </w:p>
    <w:p w14:paraId="0B38C396" w14:textId="77777777" w:rsidR="00EB41BC" w:rsidRPr="00AB0D36" w:rsidRDefault="00EB41BC" w:rsidP="00391B82">
      <w:pPr>
        <w:pStyle w:val="NoSpacing"/>
        <w:jc w:val="both"/>
        <w:rPr>
          <w:rFonts w:ascii="Courier New" w:hAnsi="Courier New" w:cs="Courier New"/>
        </w:rPr>
      </w:pPr>
    </w:p>
    <w:p w14:paraId="12C5CB8D" w14:textId="77777777" w:rsidR="006E2972" w:rsidRPr="00AB0D36" w:rsidRDefault="006E2972"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 xml:space="preserve">Tensions, conflicts, and crises that emerged in the past decade remain unresolved, especially in the Middle East, resulting in this gradual, sustained fall in peacefulness. </w:t>
      </w:r>
    </w:p>
    <w:p w14:paraId="491E9A97" w14:textId="26959B90" w:rsidR="006E2972" w:rsidRPr="00AB0D36" w:rsidRDefault="006E2972"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 xml:space="preserve">The increase and high levels of homicide in Latin America. </w:t>
      </w:r>
    </w:p>
    <w:p w14:paraId="547DB62F" w14:textId="6EC10F2E"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relationship with life expectancy</w:t>
      </w:r>
    </w:p>
    <w:p w14:paraId="7F703930" w14:textId="6F9C133A"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Differences between males and females</w:t>
      </w:r>
    </w:p>
    <w:p w14:paraId="519A9340" w14:textId="3837517A" w:rsidR="00EB41BC" w:rsidRPr="00AB0D36" w:rsidRDefault="00EB41BC" w:rsidP="00391B82">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The hump hypothesis</w:t>
      </w:r>
    </w:p>
    <w:p w14:paraId="7B9C62EB" w14:textId="3ED2932D" w:rsidR="006A7DE7" w:rsidRPr="00AB0D36" w:rsidRDefault="00C04EB3" w:rsidP="006A7DE7">
      <w:pPr>
        <w:pStyle w:val="ListParagraph"/>
        <w:numPr>
          <w:ilvl w:val="0"/>
          <w:numId w:val="2"/>
        </w:numPr>
        <w:autoSpaceDE w:val="0"/>
        <w:autoSpaceDN w:val="0"/>
        <w:adjustRightInd w:val="0"/>
        <w:spacing w:after="0" w:line="240" w:lineRule="auto"/>
        <w:jc w:val="both"/>
        <w:rPr>
          <w:rFonts w:ascii="Courier New" w:hAnsi="Courier New" w:cs="Courier New"/>
          <w:color w:val="FF0000"/>
        </w:rPr>
      </w:pPr>
      <w:r w:rsidRPr="00AB0D36">
        <w:rPr>
          <w:rFonts w:ascii="Courier New" w:hAnsi="Courier New" w:cs="Courier New"/>
          <w:color w:val="FF0000"/>
        </w:rPr>
        <w:t>Subjective survival probabilities</w:t>
      </w:r>
      <w:r w:rsidR="006A7DE7" w:rsidRPr="00AB0D36">
        <w:rPr>
          <w:rFonts w:ascii="Courier New" w:hAnsi="Courier New" w:cs="Courier New"/>
          <w:color w:val="FF0000"/>
        </w:rPr>
        <w:t xml:space="preserve"> and fear to crime.</w:t>
      </w:r>
    </w:p>
    <w:p w14:paraId="771FC8BF" w14:textId="77777777" w:rsidR="00D23E57" w:rsidRPr="00AB0D36" w:rsidRDefault="00D23E57" w:rsidP="00391B82">
      <w:pPr>
        <w:pStyle w:val="NoSpacing"/>
        <w:jc w:val="both"/>
        <w:rPr>
          <w:rFonts w:ascii="Courier New" w:hAnsi="Courier New" w:cs="Courier New"/>
        </w:rPr>
      </w:pPr>
    </w:p>
    <w:p w14:paraId="19654EC9" w14:textId="71E9559B"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Acknowledgements:</w:t>
      </w:r>
    </w:p>
    <w:p w14:paraId="1F85FD8B" w14:textId="77777777" w:rsidR="00EB41BC" w:rsidRPr="00AB0D36" w:rsidRDefault="00EB41BC" w:rsidP="00391B82">
      <w:pPr>
        <w:pStyle w:val="NoSpacing"/>
        <w:jc w:val="both"/>
        <w:rPr>
          <w:rFonts w:ascii="Courier New" w:hAnsi="Courier New" w:cs="Courier New"/>
          <w:b/>
        </w:rPr>
      </w:pPr>
    </w:p>
    <w:p w14:paraId="5E8C312F" w14:textId="774FC379" w:rsidR="009036D1" w:rsidRPr="00AB0D36" w:rsidRDefault="009036D1" w:rsidP="00391B82">
      <w:pPr>
        <w:pStyle w:val="NoSpacing"/>
        <w:jc w:val="both"/>
        <w:rPr>
          <w:rFonts w:ascii="Courier New" w:hAnsi="Courier New" w:cs="Courier New"/>
        </w:rPr>
      </w:pPr>
      <w:r w:rsidRPr="00AB0D36">
        <w:rPr>
          <w:rFonts w:ascii="Courier New" w:hAnsi="Courier New" w:cs="Courier New"/>
          <w:b/>
        </w:rPr>
        <w:t>Author contributions:</w:t>
      </w:r>
      <w:r w:rsidR="000C2E72" w:rsidRPr="00AB0D36">
        <w:rPr>
          <w:rFonts w:ascii="Courier New" w:hAnsi="Courier New" w:cs="Courier New"/>
        </w:rPr>
        <w:t xml:space="preserve"> </w:t>
      </w:r>
      <w:del w:id="434" w:author="José Manuel Aburto" w:date="2019-03-04T11:23:00Z">
        <w:r w:rsidR="000C2E72" w:rsidRPr="00AB0D36" w:rsidDel="00023722">
          <w:rPr>
            <w:rFonts w:ascii="Courier New" w:hAnsi="Courier New" w:cs="Courier New"/>
          </w:rPr>
          <w:delText>JMA, VdL, TR originated the idea and initiated this collaboration.</w:delText>
        </w:r>
        <w:r w:rsidR="00EB41BC" w:rsidRPr="00AB0D36" w:rsidDel="00023722">
          <w:rPr>
            <w:rFonts w:ascii="Courier New" w:hAnsi="Courier New" w:cs="Courier New"/>
          </w:rPr>
          <w:delText xml:space="preserve"> </w:delText>
        </w:r>
      </w:del>
    </w:p>
    <w:p w14:paraId="601C5194" w14:textId="77777777" w:rsidR="00EB41BC" w:rsidRPr="00AB0D36" w:rsidRDefault="00EB41BC" w:rsidP="00391B82">
      <w:pPr>
        <w:pStyle w:val="NoSpacing"/>
        <w:jc w:val="both"/>
        <w:rPr>
          <w:rFonts w:ascii="Courier New" w:hAnsi="Courier New" w:cs="Courier New"/>
        </w:rPr>
      </w:pPr>
    </w:p>
    <w:p w14:paraId="4347D2CF" w14:textId="77777777"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Competing interests:</w:t>
      </w:r>
      <w:r w:rsidR="000C2E72" w:rsidRPr="00AB0D36">
        <w:rPr>
          <w:rFonts w:ascii="Courier New" w:hAnsi="Courier New" w:cs="Courier New"/>
          <w:b/>
        </w:rPr>
        <w:t xml:space="preserve"> </w:t>
      </w:r>
      <w:r w:rsidR="00C41F4A" w:rsidRPr="00AB0D36">
        <w:rPr>
          <w:rFonts w:ascii="Courier New" w:hAnsi="Courier New" w:cs="Courier New"/>
        </w:rPr>
        <w:t>Non-declared</w:t>
      </w:r>
      <w:r w:rsidR="000C2E72" w:rsidRPr="00AB0D36">
        <w:rPr>
          <w:rFonts w:ascii="Courier New" w:hAnsi="Courier New" w:cs="Courier New"/>
        </w:rPr>
        <w:t>.</w:t>
      </w:r>
    </w:p>
    <w:p w14:paraId="356F16E8" w14:textId="77777777" w:rsidR="00E503CA" w:rsidRPr="00AB0D36" w:rsidRDefault="00E503CA" w:rsidP="00391B82">
      <w:pPr>
        <w:pStyle w:val="NoSpacing"/>
        <w:jc w:val="both"/>
        <w:rPr>
          <w:rFonts w:ascii="Courier New" w:hAnsi="Courier New" w:cs="Courier New"/>
          <w:b/>
        </w:rPr>
      </w:pPr>
    </w:p>
    <w:p w14:paraId="01CE959B" w14:textId="77777777" w:rsidR="009036D1" w:rsidRPr="00AB0D36" w:rsidRDefault="009036D1" w:rsidP="00391B82">
      <w:pPr>
        <w:pStyle w:val="NoSpacing"/>
        <w:jc w:val="both"/>
        <w:rPr>
          <w:rFonts w:ascii="Courier New" w:hAnsi="Courier New" w:cs="Courier New"/>
          <w:b/>
        </w:rPr>
      </w:pPr>
      <w:r w:rsidRPr="00AB0D36">
        <w:rPr>
          <w:rFonts w:ascii="Courier New" w:hAnsi="Courier New" w:cs="Courier New"/>
          <w:b/>
        </w:rPr>
        <w:t>Methods</w:t>
      </w:r>
      <w:r w:rsidR="007D4D01" w:rsidRPr="00AB0D36">
        <w:rPr>
          <w:rFonts w:ascii="Courier New" w:hAnsi="Courier New" w:cs="Courier New"/>
          <w:b/>
        </w:rPr>
        <w:t xml:space="preserve"> &amp; Data</w:t>
      </w:r>
      <w:r w:rsidRPr="00AB0D36">
        <w:rPr>
          <w:rFonts w:ascii="Courier New" w:hAnsi="Courier New" w:cs="Courier New"/>
          <w:b/>
        </w:rPr>
        <w:t xml:space="preserve"> [3000]</w:t>
      </w:r>
    </w:p>
    <w:p w14:paraId="6D4E0E2F" w14:textId="77777777" w:rsidR="007D4D01" w:rsidRPr="00AB0D36" w:rsidRDefault="007D4D01" w:rsidP="00391B82">
      <w:pPr>
        <w:pStyle w:val="NoSpacing"/>
        <w:jc w:val="both"/>
        <w:rPr>
          <w:rFonts w:ascii="Courier New" w:hAnsi="Courier New" w:cs="Courier New"/>
          <w:b/>
        </w:rPr>
      </w:pPr>
    </w:p>
    <w:p w14:paraId="668307BA" w14:textId="7775EDB0" w:rsidR="00283C29" w:rsidRPr="00AB0D36" w:rsidRDefault="007D4D01" w:rsidP="00391B82">
      <w:pPr>
        <w:pStyle w:val="NormalWeb"/>
        <w:spacing w:before="0" w:beforeAutospacing="0" w:after="0" w:afterAutospacing="0"/>
        <w:jc w:val="both"/>
        <w:rPr>
          <w:rFonts w:ascii="Courier New" w:hAnsi="Courier New" w:cs="Courier New"/>
          <w:sz w:val="22"/>
          <w:szCs w:val="22"/>
          <w:lang w:val="en-GB"/>
        </w:rPr>
      </w:pPr>
      <w:r w:rsidRPr="00AB0D36">
        <w:rPr>
          <w:rFonts w:ascii="Courier New" w:hAnsi="Courier New" w:cs="Courier New"/>
          <w:b/>
          <w:sz w:val="22"/>
          <w:szCs w:val="22"/>
          <w:lang w:val="en-GB"/>
        </w:rPr>
        <w:t xml:space="preserve">Data. </w:t>
      </w:r>
      <w:r w:rsidR="005B58D7" w:rsidRPr="00AB0D36">
        <w:rPr>
          <w:rFonts w:ascii="Courier New" w:hAnsi="Courier New" w:cs="Courier New"/>
          <w:color w:val="000000"/>
          <w:sz w:val="22"/>
          <w:szCs w:val="22"/>
          <w:lang w:val="en-GB"/>
        </w:rPr>
        <w:t>We used mortality estimates for 163 countries from the Global Burden of Disease Study</w:t>
      </w:r>
      <w:r w:rsidRPr="00AB0D36">
        <w:rPr>
          <w:rFonts w:ascii="Courier New" w:hAnsi="Courier New" w:cs="Courier New"/>
          <w:sz w:val="22"/>
          <w:szCs w:val="22"/>
          <w:lang w:val="en-GB"/>
        </w:rPr>
        <w:t>.</w:t>
      </w:r>
      <w:r w:rsidR="00FF0499" w:rsidRPr="00AB0D36">
        <w:rPr>
          <w:rFonts w:ascii="Courier New" w:hAnsi="Courier New" w:cs="Courier New"/>
          <w:sz w:val="22"/>
          <w:szCs w:val="22"/>
          <w:lang w:val="en-GB"/>
        </w:rPr>
        <w:fldChar w:fldCharType="begin"/>
      </w:r>
      <w:r w:rsidR="009B58A9" w:rsidRPr="00AB0D36">
        <w:rPr>
          <w:rFonts w:ascii="Courier New" w:hAnsi="Courier New" w:cs="Courier New"/>
          <w:sz w:val="22"/>
          <w:szCs w:val="22"/>
          <w:lang w:val="en-GB"/>
        </w:rPr>
        <w:instrText xml:space="preserve"> ADDIN EN.CITE &lt;EndNote&gt;&lt;Cite&gt;&lt;Author&gt;Institute for Health Metrics and Evaluation (IHME)&lt;/Author&gt;&lt;Year&gt;2019&lt;/Year&gt;&lt;RecNum&gt;93&lt;/RecNum&gt;&lt;DisplayText&gt;&lt;style face="superscript"&gt;30&lt;/style&gt;&lt;/DisplayText&gt;&lt;record&gt;&lt;rec-number&gt;93&lt;/rec-number&gt;&lt;foreign-keys&gt;&lt;key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sidR="00FF0499" w:rsidRPr="00AB0D36">
        <w:rPr>
          <w:rFonts w:ascii="Courier New" w:hAnsi="Courier New" w:cs="Courier New"/>
          <w:sz w:val="22"/>
          <w:szCs w:val="22"/>
          <w:lang w:val="en-GB"/>
        </w:rPr>
        <w:fldChar w:fldCharType="separate"/>
      </w:r>
      <w:r w:rsidR="009B58A9" w:rsidRPr="00AB0D36">
        <w:rPr>
          <w:rFonts w:ascii="Courier New" w:hAnsi="Courier New" w:cs="Courier New"/>
          <w:noProof/>
          <w:sz w:val="22"/>
          <w:szCs w:val="22"/>
          <w:vertAlign w:val="superscript"/>
          <w:lang w:val="en-GB"/>
        </w:rPr>
        <w:t>30</w:t>
      </w:r>
      <w:r w:rsidR="00FF0499" w:rsidRPr="00AB0D36">
        <w:rPr>
          <w:rFonts w:ascii="Courier New" w:hAnsi="Courier New" w:cs="Courier New"/>
          <w:sz w:val="22"/>
          <w:szCs w:val="22"/>
          <w:lang w:val="en-GB"/>
        </w:rPr>
        <w:fldChar w:fldCharType="end"/>
      </w:r>
      <w:r w:rsidRPr="00AB0D36">
        <w:rPr>
          <w:rFonts w:ascii="Courier New" w:hAnsi="Courier New" w:cs="Courier New"/>
          <w:sz w:val="22"/>
          <w:szCs w:val="22"/>
          <w:lang w:val="en-GB"/>
        </w:rPr>
        <w:t xml:space="preserve"> GBD is an observational epidemiological study widely used to </w:t>
      </w:r>
      <w:del w:id="435" w:author="José Manuel Aburto" w:date="2019-03-04T10:44:00Z">
        <w:r w:rsidRPr="00AB0D36" w:rsidDel="00AB0D36">
          <w:rPr>
            <w:rFonts w:ascii="Courier New" w:hAnsi="Courier New" w:cs="Courier New"/>
            <w:sz w:val="22"/>
            <w:szCs w:val="22"/>
            <w:lang w:val="en-GB"/>
          </w:rPr>
          <w:delText>analyze</w:delText>
        </w:r>
      </w:del>
      <w:ins w:id="436" w:author="José Manuel Aburto" w:date="2019-03-04T10:44:00Z">
        <w:r w:rsidR="00AB0D36" w:rsidRPr="00AB0D36">
          <w:rPr>
            <w:rFonts w:ascii="Courier New" w:hAnsi="Courier New" w:cs="Courier New"/>
            <w:sz w:val="22"/>
            <w:szCs w:val="22"/>
            <w:lang w:val="en-GB"/>
          </w:rPr>
          <w:t>analyse</w:t>
        </w:r>
      </w:ins>
      <w:r w:rsidRPr="00AB0D36">
        <w:rPr>
          <w:rFonts w:ascii="Courier New" w:hAnsi="Courier New" w:cs="Courier New"/>
          <w:sz w:val="22"/>
          <w:szCs w:val="22"/>
          <w:lang w:val="en-GB"/>
        </w:rPr>
        <w:t xml:space="preserve"> trends in mortality and morbidity from major diseases, injuries and risk factor</w:t>
      </w:r>
      <w:r w:rsidR="00260BE8" w:rsidRPr="00AB0D36">
        <w:rPr>
          <w:rFonts w:ascii="Courier New" w:hAnsi="Courier New" w:cs="Courier New"/>
          <w:sz w:val="22"/>
          <w:szCs w:val="22"/>
          <w:lang w:val="en-GB"/>
        </w:rPr>
        <w:t xml:space="preserve">s in a global perspective. These data </w:t>
      </w:r>
      <w:r w:rsidR="005B58D7" w:rsidRPr="00AB0D36">
        <w:rPr>
          <w:rFonts w:ascii="Courier New" w:hAnsi="Courier New" w:cs="Courier New"/>
          <w:sz w:val="22"/>
          <w:szCs w:val="22"/>
          <w:lang w:val="en-GB"/>
        </w:rPr>
        <w:t>are</w:t>
      </w:r>
      <w:r w:rsidR="00260BE8" w:rsidRPr="00AB0D36">
        <w:rPr>
          <w:rFonts w:ascii="Courier New" w:hAnsi="Courier New" w:cs="Courier New"/>
          <w:sz w:val="22"/>
          <w:szCs w:val="22"/>
          <w:lang w:val="en-GB"/>
        </w:rPr>
        <w:t xml:space="preserve"> provided in 5-year age intervals with the highest interval concentrating deaths above age 85.</w:t>
      </w:r>
      <w:r w:rsidR="005B58D7" w:rsidRPr="00AB0D36">
        <w:rPr>
          <w:rFonts w:ascii="Courier New" w:hAnsi="Courier New" w:cs="Courier New"/>
          <w:sz w:val="22"/>
          <w:szCs w:val="22"/>
          <w:lang w:val="en-GB"/>
        </w:rPr>
        <w:t xml:space="preserve"> </w:t>
      </w:r>
      <w:r w:rsidR="005B58D7" w:rsidRPr="00AB0D36">
        <w:rPr>
          <w:rFonts w:ascii="Courier New" w:hAnsi="Courier New" w:cs="Courier New"/>
          <w:color w:val="000000"/>
          <w:sz w:val="22"/>
          <w:szCs w:val="22"/>
          <w:lang w:val="en-GB"/>
        </w:rPr>
        <w:t>We focus on three main causes of death related to violence Table 1 for code of the International Classification of Diseases [ICD10]): 1) homicide, 2) other violence (mostly war, state, and terrorist), and 3) all other causes.</w:t>
      </w:r>
    </w:p>
    <w:p w14:paraId="4BCC55A4" w14:textId="77777777" w:rsidR="00283C29" w:rsidRPr="00AB0D36" w:rsidRDefault="00283C29" w:rsidP="00391B82">
      <w:pPr>
        <w:pStyle w:val="NoSpacing"/>
        <w:jc w:val="both"/>
        <w:rPr>
          <w:rFonts w:ascii="Courier New" w:hAnsi="Courier New" w:cs="Courier New"/>
        </w:rPr>
      </w:pPr>
    </w:p>
    <w:p w14:paraId="78FE6411" w14:textId="536B944D" w:rsidR="00E152E8" w:rsidRPr="00AB0D36" w:rsidRDefault="00283C29" w:rsidP="00391B82">
      <w:pPr>
        <w:pStyle w:val="NoSpacing"/>
        <w:jc w:val="both"/>
        <w:rPr>
          <w:rFonts w:ascii="Courier New" w:hAnsi="Courier New" w:cs="Courier New"/>
        </w:rPr>
      </w:pPr>
      <w:r w:rsidRPr="00AB0D36">
        <w:rPr>
          <w:rFonts w:ascii="Courier New" w:hAnsi="Courier New" w:cs="Courier New"/>
        </w:rPr>
        <w:t>To measure the levels of violence (or peacefulness)</w:t>
      </w:r>
      <w:r w:rsidR="00260BE8" w:rsidRPr="00AB0D36">
        <w:rPr>
          <w:rFonts w:ascii="Courier New" w:hAnsi="Courier New" w:cs="Courier New"/>
        </w:rPr>
        <w:t xml:space="preserve"> </w:t>
      </w:r>
      <w:r w:rsidRPr="00AB0D36">
        <w:rPr>
          <w:rFonts w:ascii="Courier New" w:hAnsi="Courier New" w:cs="Courier New"/>
        </w:rPr>
        <w:t xml:space="preserve">we use the Global Peace Index (GPI). </w:t>
      </w:r>
      <w:r w:rsidR="00FB7015" w:rsidRPr="00AB0D36">
        <w:rPr>
          <w:rFonts w:ascii="Courier New" w:hAnsi="Courier New" w:cs="Courier New"/>
        </w:rPr>
        <w:t>GPI has been systematically calculated in the period that we study 2008-2017.</w:t>
      </w:r>
      <w:r w:rsidR="00FF0499" w:rsidRPr="00AB0D36">
        <w:rPr>
          <w:rFonts w:ascii="Courier New" w:hAnsi="Courier New" w:cs="Courier New"/>
        </w:rPr>
        <w:fldChar w:fldCharType="begin"/>
      </w:r>
      <w:r w:rsidR="009B58A9" w:rsidRPr="00AB0D36">
        <w:rPr>
          <w:rFonts w:ascii="Courier New" w:hAnsi="Courier New" w:cs="Courier New"/>
        </w:rPr>
        <w:instrText xml:space="preserve"> ADDIN EN.CITE &lt;EndNote&gt;&lt;Cite&gt;&lt;Author&gt;Institute for Economics &amp;amp; Peace&lt;/Author&gt;&lt;Year&gt;2019&lt;/Year&gt;&lt;RecNum&gt;155&lt;/RecNum&gt;&lt;DisplayText&gt;&lt;style face="superscript"&gt;31&lt;/style&gt;&lt;/DisplayText&gt;&lt;record&gt;&lt;rec-number&gt;155&lt;/rec-number&gt;&lt;foreign-keys&gt;&lt;key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sidR="00FF0499" w:rsidRPr="00AB0D36">
        <w:rPr>
          <w:rFonts w:ascii="Courier New" w:hAnsi="Courier New" w:cs="Courier New"/>
        </w:rPr>
        <w:fldChar w:fldCharType="separate"/>
      </w:r>
      <w:r w:rsidR="009B58A9" w:rsidRPr="00AB0D36">
        <w:rPr>
          <w:rFonts w:ascii="Courier New" w:hAnsi="Courier New" w:cs="Courier New"/>
          <w:noProof/>
          <w:vertAlign w:val="superscript"/>
        </w:rPr>
        <w:t>31</w:t>
      </w:r>
      <w:r w:rsidR="00FF0499" w:rsidRPr="00AB0D36">
        <w:rPr>
          <w:rFonts w:ascii="Courier New" w:hAnsi="Courier New" w:cs="Courier New"/>
        </w:rPr>
        <w:fldChar w:fldCharType="end"/>
      </w:r>
      <w:r w:rsidR="00FB7015" w:rsidRPr="00AB0D36">
        <w:rPr>
          <w:rFonts w:ascii="Courier New" w:hAnsi="Courier New" w:cs="Courier New"/>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comprehensive index at a global scale and, therefore, a primary source of this study.</w:t>
      </w:r>
      <w:r w:rsidR="005B58D7" w:rsidRPr="00AB0D36">
        <w:rPr>
          <w:rFonts w:ascii="Courier New" w:hAnsi="Courier New" w:cs="Courier New"/>
          <w:color w:val="000000"/>
        </w:rPr>
        <w:t xml:space="preserve"> The R-code to get the data is available at [URL].</w:t>
      </w:r>
    </w:p>
    <w:p w14:paraId="3FC2C629" w14:textId="77777777" w:rsidR="00E152E8" w:rsidRPr="00AB0D36" w:rsidRDefault="00E152E8" w:rsidP="00391B82">
      <w:pPr>
        <w:pStyle w:val="NoSpacing"/>
        <w:jc w:val="both"/>
        <w:rPr>
          <w:rFonts w:ascii="Courier New" w:hAnsi="Courier New" w:cs="Courier New"/>
          <w:b/>
        </w:rPr>
      </w:pPr>
    </w:p>
    <w:p w14:paraId="2E38EC96" w14:textId="7A6F7D4C" w:rsidR="00E152E8" w:rsidRPr="00AB0D36" w:rsidRDefault="00E152E8" w:rsidP="00391B82">
      <w:pPr>
        <w:pStyle w:val="NoSpacing"/>
        <w:jc w:val="both"/>
        <w:rPr>
          <w:rFonts w:ascii="Courier New" w:hAnsi="Courier New" w:cs="Courier New"/>
        </w:rPr>
      </w:pPr>
      <w:r w:rsidRPr="00AB0D36">
        <w:rPr>
          <w:rFonts w:ascii="Courier New" w:hAnsi="Courier New" w:cs="Courier New"/>
          <w:b/>
        </w:rPr>
        <w:lastRenderedPageBreak/>
        <w:t xml:space="preserve">Demographic methods. </w:t>
      </w:r>
      <w:r w:rsidRPr="00AB0D36">
        <w:rPr>
          <w:rFonts w:ascii="Courier New" w:hAnsi="Courier New" w:cs="Courier New"/>
        </w:rPr>
        <w:t>To more accurately measure the age-at-death distributions for each country we ungrouped the 5-year age intervals to single ages and distributed the deaths above age 85 with the penalized composite</w:t>
      </w:r>
      <w:r w:rsidR="002267ED" w:rsidRPr="00AB0D36">
        <w:rPr>
          <w:rFonts w:ascii="Courier New" w:hAnsi="Courier New" w:cs="Courier New"/>
        </w:rPr>
        <w:t xml:space="preserve"> model</w:t>
      </w:r>
      <w:r w:rsidRPr="00AB0D36">
        <w:rPr>
          <w:rFonts w:ascii="Courier New" w:hAnsi="Courier New" w:cs="Courier New"/>
        </w:rPr>
        <w:t xml:space="preserve"> assuming that deaths follow a Poisson distribution</w:t>
      </w:r>
      <w:r w:rsidR="00020F08" w:rsidRPr="00AB0D36">
        <w:rPr>
          <w:rFonts w:ascii="Courier New" w:hAnsi="Courier New" w:cs="Courier New"/>
        </w:rPr>
        <w:t xml:space="preserve"> and calculated age-specific mortality rates</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&lt;EndNote&gt;&lt;Cite&gt;&lt;Author&gt;Rizzi&lt;/Author&gt;&lt;Year&gt;2018&lt;/Year&gt;&lt;RecNum&gt;159&lt;/RecNum&gt;&lt;DisplayText&gt;&lt;style face="superscript"&gt;38&lt;/style&gt;&lt;/DisplayText&gt;&lt;record&gt;&lt;rec-number&gt;159&lt;/rec-number&gt;&lt;foreign-keys&gt;&lt;key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38</w:t>
      </w:r>
      <w:r w:rsidR="00FF0499" w:rsidRPr="00AB0D36">
        <w:rPr>
          <w:rFonts w:ascii="Courier New" w:hAnsi="Courier New" w:cs="Courier New"/>
        </w:rPr>
        <w:fldChar w:fldCharType="end"/>
      </w:r>
      <w:r w:rsidR="00020F08" w:rsidRPr="00AB0D36">
        <w:rPr>
          <w:rFonts w:ascii="Courier New" w:hAnsi="Courier New" w:cs="Courier New"/>
        </w:rPr>
        <w:t xml:space="preserve"> We constructed life tables for each country, sex, and year following standard demographic techniques</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39</w:t>
      </w:r>
      <w:r w:rsidR="00FF0499" w:rsidRPr="00AB0D36">
        <w:rPr>
          <w:rFonts w:ascii="Courier New" w:hAnsi="Courier New" w:cs="Courier New"/>
        </w:rPr>
        <w:fldChar w:fldCharType="end"/>
      </w:r>
      <w:r w:rsidR="00FF0499" w:rsidRPr="00AB0D36">
        <w:rPr>
          <w:rFonts w:ascii="Courier New" w:hAnsi="Courier New" w:cs="Courier New"/>
        </w:rPr>
        <w:t xml:space="preserve"> </w:t>
      </w:r>
      <w:r w:rsidR="00020F08" w:rsidRPr="00AB0D36">
        <w:rPr>
          <w:rFonts w:ascii="Courier New" w:hAnsi="Courier New" w:cs="Courier New"/>
        </w:rPr>
        <w:t xml:space="preserve">From these, lifespan uncertainty conditional on surviving to age 10 </w:t>
      </w:r>
      <w:r w:rsidR="002267ED" w:rsidRPr="00AB0D36">
        <w:rPr>
          <w:rFonts w:ascii="Courier New" w:hAnsi="Courier New" w:cs="Courier New"/>
        </w:rPr>
        <w:t xml:space="preserve">were calculated. </w:t>
      </w:r>
    </w:p>
    <w:p w14:paraId="58D8FA3A" w14:textId="77777777" w:rsidR="002267ED" w:rsidRPr="00AB0D36" w:rsidRDefault="002267ED" w:rsidP="00391B82">
      <w:pPr>
        <w:pStyle w:val="NoSpacing"/>
        <w:jc w:val="both"/>
        <w:rPr>
          <w:rFonts w:ascii="Courier New" w:hAnsi="Courier New" w:cs="Courier New"/>
        </w:rPr>
      </w:pPr>
    </w:p>
    <w:p w14:paraId="170464B4" w14:textId="3BD210AB" w:rsidR="00E152E8" w:rsidRPr="00AB0D36" w:rsidRDefault="002267ED" w:rsidP="00391B82">
      <w:pPr>
        <w:pStyle w:val="NoSpacing"/>
        <w:jc w:val="both"/>
        <w:rPr>
          <w:rFonts w:ascii="Courier New" w:hAnsi="Courier New" w:cs="Courier New"/>
        </w:rPr>
      </w:pPr>
      <w:r w:rsidRPr="00AB0D36">
        <w:rPr>
          <w:rFonts w:ascii="Courier New" w:hAnsi="Courier New" w:cs="Courier New"/>
        </w:rPr>
        <w:t>To disentangle the effect of violent deaths we calculated life expectancy and lifespan uncertainty in absence of these following the cause-deleted life table methodology</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&lt;EndNote&gt;&lt;Cite&gt;&lt;Author&gt;Preston&lt;/Author&gt;&lt;Year&gt;2001&lt;/Year&gt;&lt;RecNum&gt;10&lt;/RecNum&gt;&lt;DisplayText&gt;&lt;style face="superscript"&gt;39&lt;/style&gt;&lt;/DisplayText&gt;&lt;record&gt;&lt;rec-number&gt;10&lt;/rec-number&gt;&lt;foreign-keys&gt;&lt;key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39</w:t>
      </w:r>
      <w:r w:rsidR="00FF0499" w:rsidRPr="00AB0D36">
        <w:rPr>
          <w:rFonts w:ascii="Courier New" w:hAnsi="Courier New" w:cs="Courier New"/>
        </w:rPr>
        <w:fldChar w:fldCharType="end"/>
      </w:r>
      <w:r w:rsidR="00FF0499" w:rsidRPr="00AB0D36">
        <w:rPr>
          <w:rFonts w:ascii="Courier New" w:hAnsi="Courier New" w:cs="Courier New"/>
        </w:rPr>
        <w:t xml:space="preserve"> </w:t>
      </w:r>
      <w:r w:rsidRPr="00AB0D36">
        <w:rPr>
          <w:rFonts w:ascii="Courier New" w:hAnsi="Courier New" w:cs="Courier New"/>
        </w:rPr>
        <w:t>Additionally, we decomposed the difference in lifespan uncertainty between violent countries and RPR using the linear integral model for decomposition</w:t>
      </w:r>
      <w:r w:rsidR="00FF0499" w:rsidRPr="00AB0D36">
        <w:rPr>
          <w:rFonts w:ascii="Courier New" w:hAnsi="Courier New" w:cs="Courier New"/>
        </w:rPr>
        <w:t>.</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&lt;EndNote&gt;&lt;Cite&gt;&lt;Author&gt;Horiuchi&lt;/Author&gt;&lt;Year&gt;2008&lt;/Year&gt;&lt;RecNum&gt;29&lt;/RecNum&gt;&lt;DisplayText&gt;&lt;style face="superscript"&gt;40&lt;/style&gt;&lt;/DisplayText&gt;&lt;record&gt;&lt;rec-number&gt;29&lt;/rec-number&gt;&lt;foreign-keys&gt;&lt;key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40</w:t>
      </w:r>
      <w:r w:rsidR="00FF0499" w:rsidRPr="00AB0D36">
        <w:rPr>
          <w:rFonts w:ascii="Courier New" w:hAnsi="Courier New" w:cs="Courier New"/>
        </w:rPr>
        <w:fldChar w:fldCharType="end"/>
      </w:r>
      <w:r w:rsidR="00FF0499" w:rsidRPr="00AB0D36">
        <w:rPr>
          <w:rFonts w:ascii="Courier New" w:hAnsi="Courier New" w:cs="Courier New"/>
        </w:rPr>
        <w:t xml:space="preserve"> </w:t>
      </w:r>
      <w:r w:rsidR="00B437F4" w:rsidRPr="00AB0D36">
        <w:rPr>
          <w:rFonts w:ascii="Courier New" w:hAnsi="Courier New" w:cs="Courier New"/>
        </w:rPr>
        <w:t>All procedures were done using the R soft</w:t>
      </w:r>
      <w:r w:rsidR="00FF0499" w:rsidRPr="00AB0D36">
        <w:rPr>
          <w:rFonts w:ascii="Courier New" w:hAnsi="Courier New" w:cs="Courier New"/>
        </w:rPr>
        <w:t>w</w:t>
      </w:r>
      <w:r w:rsidR="00B437F4" w:rsidRPr="00AB0D36">
        <w:rPr>
          <w:rFonts w:ascii="Courier New" w:hAnsi="Courier New" w:cs="Courier New"/>
        </w:rPr>
        <w:t>are,</w:t>
      </w:r>
      <w:r w:rsidR="00FF0499"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&lt;EndNote&gt;&lt;Cite&gt;&lt;Author&gt;Team&lt;/Author&gt;&lt;Year&gt;2014&lt;/Year&gt;&lt;RecNum&gt;160&lt;/RecNum&gt;&lt;DisplayText&gt;&lt;style face="superscript"&gt;41&lt;/style&gt;&lt;/DisplayText&gt;&lt;record&gt;&lt;rec-number&gt;160&lt;/rec-number&gt;&lt;foreign-keys&gt;&lt;key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sidR="00FF0499" w:rsidRPr="00AB0D36">
        <w:rPr>
          <w:rFonts w:ascii="Courier New" w:hAnsi="Courier New" w:cs="Courier New"/>
        </w:rPr>
        <w:fldChar w:fldCharType="separate"/>
      </w:r>
      <w:r w:rsidR="00314D92" w:rsidRPr="00AB0D36">
        <w:rPr>
          <w:rFonts w:ascii="Courier New" w:hAnsi="Courier New" w:cs="Courier New"/>
          <w:noProof/>
          <w:vertAlign w:val="superscript"/>
        </w:rPr>
        <w:t>41</w:t>
      </w:r>
      <w:r w:rsidR="00FF0499" w:rsidRPr="00AB0D36">
        <w:rPr>
          <w:rFonts w:ascii="Courier New" w:hAnsi="Courier New" w:cs="Courier New"/>
        </w:rPr>
        <w:fldChar w:fldCharType="end"/>
      </w:r>
      <w:r w:rsidR="00B437F4" w:rsidRPr="00AB0D36">
        <w:rPr>
          <w:rFonts w:ascii="Courier New" w:hAnsi="Courier New" w:cs="Courier New"/>
        </w:rPr>
        <w:t xml:space="preserve"> and are fully reproducible from the public repository [URL]. </w:t>
      </w:r>
    </w:p>
    <w:p w14:paraId="1E981ADE" w14:textId="77777777" w:rsidR="00E314EF" w:rsidRPr="00AB0D36" w:rsidRDefault="00E314EF" w:rsidP="00391B82">
      <w:pPr>
        <w:pStyle w:val="NoSpacing"/>
        <w:jc w:val="both"/>
        <w:rPr>
          <w:rFonts w:ascii="Courier New" w:hAnsi="Courier New" w:cs="Courier New"/>
          <w:b/>
        </w:rPr>
      </w:pPr>
    </w:p>
    <w:p w14:paraId="4C4B8972" w14:textId="1C2A7982" w:rsidR="00E314EF" w:rsidRPr="00AB0D36" w:rsidRDefault="00E314EF" w:rsidP="00391B82">
      <w:pPr>
        <w:pStyle w:val="NoSpacing"/>
        <w:jc w:val="both"/>
        <w:rPr>
          <w:rFonts w:ascii="Courier New" w:hAnsi="Courier New" w:cs="Courier New"/>
          <w:b/>
        </w:rPr>
      </w:pPr>
      <w:r w:rsidRPr="00AB0D36">
        <w:rPr>
          <w:rFonts w:ascii="Courier New" w:hAnsi="Courier New" w:cs="Courier New"/>
          <w:b/>
        </w:rPr>
        <w:t>Life span uncertainty indicator</w:t>
      </w:r>
      <w:r w:rsidR="007D4D01" w:rsidRPr="00AB0D36">
        <w:rPr>
          <w:rFonts w:ascii="Courier New" w:hAnsi="Courier New" w:cs="Courier New"/>
          <w:b/>
        </w:rPr>
        <w:t xml:space="preserve">. </w:t>
      </w:r>
      <w:r w:rsidR="00943238" w:rsidRPr="00AB0D36">
        <w:rPr>
          <w:rFonts w:ascii="Courier New" w:hAnsi="Courier New" w:cs="Courier New"/>
        </w:rPr>
        <w:t>S</w:t>
      </w:r>
      <w:r w:rsidRPr="00AB0D36">
        <w:rPr>
          <w:rFonts w:ascii="Courier New" w:hAnsi="Courier New" w:cs="Courier New"/>
        </w:rPr>
        <w:t>everal indices</w:t>
      </w:r>
      <w:r w:rsidR="00020F08" w:rsidRPr="00AB0D36">
        <w:rPr>
          <w:rFonts w:ascii="Courier New" w:hAnsi="Courier New" w:cs="Courier New"/>
        </w:rPr>
        <w:t>,</w:t>
      </w:r>
      <w:r w:rsidRPr="00AB0D36">
        <w:rPr>
          <w:rFonts w:ascii="Courier New" w:hAnsi="Courier New" w:cs="Courier New"/>
        </w:rPr>
        <w:t xml:space="preserve"> highly correlated</w:t>
      </w:r>
      <w:r w:rsidR="00020F08" w:rsidRPr="00AB0D36">
        <w:rPr>
          <w:rFonts w:ascii="Courier New" w:hAnsi="Courier New" w:cs="Courier New"/>
        </w:rPr>
        <w:t>,</w:t>
      </w:r>
      <w:r w:rsidRPr="00AB0D36">
        <w:rPr>
          <w:rFonts w:ascii="Courier New" w:hAnsi="Courier New" w:cs="Courier New"/>
        </w:rPr>
        <w:t xml:space="preserve"> to measure lifespan uncertainty</w:t>
      </w:r>
      <w:r w:rsidR="00943238" w:rsidRPr="00AB0D36">
        <w:rPr>
          <w:rFonts w:ascii="Courier New" w:hAnsi="Courier New" w:cs="Courier New"/>
        </w:rPr>
        <w:t xml:space="preserve"> exist</w:t>
      </w:r>
      <w:r w:rsidR="00054177" w:rsidRPr="00AB0D36">
        <w:rPr>
          <w:rFonts w:ascii="Courier New" w:hAnsi="Courier New" w:cs="Courier New"/>
        </w:rPr>
        <w:t>.</w:t>
      </w:r>
      <w:r w:rsidR="00054177"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&lt;EndNote&gt;&lt;Cite&gt;&lt;Author&gt;van Raalte&lt;/Author&gt;&lt;Year&gt;2013&lt;/Year&gt;&lt;RecNum&gt;9&lt;/RecNum&gt;&lt;DisplayText&gt;&lt;style face="superscript"&gt;34,42&lt;/style&gt;&lt;/DisplayText&gt;&lt;record&gt;&lt;rec-number&gt;9&lt;/rec-number&gt;&lt;foreign-keys&gt;&lt;key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054177" w:rsidRPr="00AB0D36">
        <w:rPr>
          <w:rFonts w:ascii="Courier New" w:hAnsi="Courier New" w:cs="Courier New"/>
        </w:rPr>
        <w:fldChar w:fldCharType="separate"/>
      </w:r>
      <w:r w:rsidR="00314D92" w:rsidRPr="00AB0D36">
        <w:rPr>
          <w:rFonts w:ascii="Courier New" w:hAnsi="Courier New" w:cs="Courier New"/>
          <w:noProof/>
          <w:vertAlign w:val="superscript"/>
        </w:rPr>
        <w:t>34,42</w:t>
      </w:r>
      <w:r w:rsidR="00054177" w:rsidRPr="00AB0D36">
        <w:rPr>
          <w:rFonts w:ascii="Courier New" w:hAnsi="Courier New" w:cs="Courier New"/>
        </w:rPr>
        <w:fldChar w:fldCharType="end"/>
      </w:r>
      <w:r w:rsidRPr="00AB0D36">
        <w:rPr>
          <w:rFonts w:ascii="Courier New" w:hAnsi="Courier New" w:cs="Courier New"/>
        </w:rPr>
        <w:t xml:space="preserve"> We </w:t>
      </w:r>
      <w:r w:rsidR="00260BE8" w:rsidRPr="00AB0D36">
        <w:rPr>
          <w:rFonts w:ascii="Courier New" w:hAnsi="Courier New" w:cs="Courier New"/>
        </w:rPr>
        <w:t>chose</w:t>
      </w:r>
      <w:r w:rsidRPr="00AB0D36">
        <w:rPr>
          <w:rFonts w:ascii="Courier New" w:hAnsi="Courier New" w:cs="Courier New"/>
        </w:rPr>
        <w:t xml:space="preserve"> the standard deviation of longevity conditional on surviving to age 10. This indicator has the advantage</w:t>
      </w:r>
      <w:r w:rsidR="00943238" w:rsidRPr="00AB0D36">
        <w:rPr>
          <w:rFonts w:ascii="Courier New" w:hAnsi="Courier New" w:cs="Courier New"/>
        </w:rPr>
        <w:t>s</w:t>
      </w:r>
      <w:r w:rsidRPr="00AB0D36">
        <w:rPr>
          <w:rFonts w:ascii="Courier New" w:hAnsi="Courier New" w:cs="Courier New"/>
        </w:rPr>
        <w:t xml:space="preserve"> </w:t>
      </w:r>
      <w:r w:rsidR="00943238" w:rsidRPr="00AB0D36">
        <w:rPr>
          <w:rFonts w:ascii="Courier New" w:hAnsi="Courier New" w:cs="Courier New"/>
        </w:rPr>
        <w:t>of being widely used as dispersion indicator in statistics, easy to interpret, decomposable</w:t>
      </w:r>
      <w:r w:rsidRPr="00AB0D36">
        <w:rPr>
          <w:rFonts w:ascii="Courier New" w:hAnsi="Courier New" w:cs="Courier New"/>
        </w:rPr>
        <w:t xml:space="preserve"> into age- and cause-specific </w:t>
      </w:r>
      <w:r w:rsidR="00DD10A0" w:rsidRPr="00AB0D36">
        <w:rPr>
          <w:rFonts w:ascii="Courier New" w:hAnsi="Courier New" w:cs="Courier New"/>
        </w:rPr>
        <w:t xml:space="preserve">components, and is expressed in years. </w:t>
      </w:r>
      <w:r w:rsidR="00943238" w:rsidRPr="00AB0D36">
        <w:rPr>
          <w:rFonts w:ascii="Courier New" w:hAnsi="Courier New" w:cs="Courier New"/>
        </w:rPr>
        <w:t>In life table notation the standard deviation (</w:t>
      </w:r>
      <m:oMath>
        <m:r>
          <w:rPr>
            <w:rFonts w:ascii="Cambria Math" w:hAnsi="Cambria Math" w:cs="Courier New"/>
            <w:color w:val="000000" w:themeColor="text1"/>
          </w:rPr>
          <m:t>σ</m:t>
        </m:r>
      </m:oMath>
      <w:r w:rsidR="00943238" w:rsidRPr="00AB0D36">
        <w:rPr>
          <w:rFonts w:ascii="Courier New" w:hAnsi="Courier New" w:cs="Courier New"/>
          <w:color w:val="000000" w:themeColor="text1"/>
        </w:rPr>
        <w:t>) is given by</w:t>
      </w:r>
    </w:p>
    <w:p w14:paraId="08E4A93E" w14:textId="77777777" w:rsidR="00943238" w:rsidRPr="00AB0D36" w:rsidRDefault="00E314EF" w:rsidP="00391B82">
      <w:pPr>
        <w:spacing w:line="480" w:lineRule="auto"/>
        <w:ind w:firstLine="720"/>
        <w:jc w:val="both"/>
        <w:rPr>
          <w:rFonts w:ascii="Courier New" w:hAnsi="Courier New" w:cs="Courier New"/>
        </w:rPr>
      </w:pPr>
      <m:oMathPara>
        <m:oMath>
          <m:r>
            <w:rPr>
              <w:rFonts w:ascii="Cambria Math" w:hAnsi="Cambria Math" w:cs="Courier New"/>
            </w:rPr>
            <m:t>σ</m:t>
          </m:r>
          <m:r>
            <m:rPr>
              <m:sty m:val="p"/>
            </m:rPr>
            <w:rPr>
              <w:rFonts w:ascii="Cambria Math" w:hAnsi="Cambria Math" w:cs="Courier New"/>
            </w:rPr>
            <m:t>=</m:t>
          </m:r>
          <m:rad>
            <m:radPr>
              <m:degHide m:val="1"/>
              <m:ctrlPr>
                <w:rPr>
                  <w:rFonts w:ascii="Cambria Math" w:hAnsi="Cambria Math" w:cs="Courier New"/>
                </w:rPr>
              </m:ctrlPr>
            </m:radPr>
            <m:deg/>
            <m:e>
              <m:nary>
                <m:naryPr>
                  <m:limLoc m:val="undOvr"/>
                  <m:ctrlPr>
                    <w:rPr>
                      <w:rFonts w:ascii="Cambria Math" w:hAnsi="Cambria Math" w:cs="Courier New"/>
                    </w:rPr>
                  </m:ctrlPr>
                </m:naryPr>
                <m:sub>
                  <m:r>
                    <m:rPr>
                      <m:sty m:val="p"/>
                    </m:rPr>
                    <w:rPr>
                      <w:rFonts w:ascii="Cambria Math" w:hAnsi="Cambria Math" w:cs="Courier New"/>
                    </w:rPr>
                    <m:t>10</m:t>
                  </m:r>
                </m:sub>
                <m:sup>
                  <m:r>
                    <w:rPr>
                      <w:rFonts w:ascii="Cambria Math" w:hAnsi="Cambria Math" w:cs="Courier New"/>
                    </w:rPr>
                    <m:t>ω</m:t>
                  </m:r>
                </m:sup>
                <m:e>
                  <m:sSup>
                    <m:sSupPr>
                      <m:ctrlPr>
                        <w:rPr>
                          <w:rFonts w:ascii="Cambria Math" w:hAnsi="Cambria Math" w:cs="Courier New"/>
                        </w:rPr>
                      </m:ctrlPr>
                    </m:sSupPr>
                    <m:e>
                      <m:r>
                        <m:rPr>
                          <m:sty m:val="p"/>
                        </m:rPr>
                        <w:rPr>
                          <w:rFonts w:ascii="Cambria Math" w:hAnsi="Cambria Math" w:cs="Courier New"/>
                        </w:rPr>
                        <m:t>(</m:t>
                      </m:r>
                      <m:r>
                        <w:rPr>
                          <w:rFonts w:ascii="Cambria Math" w:hAnsi="Cambria Math" w:cs="Courier New"/>
                        </w:rPr>
                        <m:t>x</m:t>
                      </m:r>
                      <m:r>
                        <m:rPr>
                          <m:sty m:val="p"/>
                        </m:rPr>
                        <w:rPr>
                          <w:rFonts w:ascii="Cambria Math" w:hAnsi="Cambria Math" w:cs="Courier New"/>
                        </w:rPr>
                        <m:t>-</m:t>
                      </m:r>
                      <m:sSub>
                        <m:sSubPr>
                          <m:ctrlPr>
                            <w:rPr>
                              <w:rFonts w:ascii="Cambria Math" w:hAnsi="Cambria Math" w:cs="Courier New"/>
                            </w:rPr>
                          </m:ctrlPr>
                        </m:sSubPr>
                        <m:e>
                          <m:r>
                            <w:rPr>
                              <w:rFonts w:ascii="Cambria Math" w:hAnsi="Cambria Math" w:cs="Courier New"/>
                            </w:rPr>
                            <m:t>e</m:t>
                          </m:r>
                        </m:e>
                        <m:sub>
                          <m:r>
                            <m:rPr>
                              <m:sty m:val="p"/>
                            </m:rPr>
                            <w:rPr>
                              <w:rFonts w:ascii="Cambria Math" w:hAnsi="Cambria Math" w:cs="Courier New"/>
                            </w:rPr>
                            <m:t>10</m:t>
                          </m:r>
                        </m:sub>
                      </m:sSub>
                      <m:r>
                        <m:rPr>
                          <m:sty m:val="p"/>
                        </m:rPr>
                        <w:rPr>
                          <w:rFonts w:ascii="Cambria Math" w:hAnsi="Cambria Math" w:cs="Courier New"/>
                        </w:rPr>
                        <m:t>)</m:t>
                      </m:r>
                    </m:e>
                    <m:sup>
                      <m:r>
                        <m:rPr>
                          <m:sty m:val="p"/>
                        </m:rPr>
                        <w:rPr>
                          <w:rFonts w:ascii="Cambria Math" w:hAnsi="Cambria Math" w:cs="Courier New"/>
                        </w:rPr>
                        <m:t>2</m:t>
                      </m:r>
                    </m:sup>
                  </m:sSup>
                  <m:r>
                    <w:rPr>
                      <w:rFonts w:ascii="Cambria Math" w:hAnsi="Cambria Math" w:cs="Courier New"/>
                    </w:rPr>
                    <m:t>f</m:t>
                  </m:r>
                  <m:d>
                    <m:dPr>
                      <m:ctrlPr>
                        <w:rPr>
                          <w:rFonts w:ascii="Cambria Math" w:hAnsi="Cambria Math" w:cs="Courier New"/>
                        </w:rPr>
                      </m:ctrlPr>
                    </m:dPr>
                    <m:e>
                      <m:r>
                        <w:rPr>
                          <w:rFonts w:ascii="Cambria Math" w:hAnsi="Cambria Math" w:cs="Courier New"/>
                        </w:rPr>
                        <m:t>x</m:t>
                      </m:r>
                    </m:e>
                  </m:d>
                  <m:r>
                    <m:rPr>
                      <m:nor/>
                    </m:rPr>
                    <w:rPr>
                      <w:rFonts w:ascii="Courier New" w:hAnsi="Courier New" w:cs="Courier New"/>
                    </w:rPr>
                    <m:t>d</m:t>
                  </m:r>
                  <m:r>
                    <w:rPr>
                      <w:rFonts w:ascii="Cambria Math" w:hAnsi="Cambria Math" w:cs="Courier New"/>
                    </w:rPr>
                    <m:t>x</m:t>
                  </m:r>
                </m:e>
              </m:nary>
            </m:e>
          </m:rad>
          <m:r>
            <m:rPr>
              <m:sty m:val="p"/>
            </m:rPr>
            <w:rPr>
              <w:rFonts w:ascii="Cambria Math" w:hAnsi="Cambria Math" w:cs="Courier New"/>
            </w:rPr>
            <m:t xml:space="preserve">.                                 (1)              </m:t>
          </m:r>
        </m:oMath>
      </m:oMathPara>
    </w:p>
    <w:p w14:paraId="473D664C" w14:textId="0109D4AA" w:rsidR="00B437F4" w:rsidRPr="00AB0D36" w:rsidRDefault="00E314EF" w:rsidP="00391B82">
      <w:pPr>
        <w:pStyle w:val="NoSpacing"/>
        <w:jc w:val="both"/>
        <w:rPr>
          <w:rFonts w:ascii="Courier New" w:hAnsi="Courier New" w:cs="Courier New"/>
        </w:rPr>
      </w:pPr>
      <w:r w:rsidRPr="00AB0D36">
        <w:rPr>
          <w:rFonts w:ascii="Courier New" w:hAnsi="Courier New" w:cs="Courier New"/>
        </w:rPr>
        <w:t xml:space="preserve">Where </w:t>
      </w:r>
      <m:oMath>
        <m:r>
          <w:rPr>
            <w:rFonts w:ascii="Cambria Math" w:hAnsi="Cambria Math" w:cs="Courier New"/>
          </w:rPr>
          <m:t>f</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10</m:t>
            </m:r>
          </m:sub>
        </m:sSub>
      </m:oMath>
      <w:r w:rsidRPr="00AB0D36">
        <w:rPr>
          <w:rFonts w:ascii="Courier New" w:hAnsi="Courier New" w:cs="Courier New"/>
        </w:rPr>
        <w:t xml:space="preserve"> and </w:t>
      </w:r>
      <m:oMath>
        <m:r>
          <w:rPr>
            <w:rFonts w:ascii="Cambria Math" w:hAnsi="Cambria Math" w:cs="Courier New"/>
          </w:rPr>
          <m:t>ω</m:t>
        </m:r>
      </m:oMath>
      <w:r w:rsidR="00943238" w:rsidRPr="00AB0D36">
        <w:rPr>
          <w:rFonts w:ascii="Courier New" w:hAnsi="Courier New" w:cs="Courier New"/>
        </w:rPr>
        <w:t xml:space="preserve"> denote the age-</w:t>
      </w:r>
      <w:r w:rsidRPr="00AB0D36">
        <w:rPr>
          <w:rFonts w:ascii="Courier New" w:hAnsi="Courier New" w:cs="Courier New"/>
        </w:rPr>
        <w:t>at</w:t>
      </w:r>
      <w:r w:rsidR="00943238" w:rsidRPr="00AB0D36">
        <w:rPr>
          <w:rFonts w:ascii="Courier New" w:hAnsi="Courier New" w:cs="Courier New"/>
        </w:rPr>
        <w:t>-</w:t>
      </w:r>
      <w:r w:rsidRPr="00AB0D36">
        <w:rPr>
          <w:rFonts w:ascii="Courier New" w:hAnsi="Courier New" w:cs="Courier New"/>
        </w:rPr>
        <w:t>death density function, life expectancy at age</w:t>
      </w:r>
      <w:r w:rsidR="00943238" w:rsidRPr="00AB0D36">
        <w:rPr>
          <w:rFonts w:ascii="Courier New" w:hAnsi="Courier New" w:cs="Courier New"/>
        </w:rPr>
        <w:t xml:space="preserve"> 10</w:t>
      </w:r>
      <w:r w:rsidRPr="00AB0D36">
        <w:rPr>
          <w:rFonts w:ascii="Courier New" w:hAnsi="Courier New" w:cs="Courier New"/>
        </w:rPr>
        <w:t>, and the open-aged interval (110+ in our case), respectively.</w:t>
      </w:r>
      <w:r w:rsidR="0033339D" w:rsidRPr="00AB0D36">
        <w:rPr>
          <w:rFonts w:ascii="Courier New" w:hAnsi="Courier New" w:cs="Courier New"/>
        </w:rPr>
        <w:t xml:space="preserve"> We condition to age 10 to capture the onset of violent deaths, which [x%</w:t>
      </w:r>
      <w:r w:rsidR="00054177" w:rsidRPr="00AB0D36">
        <w:rPr>
          <w:rFonts w:ascii="Courier New" w:hAnsi="Courier New" w:cs="Courier New"/>
        </w:rPr>
        <w:t>, Tim?</w:t>
      </w:r>
      <w:r w:rsidR="0033339D" w:rsidRPr="00AB0D36">
        <w:rPr>
          <w:rFonts w:ascii="Courier New" w:hAnsi="Courier New" w:cs="Courier New"/>
        </w:rPr>
        <w:t>] occur over this age, and because infant mortality conceals mo</w:t>
      </w:r>
      <w:r w:rsidR="00054177" w:rsidRPr="00AB0D36">
        <w:rPr>
          <w:rFonts w:ascii="Courier New" w:hAnsi="Courier New" w:cs="Courier New"/>
        </w:rPr>
        <w:t>rtality dynamics of adult ages.</w:t>
      </w:r>
      <w:r w:rsidR="00054177" w:rsidRPr="00AB0D36">
        <w:rPr>
          <w:rFonts w:ascii="Courier New" w:hAnsi="Courier New" w:cs="Courier New"/>
        </w:rPr>
        <w:fldChar w:fldCharType="begin"/>
      </w:r>
      <w:r w:rsidR="00314D92" w:rsidRPr="00AB0D36">
        <w:rPr>
          <w:rFonts w:ascii="Courier New" w:hAnsi="Courier New" w:cs="Courier New"/>
        </w:rPr>
        <w:instrText xml:space="preserve"> ADDIN EN.CITE &lt;EndNote&gt;&lt;Cite&gt;&lt;Author&gt;Edwards&lt;/Author&gt;&lt;Year&gt;2005&lt;/Year&gt;&lt;RecNum&gt;103&lt;/RecNum&gt;&lt;DisplayText&gt;&lt;style face="superscript"&gt;43&lt;/style&gt;&lt;/DisplayText&gt;&lt;record&gt;&lt;rec-number&gt;103&lt;/rec-number&gt;&lt;foreign-keys&gt;&lt;key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00054177" w:rsidRPr="00AB0D36">
        <w:rPr>
          <w:rFonts w:ascii="Courier New" w:hAnsi="Courier New" w:cs="Courier New"/>
        </w:rPr>
        <w:fldChar w:fldCharType="separate"/>
      </w:r>
      <w:r w:rsidR="00314D92" w:rsidRPr="00AB0D36">
        <w:rPr>
          <w:rFonts w:ascii="Courier New" w:hAnsi="Courier New" w:cs="Courier New"/>
          <w:noProof/>
          <w:vertAlign w:val="superscript"/>
        </w:rPr>
        <w:t>43</w:t>
      </w:r>
      <w:r w:rsidR="00054177" w:rsidRPr="00AB0D36">
        <w:rPr>
          <w:rFonts w:ascii="Courier New" w:hAnsi="Courier New" w:cs="Courier New"/>
        </w:rPr>
        <w:fldChar w:fldCharType="end"/>
      </w:r>
    </w:p>
    <w:p w14:paraId="0138797A" w14:textId="77777777" w:rsidR="00724A9C" w:rsidRPr="00AB0D36" w:rsidRDefault="00724A9C" w:rsidP="00391B82">
      <w:pPr>
        <w:pStyle w:val="NoSpacing"/>
        <w:jc w:val="both"/>
        <w:rPr>
          <w:rFonts w:ascii="Courier New" w:hAnsi="Courier New" w:cs="Courier New"/>
        </w:rPr>
      </w:pPr>
    </w:p>
    <w:p w14:paraId="198A42FC" w14:textId="676F5A54" w:rsidR="006C30B1" w:rsidRPr="00AB0D36" w:rsidRDefault="00B437F4" w:rsidP="00391B82">
      <w:pPr>
        <w:pStyle w:val="NoSpacing"/>
        <w:jc w:val="both"/>
        <w:rPr>
          <w:rFonts w:ascii="Courier New" w:hAnsi="Courier New" w:cs="Courier New"/>
        </w:rPr>
      </w:pPr>
      <w:r w:rsidRPr="00AB0D36">
        <w:rPr>
          <w:rFonts w:ascii="Courier New" w:hAnsi="Courier New" w:cs="Courier New"/>
          <w:b/>
        </w:rPr>
        <w:t xml:space="preserve">Robustness check with life disparity. </w:t>
      </w:r>
      <w:r w:rsidRPr="00AB0D36">
        <w:rPr>
          <w:rFonts w:ascii="Courier New" w:hAnsi="Courier New" w:cs="Courier New"/>
        </w:rPr>
        <w:t xml:space="preserve">All figures were replicated using “life disparity” or average life lost. This indicator has been used in several lifespan inequality studies, including one focusing on homicide mortality.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14:paraId="35E93516" w14:textId="30D3C678" w:rsidR="00342C4A" w:rsidRPr="00AB0D36" w:rsidRDefault="00342C4A" w:rsidP="00391B82">
      <w:pPr>
        <w:pStyle w:val="NoSpacing"/>
        <w:jc w:val="both"/>
        <w:rPr>
          <w:rFonts w:ascii="Courier New" w:hAnsi="Courier New" w:cs="Courier New"/>
        </w:rPr>
      </w:pPr>
    </w:p>
    <w:p w14:paraId="4771B605" w14:textId="059DB089" w:rsidR="00342C4A" w:rsidRPr="00AB0D36" w:rsidRDefault="00342C4A" w:rsidP="00391B82">
      <w:pPr>
        <w:pStyle w:val="NoSpacing"/>
        <w:jc w:val="both"/>
        <w:rPr>
          <w:rFonts w:ascii="Courier New" w:hAnsi="Courier New" w:cs="Courier New"/>
        </w:rPr>
      </w:pPr>
      <w:r w:rsidRPr="00AB0D36">
        <w:rPr>
          <w:rFonts w:ascii="Courier New" w:hAnsi="Courier New" w:cs="Courier New"/>
          <w:b/>
        </w:rPr>
        <w:t>Robustness check conditioning on surviving to different ages.</w:t>
      </w:r>
    </w:p>
    <w:p w14:paraId="68387B10" w14:textId="5BFE61A3" w:rsidR="00B437F4" w:rsidRPr="00AB0D36" w:rsidRDefault="00B437F4" w:rsidP="00391B82">
      <w:pPr>
        <w:pStyle w:val="NoSpacing"/>
        <w:jc w:val="both"/>
        <w:rPr>
          <w:rFonts w:ascii="Courier New" w:hAnsi="Courier New" w:cs="Courier New"/>
        </w:rPr>
      </w:pPr>
    </w:p>
    <w:p w14:paraId="48F4840E" w14:textId="377A11C1" w:rsidR="00724A9C" w:rsidRPr="00AB0D36" w:rsidRDefault="00724A9C" w:rsidP="00391B82">
      <w:pPr>
        <w:spacing w:after="0" w:line="240" w:lineRule="auto"/>
        <w:jc w:val="both"/>
        <w:rPr>
          <w:rFonts w:ascii="Courier New" w:hAnsi="Courier New" w:cs="Courier New"/>
        </w:rPr>
      </w:pPr>
      <w:r w:rsidRPr="00AB0D36">
        <w:rPr>
          <w:rFonts w:ascii="Courier New" w:hAnsi="Courier New" w:cs="Courier New"/>
          <w:b/>
          <w:bCs/>
          <w:color w:val="000000"/>
        </w:rPr>
        <w:t>Selection of violent countries and</w:t>
      </w:r>
      <w:r w:rsidR="00623943" w:rsidRPr="00AB0D36">
        <w:rPr>
          <w:rFonts w:ascii="Courier New" w:hAnsi="Courier New" w:cs="Courier New"/>
          <w:b/>
          <w:bCs/>
          <w:color w:val="000000"/>
        </w:rPr>
        <w:t xml:space="preserve"> construction of</w:t>
      </w:r>
      <w:r w:rsidRPr="00AB0D36">
        <w:rPr>
          <w:rFonts w:ascii="Courier New" w:hAnsi="Courier New" w:cs="Courier New"/>
          <w:b/>
          <w:bCs/>
          <w:color w:val="000000"/>
        </w:rPr>
        <w:t xml:space="preserve"> the robust peaceful </w:t>
      </w:r>
      <w:r w:rsidR="00623943" w:rsidRPr="00AB0D36">
        <w:rPr>
          <w:rFonts w:ascii="Courier New" w:hAnsi="Courier New" w:cs="Courier New"/>
          <w:b/>
          <w:bCs/>
          <w:color w:val="000000"/>
        </w:rPr>
        <w:t>region</w:t>
      </w:r>
      <w:r w:rsidR="00787F2C" w:rsidRPr="00AB0D36">
        <w:rPr>
          <w:rFonts w:ascii="Courier New" w:hAnsi="Courier New" w:cs="Courier New"/>
          <w:b/>
          <w:bCs/>
          <w:color w:val="000000"/>
        </w:rPr>
        <w:t xml:space="preserve"> (RP</w:t>
      </w:r>
      <w:r w:rsidR="00623943" w:rsidRPr="00AB0D36">
        <w:rPr>
          <w:rFonts w:ascii="Courier New" w:hAnsi="Courier New" w:cs="Courier New"/>
          <w:b/>
          <w:bCs/>
          <w:color w:val="000000"/>
        </w:rPr>
        <w:t>R</w:t>
      </w:r>
      <w:r w:rsidR="00787F2C" w:rsidRPr="00AB0D36">
        <w:rPr>
          <w:rFonts w:ascii="Courier New" w:hAnsi="Courier New" w:cs="Courier New"/>
          <w:b/>
          <w:bCs/>
          <w:color w:val="000000"/>
        </w:rPr>
        <w:t>)</w:t>
      </w:r>
      <w:r w:rsidRPr="00AB0D36">
        <w:rPr>
          <w:rFonts w:ascii="Courier New" w:hAnsi="Courier New" w:cs="Courier New"/>
          <w:b/>
          <w:bCs/>
          <w:color w:val="000000"/>
        </w:rPr>
        <w:t xml:space="preserve">. </w:t>
      </w:r>
      <w:r w:rsidRPr="00AB0D36">
        <w:rPr>
          <w:rFonts w:ascii="Courier New" w:hAnsi="Courier New" w:cs="Courier New"/>
          <w:color w:val="000000"/>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Portugal, </w:t>
      </w:r>
      <w:r w:rsidR="0056396E" w:rsidRPr="00AB0D36">
        <w:rPr>
          <w:rFonts w:ascii="Courier New" w:hAnsi="Courier New" w:cs="Courier New"/>
          <w:color w:val="000000"/>
        </w:rPr>
        <w:t>Singapore</w:t>
      </w:r>
      <w:r w:rsidRPr="00AB0D36">
        <w:rPr>
          <w:rFonts w:ascii="Courier New" w:hAnsi="Courier New" w:cs="Courier New"/>
          <w:color w:val="000000"/>
        </w:rPr>
        <w:t xml:space="preserve">, Slovenia and Sweden. The “Most Violent” category </w:t>
      </w:r>
      <w:r w:rsidRPr="00AB0D36">
        <w:rPr>
          <w:rFonts w:ascii="Courier New" w:hAnsi="Courier New" w:cs="Courier New"/>
          <w:color w:val="000000"/>
        </w:rPr>
        <w:lastRenderedPageBreak/>
        <w:t xml:space="preserve">includes </w:t>
      </w:r>
      <w:r w:rsidR="00623943" w:rsidRPr="00AB0D36">
        <w:rPr>
          <w:rFonts w:ascii="Courier New" w:hAnsi="Courier New" w:cs="Courier New"/>
          <w:color w:val="000000"/>
        </w:rPr>
        <w:t>the 25 worst performers</w:t>
      </w:r>
      <w:r w:rsidRPr="00AB0D36">
        <w:rPr>
          <w:rFonts w:ascii="Courier New" w:hAnsi="Courier New" w:cs="Courier New"/>
          <w:color w:val="000000"/>
        </w:rPr>
        <w:t xml:space="preserve"> countries that scored a low or very low level of GPI</w:t>
      </w:r>
      <w:r w:rsidR="00623943" w:rsidRPr="00AB0D36">
        <w:rPr>
          <w:rFonts w:ascii="Courier New" w:hAnsi="Courier New" w:cs="Courier New"/>
          <w:color w:val="000000"/>
        </w:rPr>
        <w:t xml:space="preserve"> in 2017</w:t>
      </w:r>
      <w:r w:rsidRPr="00AB0D36">
        <w:rPr>
          <w:rFonts w:ascii="Courier New" w:hAnsi="Courier New" w:cs="Courier New"/>
          <w:color w:val="000000"/>
        </w:rPr>
        <w:t>.</w:t>
      </w:r>
      <w:r w:rsidR="00623943" w:rsidRPr="00AB0D36">
        <w:rPr>
          <w:rFonts w:ascii="Courier New" w:hAnsi="Courier New" w:cs="Courier New"/>
          <w:color w:val="000000"/>
        </w:rPr>
        <w:t xml:space="preserve"> [</w:t>
      </w:r>
      <w:del w:id="437" w:author="José Manuel Aburto" w:date="2019-03-04T10:44:00Z">
        <w:r w:rsidR="00623943" w:rsidRPr="00AB0D36" w:rsidDel="00AB0D36">
          <w:rPr>
            <w:rFonts w:ascii="Courier New" w:hAnsi="Courier New" w:cs="Courier New"/>
            <w:color w:val="FF0000"/>
          </w:rPr>
          <w:delText>Lets</w:delText>
        </w:r>
      </w:del>
      <w:ins w:id="438" w:author="José Manuel Aburto" w:date="2019-03-04T10:44:00Z">
        <w:r w:rsidR="00AB0D36" w:rsidRPr="00AB0D36">
          <w:rPr>
            <w:rFonts w:ascii="Courier New" w:hAnsi="Courier New" w:cs="Courier New"/>
            <w:color w:val="FF0000"/>
          </w:rPr>
          <w:t>Let’s</w:t>
        </w:r>
      </w:ins>
      <w:r w:rsidR="00623943" w:rsidRPr="00AB0D36">
        <w:rPr>
          <w:rFonts w:ascii="Courier New" w:hAnsi="Courier New" w:cs="Courier New"/>
          <w:color w:val="FF0000"/>
        </w:rPr>
        <w:t xml:space="preserve"> create a table with both the peaceful, violent and life uncertainty levels, gpi</w:t>
      </w:r>
      <w:r w:rsidR="00623943" w:rsidRPr="00AB0D36">
        <w:rPr>
          <w:rFonts w:ascii="Courier New" w:hAnsi="Courier New" w:cs="Courier New"/>
          <w:color w:val="000000"/>
        </w:rPr>
        <w:t>]</w:t>
      </w:r>
      <w:r w:rsidRPr="00AB0D36">
        <w:rPr>
          <w:rFonts w:ascii="Courier New" w:hAnsi="Courier New" w:cs="Courier New"/>
          <w:color w:val="000000"/>
        </w:rPr>
        <w:t xml:space="preserve"> 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14:paraId="59D5F385" w14:textId="77777777" w:rsidR="00B437F4" w:rsidRPr="00A764B4" w:rsidRDefault="00B437F4" w:rsidP="00391B82">
      <w:pPr>
        <w:pStyle w:val="NoSpacing"/>
        <w:jc w:val="both"/>
        <w:rPr>
          <w:rFonts w:ascii="Courier New" w:hAnsi="Courier New" w:cs="Courier New"/>
          <w:b/>
          <w:lang w:val="en-US"/>
        </w:rPr>
      </w:pPr>
    </w:p>
    <w:p w14:paraId="7FEC25EE" w14:textId="77777777" w:rsidR="00C06989" w:rsidRPr="00A764B4" w:rsidRDefault="00FC44E4" w:rsidP="00391B82">
      <w:pPr>
        <w:pStyle w:val="NoSpacing"/>
        <w:jc w:val="both"/>
        <w:rPr>
          <w:rFonts w:ascii="Courier New" w:hAnsi="Courier New" w:cs="Courier New"/>
          <w:b/>
          <w:lang w:val="en-US"/>
        </w:rPr>
      </w:pPr>
      <w:r w:rsidRPr="00A764B4">
        <w:rPr>
          <w:rFonts w:ascii="Courier New" w:hAnsi="Courier New" w:cs="Courier New"/>
          <w:b/>
          <w:lang w:val="en-US"/>
        </w:rPr>
        <w:t>References [50]</w:t>
      </w:r>
    </w:p>
    <w:p w14:paraId="21781BE4" w14:textId="77777777" w:rsidR="00C06989" w:rsidRPr="00A764B4" w:rsidRDefault="00C06989" w:rsidP="005D3DC5">
      <w:pPr>
        <w:pStyle w:val="NoSpacing"/>
        <w:rPr>
          <w:rFonts w:ascii="Courier New" w:hAnsi="Courier New" w:cs="Courier New"/>
          <w:b/>
          <w:lang w:val="en-US"/>
        </w:rPr>
      </w:pPr>
    </w:p>
    <w:p w14:paraId="02EDEF5B" w14:textId="77777777" w:rsidR="00EA4AEC" w:rsidRPr="00EA4AEC" w:rsidRDefault="00C06989" w:rsidP="00EA4AEC">
      <w:pPr>
        <w:pStyle w:val="EndNoteBibliography"/>
        <w:spacing w:after="0"/>
        <w:ind w:left="720" w:hanging="720"/>
      </w:pPr>
      <w:r w:rsidRPr="00A764B4">
        <w:rPr>
          <w:rFonts w:ascii="Courier New" w:hAnsi="Courier New" w:cs="Courier New"/>
          <w:b/>
        </w:rPr>
        <w:fldChar w:fldCharType="begin"/>
      </w:r>
      <w:r w:rsidRPr="00A764B4">
        <w:rPr>
          <w:rFonts w:ascii="Courier New" w:hAnsi="Courier New" w:cs="Courier New"/>
          <w:b/>
        </w:rPr>
        <w:instrText xml:space="preserve"> ADDIN EN.REFLIST </w:instrText>
      </w:r>
      <w:r w:rsidRPr="00A764B4">
        <w:rPr>
          <w:rFonts w:ascii="Courier New" w:hAnsi="Courier New" w:cs="Courier New"/>
          <w:b/>
        </w:rPr>
        <w:fldChar w:fldCharType="separate"/>
      </w:r>
      <w:r w:rsidR="00EA4AEC" w:rsidRPr="00EA4AEC">
        <w:t>1</w:t>
      </w:r>
      <w:r w:rsidR="00EA4AEC" w:rsidRPr="00EA4AEC">
        <w:tab/>
        <w:t xml:space="preserve">Reith, G. Uncertain times: the notion of ‘risk’and the development of modernity. </w:t>
      </w:r>
      <w:r w:rsidR="00EA4AEC" w:rsidRPr="00EA4AEC">
        <w:rPr>
          <w:i/>
        </w:rPr>
        <w:t>Time &amp; Society</w:t>
      </w:r>
      <w:r w:rsidR="00EA4AEC" w:rsidRPr="00EA4AEC">
        <w:t xml:space="preserve"> </w:t>
      </w:r>
      <w:r w:rsidR="00EA4AEC" w:rsidRPr="00EA4AEC">
        <w:rPr>
          <w:b/>
        </w:rPr>
        <w:t>13</w:t>
      </w:r>
      <w:r w:rsidR="00EA4AEC" w:rsidRPr="00EA4AEC">
        <w:t>, 383-402 (2004).</w:t>
      </w:r>
    </w:p>
    <w:p w14:paraId="25526C15" w14:textId="77777777" w:rsidR="00EA4AEC" w:rsidRPr="00EA4AEC" w:rsidRDefault="00EA4AEC" w:rsidP="00EA4AEC">
      <w:pPr>
        <w:pStyle w:val="EndNoteBibliography"/>
        <w:spacing w:after="0"/>
        <w:ind w:left="720" w:hanging="720"/>
      </w:pPr>
      <w:r w:rsidRPr="00EA4AEC">
        <w:t>2</w:t>
      </w:r>
      <w:r w:rsidRPr="00EA4AEC">
        <w:tab/>
        <w:t xml:space="preserve">Yaari, M. E. Uncertain lifetime, life insurance, and the theory of the consumer. </w:t>
      </w:r>
      <w:r w:rsidRPr="00EA4AEC">
        <w:rPr>
          <w:i/>
        </w:rPr>
        <w:t>The Review of Economic Studies</w:t>
      </w:r>
      <w:r w:rsidRPr="00EA4AEC">
        <w:t xml:space="preserve"> </w:t>
      </w:r>
      <w:r w:rsidRPr="00EA4AEC">
        <w:rPr>
          <w:b/>
        </w:rPr>
        <w:t>32</w:t>
      </w:r>
      <w:r w:rsidRPr="00EA4AEC">
        <w:t>, 137-150 (1965).</w:t>
      </w:r>
    </w:p>
    <w:p w14:paraId="04FF3345" w14:textId="77777777" w:rsidR="00EA4AEC" w:rsidRPr="00EA4AEC" w:rsidRDefault="00EA4AEC" w:rsidP="00EA4AEC">
      <w:pPr>
        <w:pStyle w:val="EndNoteBibliography"/>
        <w:spacing w:after="0"/>
        <w:ind w:left="720" w:hanging="720"/>
      </w:pPr>
      <w:r w:rsidRPr="00EA4AEC">
        <w:t>3</w:t>
      </w:r>
      <w:r w:rsidRPr="00EA4AEC">
        <w:tab/>
        <w:t xml:space="preserve">Abel, A. B. Precautionary saving and accidental bequests. </w:t>
      </w:r>
      <w:r w:rsidRPr="00EA4AEC">
        <w:rPr>
          <w:i/>
        </w:rPr>
        <w:t>The American Economic Review</w:t>
      </w:r>
      <w:r w:rsidRPr="00EA4AEC">
        <w:t xml:space="preserve"> </w:t>
      </w:r>
      <w:r w:rsidRPr="00EA4AEC">
        <w:rPr>
          <w:b/>
        </w:rPr>
        <w:t>75</w:t>
      </w:r>
      <w:r w:rsidRPr="00EA4AEC">
        <w:t>, 777-791 (1985).</w:t>
      </w:r>
    </w:p>
    <w:p w14:paraId="575346E8" w14:textId="77777777" w:rsidR="00EA4AEC" w:rsidRPr="00EA4AEC" w:rsidRDefault="00EA4AEC" w:rsidP="00EA4AEC">
      <w:pPr>
        <w:pStyle w:val="EndNoteBibliography"/>
        <w:spacing w:after="0"/>
        <w:ind w:left="720" w:hanging="720"/>
      </w:pPr>
      <w:r w:rsidRPr="00EA4AEC">
        <w:t>4</w:t>
      </w:r>
      <w:r w:rsidRPr="00EA4AEC">
        <w:tab/>
        <w:t xml:space="preserve">Eckstein, Z., Eichenbaum, M. &amp; Peled, D. Uncertain lifetimes and the welfare enhancing properties of annuity markets and social security. </w:t>
      </w:r>
      <w:r w:rsidRPr="00EA4AEC">
        <w:rPr>
          <w:i/>
        </w:rPr>
        <w:t>Journal of Public Economics</w:t>
      </w:r>
      <w:r w:rsidRPr="00EA4AEC">
        <w:t xml:space="preserve"> </w:t>
      </w:r>
      <w:r w:rsidRPr="00EA4AEC">
        <w:rPr>
          <w:b/>
        </w:rPr>
        <w:t>26</w:t>
      </w:r>
      <w:r w:rsidRPr="00EA4AEC">
        <w:t>, 303-326 (1985).</w:t>
      </w:r>
    </w:p>
    <w:p w14:paraId="553A6C65" w14:textId="77777777" w:rsidR="00EA4AEC" w:rsidRPr="00EA4AEC" w:rsidRDefault="00EA4AEC" w:rsidP="00EA4AEC">
      <w:pPr>
        <w:pStyle w:val="EndNoteBibliography"/>
        <w:spacing w:after="0"/>
        <w:ind w:left="720" w:hanging="720"/>
      </w:pPr>
      <w:r w:rsidRPr="00EA4AEC">
        <w:t>5</w:t>
      </w:r>
      <w:r w:rsidRPr="00EA4AEC">
        <w:tab/>
        <w:t xml:space="preserve">Barro, R. J. &amp; Friedman, J. W. On uncertain lifetimes. </w:t>
      </w:r>
      <w:r w:rsidRPr="00EA4AEC">
        <w:rPr>
          <w:i/>
        </w:rPr>
        <w:t>Journal of Political Economy</w:t>
      </w:r>
      <w:r w:rsidRPr="00EA4AEC">
        <w:t xml:space="preserve"> </w:t>
      </w:r>
      <w:r w:rsidRPr="00EA4AEC">
        <w:rPr>
          <w:b/>
        </w:rPr>
        <w:t>85</w:t>
      </w:r>
      <w:r w:rsidRPr="00EA4AEC">
        <w:t>, 843-849 (1977).</w:t>
      </w:r>
    </w:p>
    <w:p w14:paraId="00ED60F9" w14:textId="77777777" w:rsidR="00EA4AEC" w:rsidRPr="00EA4AEC" w:rsidRDefault="00EA4AEC" w:rsidP="00EA4AEC">
      <w:pPr>
        <w:pStyle w:val="EndNoteBibliography"/>
        <w:spacing w:after="0"/>
        <w:ind w:left="720" w:hanging="720"/>
      </w:pPr>
      <w:r w:rsidRPr="00EA4AEC">
        <w:t>6</w:t>
      </w:r>
      <w:r w:rsidRPr="00EA4AEC">
        <w:tab/>
        <w:t>Caliendo, F. N., Gorry, A. &amp; Slavov, S. Survival Ambiguity and Welfare. (National Bureau of Economic Research, 2017).</w:t>
      </w:r>
    </w:p>
    <w:p w14:paraId="00A4154E" w14:textId="77777777" w:rsidR="00EA4AEC" w:rsidRPr="00EA4AEC" w:rsidRDefault="00EA4AEC" w:rsidP="00EA4AEC">
      <w:pPr>
        <w:pStyle w:val="EndNoteBibliography"/>
        <w:spacing w:after="0"/>
        <w:ind w:left="720" w:hanging="720"/>
      </w:pPr>
      <w:r w:rsidRPr="00EA4AEC">
        <w:t>7</w:t>
      </w:r>
      <w:r w:rsidRPr="00EA4AEC">
        <w:tab/>
        <w:t xml:space="preserve">Chang, F.-R. Uncertain lifetimes, retirement and economic welfare. </w:t>
      </w:r>
      <w:r w:rsidRPr="00EA4AEC">
        <w:rPr>
          <w:i/>
        </w:rPr>
        <w:t>Economica</w:t>
      </w:r>
      <w:r w:rsidRPr="00EA4AEC">
        <w:t>, 215-232 (1991).</w:t>
      </w:r>
    </w:p>
    <w:p w14:paraId="4D843734" w14:textId="77777777" w:rsidR="00EA4AEC" w:rsidRPr="00EA4AEC" w:rsidRDefault="00EA4AEC" w:rsidP="00EA4AEC">
      <w:pPr>
        <w:pStyle w:val="EndNoteBibliography"/>
        <w:spacing w:after="0"/>
        <w:ind w:left="720" w:hanging="720"/>
      </w:pPr>
      <w:r w:rsidRPr="00EA4AEC">
        <w:t>8</w:t>
      </w:r>
      <w:r w:rsidRPr="00EA4AEC">
        <w:tab/>
        <w:t xml:space="preserve">Firebaugh, G., Acciai, F., Noah, A. J., Prather, C. &amp; Nau, C. Why lifespans are more variable among blacks than among whites in the United States. </w:t>
      </w:r>
      <w:r w:rsidRPr="00EA4AEC">
        <w:rPr>
          <w:i/>
        </w:rPr>
        <w:t>Demography</w:t>
      </w:r>
      <w:r w:rsidRPr="00EA4AEC">
        <w:t xml:space="preserve"> </w:t>
      </w:r>
      <w:r w:rsidRPr="00EA4AEC">
        <w:rPr>
          <w:b/>
        </w:rPr>
        <w:t>51</w:t>
      </w:r>
      <w:r w:rsidRPr="00EA4AEC">
        <w:t>, 2025-2045 (2014).</w:t>
      </w:r>
    </w:p>
    <w:p w14:paraId="0467BABD" w14:textId="77777777" w:rsidR="00EA4AEC" w:rsidRPr="00EA4AEC" w:rsidRDefault="00EA4AEC" w:rsidP="00EA4AEC">
      <w:pPr>
        <w:pStyle w:val="EndNoteBibliography"/>
        <w:spacing w:after="0"/>
        <w:ind w:left="720" w:hanging="720"/>
      </w:pPr>
      <w:r w:rsidRPr="00EA4AEC">
        <w:t>9</w:t>
      </w:r>
      <w:r w:rsidRPr="00EA4AEC">
        <w:tab/>
        <w:t xml:space="preserve">Lariscy, J. T., Nau, C., Firebaugh, G. &amp; Hummer, R. A. Hispanic-White differences in lifespan variability in the United States. </w:t>
      </w:r>
      <w:r w:rsidRPr="00EA4AEC">
        <w:rPr>
          <w:i/>
        </w:rPr>
        <w:t>Demography</w:t>
      </w:r>
      <w:r w:rsidRPr="00EA4AEC">
        <w:t xml:space="preserve"> </w:t>
      </w:r>
      <w:r w:rsidRPr="00EA4AEC">
        <w:rPr>
          <w:b/>
        </w:rPr>
        <w:t>53</w:t>
      </w:r>
      <w:r w:rsidRPr="00EA4AEC">
        <w:t>, 215-239 (2016).</w:t>
      </w:r>
    </w:p>
    <w:p w14:paraId="3E801BFF" w14:textId="77777777" w:rsidR="00EA4AEC" w:rsidRPr="00EA4AEC" w:rsidRDefault="00EA4AEC" w:rsidP="00EA4AEC">
      <w:pPr>
        <w:pStyle w:val="EndNoteBibliography"/>
        <w:spacing w:after="0"/>
        <w:ind w:left="720" w:hanging="720"/>
      </w:pPr>
      <w:r w:rsidRPr="00EA4AEC">
        <w:t>10</w:t>
      </w:r>
      <w:r w:rsidRPr="00EA4AEC">
        <w:tab/>
        <w:t xml:space="preserve">Sasson, I. Trends in life expectancy and lifespan variation by educational attainment: United States, 1990–2010. </w:t>
      </w:r>
      <w:r w:rsidRPr="00EA4AEC">
        <w:rPr>
          <w:i/>
        </w:rPr>
        <w:t>Demography</w:t>
      </w:r>
      <w:r w:rsidRPr="00EA4AEC">
        <w:t xml:space="preserve"> </w:t>
      </w:r>
      <w:r w:rsidRPr="00EA4AEC">
        <w:rPr>
          <w:b/>
        </w:rPr>
        <w:t>53</w:t>
      </w:r>
      <w:r w:rsidRPr="00EA4AEC">
        <w:t>, 269-293 (2016).</w:t>
      </w:r>
    </w:p>
    <w:p w14:paraId="64764FD2" w14:textId="77777777" w:rsidR="00EA4AEC" w:rsidRPr="00EA4AEC" w:rsidRDefault="00EA4AEC" w:rsidP="00EA4AEC">
      <w:pPr>
        <w:pStyle w:val="EndNoteBibliography"/>
        <w:spacing w:after="0"/>
        <w:ind w:left="720" w:hanging="720"/>
      </w:pPr>
      <w:r w:rsidRPr="00EA4AEC">
        <w:t>11</w:t>
      </w:r>
      <w:r w:rsidRPr="00EA4AEC">
        <w:tab/>
        <w:t>van Raalte, A. A.</w:t>
      </w:r>
      <w:r w:rsidRPr="00EA4AEC">
        <w:rPr>
          <w:i/>
        </w:rPr>
        <w:t xml:space="preserve"> et al.</w:t>
      </w:r>
      <w:r w:rsidRPr="00EA4AEC">
        <w:t xml:space="preserve"> More variation in lifespan in lower educated groups: evidence from 10 European countries. </w:t>
      </w:r>
      <w:r w:rsidRPr="00EA4AEC">
        <w:rPr>
          <w:i/>
        </w:rPr>
        <w:t>International Journal of Epidemiology</w:t>
      </w:r>
      <w:r w:rsidRPr="00EA4AEC">
        <w:t>, dyr146 (2011).</w:t>
      </w:r>
    </w:p>
    <w:p w14:paraId="3BDE8E82" w14:textId="77777777" w:rsidR="00EA4AEC" w:rsidRPr="00EA4AEC" w:rsidRDefault="00EA4AEC" w:rsidP="00EA4AEC">
      <w:pPr>
        <w:pStyle w:val="EndNoteBibliography"/>
        <w:spacing w:after="0"/>
        <w:ind w:left="720" w:hanging="720"/>
      </w:pPr>
      <w:r w:rsidRPr="00EA4AEC">
        <w:t>12</w:t>
      </w:r>
      <w:r w:rsidRPr="00EA4AEC">
        <w:tab/>
        <w:t xml:space="preserve">van Raalte, A. A., Martikainen, P. &amp; Myrskylä, M. Lifespan variation by occupational class: compression or stagnation over time? </w:t>
      </w:r>
      <w:r w:rsidRPr="00EA4AEC">
        <w:rPr>
          <w:i/>
        </w:rPr>
        <w:t>Demography</w:t>
      </w:r>
      <w:r w:rsidRPr="00EA4AEC">
        <w:t xml:space="preserve"> </w:t>
      </w:r>
      <w:r w:rsidRPr="00EA4AEC">
        <w:rPr>
          <w:b/>
        </w:rPr>
        <w:t>51</w:t>
      </w:r>
      <w:r w:rsidRPr="00EA4AEC">
        <w:t>, 73-95 (2014).</w:t>
      </w:r>
    </w:p>
    <w:p w14:paraId="4A11F37E" w14:textId="77777777" w:rsidR="00EA4AEC" w:rsidRPr="00EA4AEC" w:rsidRDefault="00EA4AEC" w:rsidP="00EA4AEC">
      <w:pPr>
        <w:pStyle w:val="EndNoteBibliography"/>
        <w:spacing w:after="0"/>
        <w:ind w:left="720" w:hanging="720"/>
      </w:pPr>
      <w:r w:rsidRPr="00EA4AEC">
        <w:t>13</w:t>
      </w:r>
      <w:r w:rsidRPr="00EA4AEC">
        <w:tab/>
        <w:t xml:space="preserve">van Raalte, A. A., Sasson, I. &amp; Martikainen, P. The case for monitoring life-span inequality. </w:t>
      </w:r>
      <w:r w:rsidRPr="00EA4AEC">
        <w:rPr>
          <w:i/>
        </w:rPr>
        <w:t>Science</w:t>
      </w:r>
      <w:r w:rsidRPr="00EA4AEC">
        <w:t xml:space="preserve"> </w:t>
      </w:r>
      <w:r w:rsidRPr="00EA4AEC">
        <w:rPr>
          <w:b/>
        </w:rPr>
        <w:t>362</w:t>
      </w:r>
      <w:r w:rsidRPr="00EA4AEC">
        <w:t>, 1002-1004 (2018).</w:t>
      </w:r>
    </w:p>
    <w:p w14:paraId="6205C608" w14:textId="77777777" w:rsidR="00EA4AEC" w:rsidRPr="00EA4AEC" w:rsidRDefault="00EA4AEC" w:rsidP="00EA4AEC">
      <w:pPr>
        <w:pStyle w:val="EndNoteBibliography"/>
        <w:spacing w:after="0"/>
        <w:ind w:left="720" w:hanging="720"/>
      </w:pPr>
      <w:r w:rsidRPr="00EA4AEC">
        <w:t>14</w:t>
      </w:r>
      <w:r w:rsidRPr="00EA4AEC">
        <w:tab/>
        <w:t xml:space="preserve">Aburto, J. M. &amp; Beltrán-Sánchez, H. Upsurge of Homicides and Its Impact on Life Expectancy and Life Span Inequality in Mexico, 2005–2015. </w:t>
      </w:r>
      <w:r w:rsidRPr="00EA4AEC">
        <w:rPr>
          <w:i/>
        </w:rPr>
        <w:t>American journal of public health</w:t>
      </w:r>
      <w:r w:rsidRPr="00EA4AEC">
        <w:t>, e1-e7 (2019).</w:t>
      </w:r>
    </w:p>
    <w:p w14:paraId="787D0E08" w14:textId="77777777" w:rsidR="00EA4AEC" w:rsidRPr="00EA4AEC" w:rsidRDefault="00EA4AEC" w:rsidP="00EA4AEC">
      <w:pPr>
        <w:pStyle w:val="EndNoteBibliography"/>
        <w:spacing w:after="0"/>
        <w:ind w:left="720" w:hanging="720"/>
      </w:pPr>
      <w:r w:rsidRPr="00EA4AEC">
        <w:t>15</w:t>
      </w:r>
      <w:r w:rsidRPr="00EA4AEC">
        <w:tab/>
        <w:t xml:space="preserve">Aburto, J. M. &amp; van Raalte, A. Lifespan dispersion in times of life expectancy fluctuation: the case of Central and Eastern Europe. </w:t>
      </w:r>
      <w:r w:rsidRPr="00EA4AEC">
        <w:rPr>
          <w:i/>
        </w:rPr>
        <w:t>Demography</w:t>
      </w:r>
      <w:r w:rsidRPr="00EA4AEC">
        <w:t xml:space="preserve"> </w:t>
      </w:r>
      <w:r w:rsidRPr="00EA4AEC">
        <w:rPr>
          <w:b/>
        </w:rPr>
        <w:t>55</w:t>
      </w:r>
      <w:r w:rsidRPr="00EA4AEC">
        <w:t>, 2071-2096 (2018).</w:t>
      </w:r>
    </w:p>
    <w:p w14:paraId="318B5396" w14:textId="77777777" w:rsidR="00EA4AEC" w:rsidRPr="00EA4AEC" w:rsidRDefault="00EA4AEC" w:rsidP="00EA4AEC">
      <w:pPr>
        <w:pStyle w:val="EndNoteBibliography"/>
        <w:spacing w:after="0"/>
        <w:ind w:left="720" w:hanging="720"/>
      </w:pPr>
      <w:r w:rsidRPr="00EA4AEC">
        <w:t>16</w:t>
      </w:r>
      <w:r w:rsidRPr="00EA4AEC">
        <w:tab/>
        <w:t>Colchero, F.</w:t>
      </w:r>
      <w:r w:rsidRPr="00EA4AEC">
        <w:rPr>
          <w:i/>
        </w:rPr>
        <w:t xml:space="preserve"> et al.</w:t>
      </w:r>
      <w:r w:rsidRPr="00EA4AEC">
        <w:t xml:space="preserve"> The emergence of longevous populations. </w:t>
      </w:r>
      <w:r w:rsidRPr="00EA4AEC">
        <w:rPr>
          <w:i/>
        </w:rPr>
        <w:t>Proceedings of the National Academy of Sciences</w:t>
      </w:r>
      <w:r w:rsidRPr="00EA4AEC">
        <w:t xml:space="preserve"> </w:t>
      </w:r>
      <w:r w:rsidRPr="00EA4AEC">
        <w:rPr>
          <w:b/>
        </w:rPr>
        <w:t>113</w:t>
      </w:r>
      <w:r w:rsidRPr="00EA4AEC">
        <w:t>, E7681-E7690 (2016).</w:t>
      </w:r>
    </w:p>
    <w:p w14:paraId="63DEAB63" w14:textId="77777777" w:rsidR="00EA4AEC" w:rsidRPr="00EA4AEC" w:rsidRDefault="00EA4AEC" w:rsidP="00EA4AEC">
      <w:pPr>
        <w:pStyle w:val="EndNoteBibliography"/>
        <w:spacing w:after="0"/>
        <w:ind w:left="720" w:hanging="720"/>
      </w:pPr>
      <w:r w:rsidRPr="00EA4AEC">
        <w:t>17</w:t>
      </w:r>
      <w:r w:rsidRPr="00EA4AEC">
        <w:tab/>
        <w:t xml:space="preserve">Németh, L. Life expectancy versus lifespan inequality: a smudge or a clear relationship? </w:t>
      </w:r>
      <w:r w:rsidRPr="00EA4AEC">
        <w:rPr>
          <w:i/>
        </w:rPr>
        <w:t>PloS one</w:t>
      </w:r>
      <w:r w:rsidRPr="00EA4AEC">
        <w:t xml:space="preserve"> </w:t>
      </w:r>
      <w:r w:rsidRPr="00EA4AEC">
        <w:rPr>
          <w:b/>
        </w:rPr>
        <w:t>12</w:t>
      </w:r>
      <w:r w:rsidRPr="00EA4AEC">
        <w:t>, e0185702 (2017).</w:t>
      </w:r>
    </w:p>
    <w:p w14:paraId="7FF02DAE" w14:textId="77777777" w:rsidR="00EA4AEC" w:rsidRPr="00EA4AEC" w:rsidRDefault="00EA4AEC" w:rsidP="00EA4AEC">
      <w:pPr>
        <w:pStyle w:val="EndNoteBibliography"/>
        <w:spacing w:after="0"/>
        <w:ind w:left="720" w:hanging="720"/>
      </w:pPr>
      <w:r w:rsidRPr="00EA4AEC">
        <w:t>18</w:t>
      </w:r>
      <w:r w:rsidRPr="00EA4AEC">
        <w:tab/>
        <w:t xml:space="preserve">Shkolnikov, V. M., Andreev, E. M., Zhang, Z., Oeppen, J. &amp; Vaupel, J. W. Losses of expected lifetime in the United States and other developed countries: methods and empirical analyses. </w:t>
      </w:r>
      <w:r w:rsidRPr="00EA4AEC">
        <w:rPr>
          <w:i/>
        </w:rPr>
        <w:t>Demography</w:t>
      </w:r>
      <w:r w:rsidRPr="00EA4AEC">
        <w:t xml:space="preserve"> </w:t>
      </w:r>
      <w:r w:rsidRPr="00EA4AEC">
        <w:rPr>
          <w:b/>
        </w:rPr>
        <w:t>48</w:t>
      </w:r>
      <w:r w:rsidRPr="00EA4AEC">
        <w:t>, 211-239 (2011).</w:t>
      </w:r>
    </w:p>
    <w:p w14:paraId="1E9C1CDC" w14:textId="77777777" w:rsidR="00EA4AEC" w:rsidRPr="00EA4AEC" w:rsidRDefault="00EA4AEC" w:rsidP="00EA4AEC">
      <w:pPr>
        <w:pStyle w:val="EndNoteBibliography"/>
        <w:spacing w:after="0"/>
        <w:ind w:left="720" w:hanging="720"/>
      </w:pPr>
      <w:r w:rsidRPr="00EA4AEC">
        <w:t>19</w:t>
      </w:r>
      <w:r w:rsidRPr="00EA4AEC">
        <w:tab/>
        <w:t xml:space="preserve">Smits, J. &amp; Monden, C. Length of life inequality around the globe. </w:t>
      </w:r>
      <w:r w:rsidRPr="00EA4AEC">
        <w:rPr>
          <w:i/>
        </w:rPr>
        <w:t>Social Science &amp; Medicine</w:t>
      </w:r>
      <w:r w:rsidRPr="00EA4AEC">
        <w:t xml:space="preserve"> </w:t>
      </w:r>
      <w:r w:rsidRPr="00EA4AEC">
        <w:rPr>
          <w:b/>
        </w:rPr>
        <w:t>68</w:t>
      </w:r>
      <w:r w:rsidRPr="00EA4AEC">
        <w:t>, 1114-1123 (2009).</w:t>
      </w:r>
    </w:p>
    <w:p w14:paraId="643AF8CA" w14:textId="77777777" w:rsidR="00EA4AEC" w:rsidRPr="00EA4AEC" w:rsidRDefault="00EA4AEC" w:rsidP="00EA4AEC">
      <w:pPr>
        <w:pStyle w:val="EndNoteBibliography"/>
        <w:spacing w:after="0"/>
        <w:ind w:left="720" w:hanging="720"/>
      </w:pPr>
      <w:r w:rsidRPr="00EA4AEC">
        <w:lastRenderedPageBreak/>
        <w:t>20</w:t>
      </w:r>
      <w:r w:rsidRPr="00EA4AEC">
        <w:tab/>
        <w:t xml:space="preserve">Vaupel, J. W., Zhang, Z. &amp; van Raalte, A. A. Life expectancy and disparity: an international comparison of life table data. </w:t>
      </w:r>
      <w:r w:rsidRPr="00EA4AEC">
        <w:rPr>
          <w:i/>
        </w:rPr>
        <w:t>BMJ open</w:t>
      </w:r>
      <w:r w:rsidRPr="00EA4AEC">
        <w:t xml:space="preserve"> </w:t>
      </w:r>
      <w:r w:rsidRPr="00EA4AEC">
        <w:rPr>
          <w:b/>
        </w:rPr>
        <w:t>1</w:t>
      </w:r>
      <w:r w:rsidRPr="00EA4AEC">
        <w:t>, e000128 (2011).</w:t>
      </w:r>
    </w:p>
    <w:p w14:paraId="65F7AE80" w14:textId="77777777" w:rsidR="00EA4AEC" w:rsidRPr="00EA4AEC" w:rsidRDefault="00EA4AEC" w:rsidP="00EA4AEC">
      <w:pPr>
        <w:pStyle w:val="EndNoteBibliography"/>
        <w:spacing w:after="0"/>
        <w:ind w:left="720" w:hanging="720"/>
      </w:pPr>
      <w:r w:rsidRPr="00EA4AEC">
        <w:t>21</w:t>
      </w:r>
      <w:r w:rsidRPr="00EA4AEC">
        <w:tab/>
        <w:t xml:space="preserve">Wilmoth, J. R. &amp; Horiuchi, S. Rectangularization revisited: Variability of age at death within human populations. </w:t>
      </w:r>
      <w:r w:rsidRPr="00EA4AEC">
        <w:rPr>
          <w:i/>
        </w:rPr>
        <w:t>Demography</w:t>
      </w:r>
      <w:r w:rsidRPr="00EA4AEC">
        <w:t xml:space="preserve"> </w:t>
      </w:r>
      <w:r w:rsidRPr="00EA4AEC">
        <w:rPr>
          <w:b/>
        </w:rPr>
        <w:t>36</w:t>
      </w:r>
      <w:r w:rsidRPr="00EA4AEC">
        <w:t>, 475-495 (1999).</w:t>
      </w:r>
    </w:p>
    <w:p w14:paraId="77699847" w14:textId="77777777" w:rsidR="00EA4AEC" w:rsidRPr="00EA4AEC" w:rsidRDefault="00EA4AEC" w:rsidP="00EA4AEC">
      <w:pPr>
        <w:pStyle w:val="EndNoteBibliography"/>
        <w:spacing w:after="0"/>
        <w:ind w:left="720" w:hanging="720"/>
      </w:pPr>
      <w:r w:rsidRPr="00EA4AEC">
        <w:t>22</w:t>
      </w:r>
      <w:r w:rsidRPr="00EA4AEC">
        <w:tab/>
        <w:t xml:space="preserve">Seligman, B., Greenberg, G. &amp; Tuljapurkar, S. Equity and length of lifespan are not the same. </w:t>
      </w:r>
      <w:r w:rsidRPr="00EA4AEC">
        <w:rPr>
          <w:i/>
        </w:rPr>
        <w:t>Proceedings of the National Academy of Sciences</w:t>
      </w:r>
      <w:r w:rsidRPr="00EA4AEC">
        <w:t xml:space="preserve"> </w:t>
      </w:r>
      <w:r w:rsidRPr="00EA4AEC">
        <w:rPr>
          <w:b/>
        </w:rPr>
        <w:t>113</w:t>
      </w:r>
      <w:r w:rsidRPr="00EA4AEC">
        <w:t>, 8420-8423 (2016).</w:t>
      </w:r>
    </w:p>
    <w:p w14:paraId="4A7AA470" w14:textId="77777777" w:rsidR="00EA4AEC" w:rsidRPr="00EA4AEC" w:rsidRDefault="00EA4AEC" w:rsidP="00EA4AEC">
      <w:pPr>
        <w:pStyle w:val="EndNoteBibliography"/>
        <w:spacing w:after="0"/>
        <w:ind w:left="720" w:hanging="720"/>
      </w:pPr>
      <w:r w:rsidRPr="00EA4AEC">
        <w:t>23</w:t>
      </w:r>
      <w:r w:rsidRPr="00EA4AEC">
        <w:tab/>
        <w:t xml:space="preserve">Aburto, J. M., Wensink, M., van Raalte, A. &amp; Lindahl-Jacobsen, R. Potential gains in life expectancy by reducing inequality of lifespans in Denmark: an international comparison and cause-of-death analysis. </w:t>
      </w:r>
      <w:r w:rsidRPr="00EA4AEC">
        <w:rPr>
          <w:i/>
        </w:rPr>
        <w:t>BMC public health</w:t>
      </w:r>
      <w:r w:rsidRPr="00EA4AEC">
        <w:t xml:space="preserve"> </w:t>
      </w:r>
      <w:r w:rsidRPr="00EA4AEC">
        <w:rPr>
          <w:b/>
        </w:rPr>
        <w:t>18</w:t>
      </w:r>
      <w:r w:rsidRPr="00EA4AEC">
        <w:t>, 831 (2018).</w:t>
      </w:r>
    </w:p>
    <w:p w14:paraId="29E2F2E8" w14:textId="77777777" w:rsidR="00EA4AEC" w:rsidRPr="00EA4AEC" w:rsidRDefault="00EA4AEC" w:rsidP="00EA4AEC">
      <w:pPr>
        <w:pStyle w:val="EndNoteBibliography"/>
        <w:spacing w:after="0"/>
        <w:ind w:left="720" w:hanging="720"/>
      </w:pPr>
      <w:r w:rsidRPr="00EA4AEC">
        <w:t>24</w:t>
      </w:r>
      <w:r w:rsidRPr="00EA4AEC">
        <w:tab/>
        <w:t xml:space="preserve">Curiel, R. P. &amp; Bishop, S. R. Fear of crime: the impact of different distributions of victimisation. </w:t>
      </w:r>
      <w:r w:rsidRPr="00EA4AEC">
        <w:rPr>
          <w:i/>
        </w:rPr>
        <w:t>Palgrave Communications</w:t>
      </w:r>
      <w:r w:rsidRPr="00EA4AEC">
        <w:t xml:space="preserve"> </w:t>
      </w:r>
      <w:r w:rsidRPr="00EA4AEC">
        <w:rPr>
          <w:b/>
        </w:rPr>
        <w:t>4</w:t>
      </w:r>
      <w:r w:rsidRPr="00EA4AEC">
        <w:t>, 46 (2018).</w:t>
      </w:r>
    </w:p>
    <w:p w14:paraId="07C9202D" w14:textId="77777777" w:rsidR="00EA4AEC" w:rsidRPr="00EA4AEC" w:rsidRDefault="00EA4AEC" w:rsidP="00EA4AEC">
      <w:pPr>
        <w:pStyle w:val="EndNoteBibliography"/>
        <w:spacing w:after="0"/>
        <w:ind w:left="720" w:hanging="720"/>
      </w:pPr>
      <w:r w:rsidRPr="00EA4AEC">
        <w:t>25</w:t>
      </w:r>
      <w:r w:rsidRPr="00EA4AEC">
        <w:tab/>
        <w:t xml:space="preserve">Skogan, W. G. The impact of victimization on fear. </w:t>
      </w:r>
      <w:r w:rsidRPr="00EA4AEC">
        <w:rPr>
          <w:i/>
        </w:rPr>
        <w:t>Crime &amp; Delinquency</w:t>
      </w:r>
      <w:r w:rsidRPr="00EA4AEC">
        <w:t xml:space="preserve"> </w:t>
      </w:r>
      <w:r w:rsidRPr="00EA4AEC">
        <w:rPr>
          <w:b/>
        </w:rPr>
        <w:t>33</w:t>
      </w:r>
      <w:r w:rsidRPr="00EA4AEC">
        <w:t>, 135-154 (1987).</w:t>
      </w:r>
    </w:p>
    <w:p w14:paraId="7EFECF75" w14:textId="77777777" w:rsidR="00EA4AEC" w:rsidRPr="00EA4AEC" w:rsidRDefault="00EA4AEC" w:rsidP="00EA4AEC">
      <w:pPr>
        <w:pStyle w:val="EndNoteBibliography"/>
        <w:spacing w:after="0"/>
        <w:ind w:left="720" w:hanging="720"/>
      </w:pPr>
      <w:r w:rsidRPr="00EA4AEC">
        <w:t>26</w:t>
      </w:r>
      <w:r w:rsidRPr="00EA4AEC">
        <w:tab/>
        <w:t xml:space="preserve">Canudas-Romo, V., Aburto, J. M., García-Guerrero, V. M. &amp; Beltrán-Sánchez, H. Mexico's epidemic of violence and its public health significance on average length of life. </w:t>
      </w:r>
      <w:r w:rsidRPr="00EA4AEC">
        <w:rPr>
          <w:i/>
        </w:rPr>
        <w:t>Journal of epidemiology and community health</w:t>
      </w:r>
      <w:r w:rsidRPr="00EA4AEC">
        <w:t xml:space="preserve"> </w:t>
      </w:r>
      <w:r w:rsidRPr="00EA4AEC">
        <w:rPr>
          <w:b/>
        </w:rPr>
        <w:t>71</w:t>
      </w:r>
      <w:r w:rsidRPr="00EA4AEC">
        <w:t>, 188-193 (2017).</w:t>
      </w:r>
    </w:p>
    <w:p w14:paraId="0922DD00" w14:textId="77777777" w:rsidR="00EA4AEC" w:rsidRPr="00EA4AEC" w:rsidRDefault="00EA4AEC" w:rsidP="00EA4AEC">
      <w:pPr>
        <w:pStyle w:val="EndNoteBibliography"/>
        <w:spacing w:after="0"/>
        <w:ind w:left="720" w:hanging="720"/>
      </w:pPr>
      <w:r w:rsidRPr="00EA4AEC">
        <w:t>27</w:t>
      </w:r>
      <w:r w:rsidRPr="00EA4AEC">
        <w:tab/>
        <w:t xml:space="preserve">Jackson, J. &amp; Gray, E. Functional fear and public insecurities about crime. </w:t>
      </w:r>
      <w:r w:rsidRPr="00EA4AEC">
        <w:rPr>
          <w:i/>
        </w:rPr>
        <w:t>The British Journal of Criminology</w:t>
      </w:r>
      <w:r w:rsidRPr="00EA4AEC">
        <w:t xml:space="preserve"> </w:t>
      </w:r>
      <w:r w:rsidRPr="00EA4AEC">
        <w:rPr>
          <w:b/>
        </w:rPr>
        <w:t>50</w:t>
      </w:r>
      <w:r w:rsidRPr="00EA4AEC">
        <w:t>, 1-22 (2009).</w:t>
      </w:r>
    </w:p>
    <w:p w14:paraId="7E03D3B0" w14:textId="77777777" w:rsidR="00EA4AEC" w:rsidRPr="00EA4AEC" w:rsidRDefault="00EA4AEC" w:rsidP="00EA4AEC">
      <w:pPr>
        <w:pStyle w:val="EndNoteBibliography"/>
        <w:spacing w:after="0"/>
        <w:ind w:left="720" w:hanging="720"/>
      </w:pPr>
      <w:r w:rsidRPr="00EA4AEC">
        <w:t>28</w:t>
      </w:r>
      <w:r w:rsidRPr="00EA4AEC">
        <w:tab/>
        <w:t xml:space="preserve">Ruijsbroek, A., Droomers, M., Groenewegen, P. P., Hardyns, W. &amp; Stronks, K. Social safety, self-rated general health and physical activity: changes in area crime, area safety feelings and the role of social cohesion. </w:t>
      </w:r>
      <w:r w:rsidRPr="00EA4AEC">
        <w:rPr>
          <w:i/>
        </w:rPr>
        <w:t>Health &amp; place</w:t>
      </w:r>
      <w:r w:rsidRPr="00EA4AEC">
        <w:t xml:space="preserve"> </w:t>
      </w:r>
      <w:r w:rsidRPr="00EA4AEC">
        <w:rPr>
          <w:b/>
        </w:rPr>
        <w:t>31</w:t>
      </w:r>
      <w:r w:rsidRPr="00EA4AEC">
        <w:t>, 39-45 (2015).</w:t>
      </w:r>
    </w:p>
    <w:p w14:paraId="02D4D17B" w14:textId="77777777" w:rsidR="00EA4AEC" w:rsidRPr="00EA4AEC" w:rsidRDefault="00EA4AEC" w:rsidP="00EA4AEC">
      <w:pPr>
        <w:pStyle w:val="EndNoteBibliography"/>
        <w:spacing w:after="0"/>
        <w:ind w:left="720" w:hanging="720"/>
      </w:pPr>
      <w:r w:rsidRPr="00EA4AEC">
        <w:t>29</w:t>
      </w:r>
      <w:r w:rsidRPr="00EA4AEC">
        <w:tab/>
        <w:t xml:space="preserve">Carro, D., Valera, S. &amp; Vidal, T. Perceived insecurity in the public space: Personal, social and environmental variables. </w:t>
      </w:r>
      <w:r w:rsidRPr="00EA4AEC">
        <w:rPr>
          <w:i/>
        </w:rPr>
        <w:t>Quality &amp; Quantity</w:t>
      </w:r>
      <w:r w:rsidRPr="00EA4AEC">
        <w:t xml:space="preserve"> </w:t>
      </w:r>
      <w:r w:rsidRPr="00EA4AEC">
        <w:rPr>
          <w:b/>
        </w:rPr>
        <w:t>44</w:t>
      </w:r>
      <w:r w:rsidRPr="00EA4AEC">
        <w:t>, 303-314 (2010).</w:t>
      </w:r>
    </w:p>
    <w:p w14:paraId="3AD09840" w14:textId="362F3D4D" w:rsidR="00EA4AEC" w:rsidRPr="00EA4AEC" w:rsidRDefault="00EA4AEC" w:rsidP="00EA4AEC">
      <w:pPr>
        <w:pStyle w:val="EndNoteBibliography"/>
        <w:spacing w:after="0"/>
        <w:ind w:left="720" w:hanging="720"/>
      </w:pPr>
      <w:r w:rsidRPr="00EA4AEC">
        <w:t>30</w:t>
      </w:r>
      <w:r w:rsidRPr="00EA4AEC">
        <w:tab/>
        <w:t>Institute for Health Metrics and Evaluation (IHME).</w:t>
      </w:r>
      <w:r w:rsidRPr="00EA4AEC">
        <w:rPr>
          <w:i/>
        </w:rPr>
        <w:t xml:space="preserve"> GBD Compare.  Seattle, WA: IHME, University of Washington</w:t>
      </w:r>
      <w:r w:rsidRPr="00EA4AEC">
        <w:t xml:space="preserve">, &lt; </w:t>
      </w:r>
      <w:hyperlink r:id="rId13" w:history="1">
        <w:r w:rsidRPr="00EA4AEC">
          <w:rPr>
            <w:rStyle w:val="Hyperlink"/>
          </w:rPr>
          <w:t>http://vizhub.healthdata.org/gbd-compare</w:t>
        </w:r>
      </w:hyperlink>
      <w:r w:rsidRPr="00EA4AEC">
        <w:t>&gt; (2019).</w:t>
      </w:r>
    </w:p>
    <w:p w14:paraId="5D13A7FE" w14:textId="5AE15A36" w:rsidR="00EA4AEC" w:rsidRPr="00EA4AEC" w:rsidRDefault="00EA4AEC" w:rsidP="00EA4AEC">
      <w:pPr>
        <w:pStyle w:val="EndNoteBibliography"/>
        <w:spacing w:after="0"/>
        <w:ind w:left="720" w:hanging="720"/>
      </w:pPr>
      <w:r w:rsidRPr="00EA4AEC">
        <w:t>31</w:t>
      </w:r>
      <w:r w:rsidRPr="00EA4AEC">
        <w:tab/>
        <w:t xml:space="preserve">Institute for Economics &amp; Peace. </w:t>
      </w:r>
      <w:r w:rsidRPr="00EA4AEC">
        <w:rPr>
          <w:i/>
        </w:rPr>
        <w:t>Global Peace Index 2018: Measuring Peace in a Complex World, Sydney</w:t>
      </w:r>
      <w:r w:rsidRPr="00EA4AEC">
        <w:t>, &lt;</w:t>
      </w:r>
      <w:hyperlink r:id="rId14" w:history="1">
        <w:r w:rsidRPr="00EA4AEC">
          <w:rPr>
            <w:rStyle w:val="Hyperlink"/>
          </w:rPr>
          <w:t>http://visionofhumanity.org/reports</w:t>
        </w:r>
      </w:hyperlink>
      <w:r w:rsidRPr="00EA4AEC">
        <w:t>&gt; (2019).</w:t>
      </w:r>
    </w:p>
    <w:p w14:paraId="1FD72A36" w14:textId="77777777" w:rsidR="00EA4AEC" w:rsidRPr="00EA4AEC" w:rsidRDefault="00EA4AEC" w:rsidP="00EA4AEC">
      <w:pPr>
        <w:pStyle w:val="EndNoteBibliography"/>
        <w:spacing w:after="0"/>
        <w:ind w:left="720" w:hanging="720"/>
      </w:pPr>
      <w:r w:rsidRPr="00EA4AEC">
        <w:t>32</w:t>
      </w:r>
      <w:r w:rsidRPr="00EA4AEC">
        <w:tab/>
        <w:t xml:space="preserve">United Nations Office on Drugs Crime. </w:t>
      </w:r>
      <w:r w:rsidRPr="00EA4AEC">
        <w:rPr>
          <w:i/>
        </w:rPr>
        <w:t>Global study on homicide 2013: trends, contexts, data</w:t>
      </w:r>
      <w:r w:rsidRPr="00EA4AEC">
        <w:t>.  (UNODC, 2013).</w:t>
      </w:r>
    </w:p>
    <w:p w14:paraId="78E7127D" w14:textId="77777777" w:rsidR="00EA4AEC" w:rsidRPr="00EA4AEC" w:rsidRDefault="00EA4AEC" w:rsidP="00EA4AEC">
      <w:pPr>
        <w:pStyle w:val="EndNoteBibliography"/>
        <w:spacing w:after="0"/>
        <w:ind w:left="720" w:hanging="720"/>
      </w:pPr>
      <w:r w:rsidRPr="00EA4AEC">
        <w:t>33</w:t>
      </w:r>
      <w:r w:rsidRPr="00EA4AEC">
        <w:tab/>
        <w:t xml:space="preserve">Aburto, J. M., Beltrán-Sánchez, H., García-Guerrero, V. M. &amp; Canudas-Romo, V. Homicides in Mexico reversed life expectancy gains for men and slowed them for women, 2000–10. </w:t>
      </w:r>
      <w:r w:rsidRPr="00EA4AEC">
        <w:rPr>
          <w:i/>
        </w:rPr>
        <w:t>Health Affairs</w:t>
      </w:r>
      <w:r w:rsidRPr="00EA4AEC">
        <w:t xml:space="preserve"> </w:t>
      </w:r>
      <w:r w:rsidRPr="00EA4AEC">
        <w:rPr>
          <w:b/>
        </w:rPr>
        <w:t>35</w:t>
      </w:r>
      <w:r w:rsidRPr="00EA4AEC">
        <w:t>, 88-95 (2016).</w:t>
      </w:r>
    </w:p>
    <w:p w14:paraId="1C4A4AA2" w14:textId="77777777" w:rsidR="00EA4AEC" w:rsidRPr="00EA4AEC" w:rsidRDefault="00EA4AEC" w:rsidP="00EA4AEC">
      <w:pPr>
        <w:pStyle w:val="EndNoteBibliography"/>
        <w:spacing w:after="0"/>
        <w:ind w:left="720" w:hanging="720"/>
      </w:pPr>
      <w:r w:rsidRPr="00EA4AEC">
        <w:t>34</w:t>
      </w:r>
      <w:r w:rsidRPr="00EA4AEC">
        <w:tab/>
        <w:t xml:space="preserve">van Raalte, A. A. &amp; Caswell, H. Perturbation analysis of indices of lifespan variability. </w:t>
      </w:r>
      <w:r w:rsidRPr="00EA4AEC">
        <w:rPr>
          <w:i/>
        </w:rPr>
        <w:t>Demography</w:t>
      </w:r>
      <w:r w:rsidRPr="00EA4AEC">
        <w:t xml:space="preserve"> </w:t>
      </w:r>
      <w:r w:rsidRPr="00EA4AEC">
        <w:rPr>
          <w:b/>
        </w:rPr>
        <w:t>50</w:t>
      </w:r>
      <w:r w:rsidRPr="00EA4AEC">
        <w:t>, 1615-1640 (2013).</w:t>
      </w:r>
    </w:p>
    <w:p w14:paraId="4EB2EF5A" w14:textId="77777777" w:rsidR="00EA4AEC" w:rsidRPr="00EA4AEC" w:rsidRDefault="00EA4AEC" w:rsidP="00EA4AEC">
      <w:pPr>
        <w:pStyle w:val="EndNoteBibliography"/>
        <w:spacing w:after="0"/>
        <w:ind w:left="720" w:hanging="720"/>
      </w:pPr>
      <w:r w:rsidRPr="00EA4AEC">
        <w:t>35</w:t>
      </w:r>
      <w:r w:rsidRPr="00EA4AEC">
        <w:tab/>
        <w:t xml:space="preserve">Remund, A., Camarda, C. G. &amp; Riffe, T. A cause-of-death decomposition of young adult excess </w:t>
      </w:r>
      <w:bookmarkStart w:id="439" w:name="_GoBack"/>
      <w:bookmarkEnd w:id="439"/>
      <w:r w:rsidRPr="00EA4AEC">
        <w:t xml:space="preserve">mortality. </w:t>
      </w:r>
      <w:r w:rsidRPr="00EA4AEC">
        <w:rPr>
          <w:i/>
        </w:rPr>
        <w:t>Demography</w:t>
      </w:r>
      <w:r w:rsidRPr="00EA4AEC">
        <w:t xml:space="preserve"> </w:t>
      </w:r>
      <w:r w:rsidRPr="00EA4AEC">
        <w:rPr>
          <w:b/>
        </w:rPr>
        <w:t>55</w:t>
      </w:r>
      <w:r w:rsidRPr="00EA4AEC">
        <w:t>, 957-978 (2018).</w:t>
      </w:r>
    </w:p>
    <w:p w14:paraId="15F983F9" w14:textId="77777777" w:rsidR="00EA4AEC" w:rsidRPr="00EA4AEC" w:rsidRDefault="00EA4AEC" w:rsidP="00EA4AEC">
      <w:pPr>
        <w:pStyle w:val="EndNoteBibliography"/>
        <w:spacing w:after="0"/>
        <w:ind w:left="720" w:hanging="720"/>
      </w:pPr>
      <w:r w:rsidRPr="00EA4AEC">
        <w:t>36</w:t>
      </w:r>
      <w:r w:rsidRPr="00EA4AEC">
        <w:tab/>
        <w:t xml:space="preserve">Briceño-León, R., Villaveces, A. &amp; Concha-Eastman, A. Understanding the uneven distribution of the incidence of homicide in Latin America. </w:t>
      </w:r>
      <w:r w:rsidRPr="00EA4AEC">
        <w:rPr>
          <w:i/>
        </w:rPr>
        <w:t>International Journal of Epidemiology</w:t>
      </w:r>
      <w:r w:rsidRPr="00EA4AEC">
        <w:t xml:space="preserve"> </w:t>
      </w:r>
      <w:r w:rsidRPr="00EA4AEC">
        <w:rPr>
          <w:b/>
        </w:rPr>
        <w:t>37</w:t>
      </w:r>
      <w:r w:rsidRPr="00EA4AEC">
        <w:t>, 751-757 (2008).</w:t>
      </w:r>
    </w:p>
    <w:p w14:paraId="1FA58F62" w14:textId="77777777" w:rsidR="00EA4AEC" w:rsidRPr="00EA4AEC" w:rsidRDefault="00EA4AEC" w:rsidP="00EA4AEC">
      <w:pPr>
        <w:pStyle w:val="EndNoteBibliography"/>
        <w:spacing w:after="0"/>
        <w:ind w:left="720" w:hanging="720"/>
      </w:pPr>
      <w:r w:rsidRPr="00EA4AEC">
        <w:t>37</w:t>
      </w:r>
      <w:r w:rsidRPr="00EA4AEC">
        <w:tab/>
        <w:t xml:space="preserve">Aburto, J. M., Riffe, T. &amp; Canudas-Romo, V. Trends in avoidable mortality over the life course in Mexico, 1990–2015: a cross-sectional demographic analysis. </w:t>
      </w:r>
      <w:r w:rsidRPr="00EA4AEC">
        <w:rPr>
          <w:i/>
        </w:rPr>
        <w:t>BMJ open</w:t>
      </w:r>
      <w:r w:rsidRPr="00EA4AEC">
        <w:t xml:space="preserve"> </w:t>
      </w:r>
      <w:r w:rsidRPr="00EA4AEC">
        <w:rPr>
          <w:b/>
        </w:rPr>
        <w:t>8</w:t>
      </w:r>
      <w:r w:rsidRPr="00EA4AEC">
        <w:t>, e022350 (2018).</w:t>
      </w:r>
    </w:p>
    <w:p w14:paraId="5DA267B8" w14:textId="77777777" w:rsidR="00EA4AEC" w:rsidRPr="00EA4AEC" w:rsidRDefault="00EA4AEC" w:rsidP="00EA4AEC">
      <w:pPr>
        <w:pStyle w:val="EndNoteBibliography"/>
        <w:spacing w:after="0"/>
        <w:ind w:left="720" w:hanging="720"/>
      </w:pPr>
      <w:r w:rsidRPr="00EA4AEC">
        <w:t>38</w:t>
      </w:r>
      <w:r w:rsidRPr="00EA4AEC">
        <w:tab/>
        <w:t>Rizzi, S.</w:t>
      </w:r>
      <w:r w:rsidRPr="00EA4AEC">
        <w:rPr>
          <w:i/>
        </w:rPr>
        <w:t xml:space="preserve"> et al.</w:t>
      </w:r>
      <w:r w:rsidRPr="00EA4AEC">
        <w:t xml:space="preserve"> How to estimate mortality trends from grouped vital statistics. </w:t>
      </w:r>
      <w:r w:rsidRPr="00EA4AEC">
        <w:rPr>
          <w:i/>
        </w:rPr>
        <w:t>International journal of epidemiology</w:t>
      </w:r>
      <w:r w:rsidRPr="00EA4AEC">
        <w:t xml:space="preserve"> (2018).</w:t>
      </w:r>
    </w:p>
    <w:p w14:paraId="3F3AC5EA" w14:textId="77777777" w:rsidR="00EA4AEC" w:rsidRPr="00EA4AEC" w:rsidRDefault="00EA4AEC" w:rsidP="00EA4AEC">
      <w:pPr>
        <w:pStyle w:val="EndNoteBibliography"/>
        <w:spacing w:after="0"/>
        <w:ind w:left="720" w:hanging="720"/>
      </w:pPr>
      <w:r w:rsidRPr="00EA4AEC">
        <w:t>39</w:t>
      </w:r>
      <w:r w:rsidRPr="00EA4AEC">
        <w:tab/>
        <w:t xml:space="preserve">Preston, S. H., Heuveline, P. &amp; Guillot, M. </w:t>
      </w:r>
      <w:r w:rsidRPr="00EA4AEC">
        <w:rPr>
          <w:i/>
        </w:rPr>
        <w:t>Demography. Measuring and Modeling Population Processes</w:t>
      </w:r>
      <w:r w:rsidRPr="00EA4AEC">
        <w:t>.  (Blackwell, 2001).</w:t>
      </w:r>
    </w:p>
    <w:p w14:paraId="537F1FD1" w14:textId="77777777" w:rsidR="00EA4AEC" w:rsidRPr="00EA4AEC" w:rsidRDefault="00EA4AEC" w:rsidP="00EA4AEC">
      <w:pPr>
        <w:pStyle w:val="EndNoteBibliography"/>
        <w:spacing w:after="0"/>
        <w:ind w:left="720" w:hanging="720"/>
      </w:pPr>
      <w:r w:rsidRPr="00EA4AEC">
        <w:t>40</w:t>
      </w:r>
      <w:r w:rsidRPr="00EA4AEC">
        <w:tab/>
        <w:t xml:space="preserve">Horiuchi, S., Wilmoth, J. R. &amp; Pletcher, S. D. A decomposition method based on a model of continuous change. </w:t>
      </w:r>
      <w:r w:rsidRPr="00EA4AEC">
        <w:rPr>
          <w:i/>
        </w:rPr>
        <w:t>Demography</w:t>
      </w:r>
      <w:r w:rsidRPr="00EA4AEC">
        <w:t xml:space="preserve"> </w:t>
      </w:r>
      <w:r w:rsidRPr="00EA4AEC">
        <w:rPr>
          <w:b/>
        </w:rPr>
        <w:t>45</w:t>
      </w:r>
      <w:r w:rsidRPr="00EA4AEC">
        <w:t>, 785-801 (2008).</w:t>
      </w:r>
    </w:p>
    <w:p w14:paraId="145DEEF4" w14:textId="77777777" w:rsidR="00EA4AEC" w:rsidRPr="00EA4AEC" w:rsidRDefault="00EA4AEC" w:rsidP="00EA4AEC">
      <w:pPr>
        <w:pStyle w:val="EndNoteBibliography"/>
        <w:spacing w:after="0"/>
        <w:ind w:left="720" w:hanging="720"/>
      </w:pPr>
      <w:r w:rsidRPr="00EA4AEC">
        <w:t>41</w:t>
      </w:r>
      <w:r w:rsidRPr="00EA4AEC">
        <w:tab/>
        <w:t>Team, R. C.     (2014).</w:t>
      </w:r>
    </w:p>
    <w:p w14:paraId="352E7AF1" w14:textId="77777777" w:rsidR="00EA4AEC" w:rsidRPr="00EA4AEC" w:rsidRDefault="00EA4AEC" w:rsidP="00EA4AEC">
      <w:pPr>
        <w:pStyle w:val="EndNoteBibliography"/>
        <w:spacing w:after="0"/>
        <w:ind w:left="720" w:hanging="720"/>
      </w:pPr>
      <w:r w:rsidRPr="00EA4AEC">
        <w:t>42</w:t>
      </w:r>
      <w:r w:rsidRPr="00EA4AEC">
        <w:tab/>
        <w:t xml:space="preserve">Wrycza, T. F., Missov, T. I. &amp; Baudisch, A. Quantifying the shape of aging. </w:t>
      </w:r>
      <w:r w:rsidRPr="00EA4AEC">
        <w:rPr>
          <w:i/>
        </w:rPr>
        <w:t>PloS one</w:t>
      </w:r>
      <w:r w:rsidRPr="00EA4AEC">
        <w:t xml:space="preserve"> </w:t>
      </w:r>
      <w:r w:rsidRPr="00EA4AEC">
        <w:rPr>
          <w:b/>
        </w:rPr>
        <w:t>10</w:t>
      </w:r>
      <w:r w:rsidRPr="00EA4AEC">
        <w:t>, e0119163 (2015).</w:t>
      </w:r>
    </w:p>
    <w:p w14:paraId="17CA5FDB" w14:textId="77777777" w:rsidR="00EA4AEC" w:rsidRPr="00EA4AEC" w:rsidRDefault="00EA4AEC" w:rsidP="00EA4AEC">
      <w:pPr>
        <w:pStyle w:val="EndNoteBibliography"/>
        <w:ind w:left="720" w:hanging="720"/>
      </w:pPr>
      <w:r w:rsidRPr="00EA4AEC">
        <w:lastRenderedPageBreak/>
        <w:t>43</w:t>
      </w:r>
      <w:r w:rsidRPr="00EA4AEC">
        <w:tab/>
        <w:t xml:space="preserve">Edwards, R. D. &amp; Tuljapurkar, S. Inequality in life spans and a new perspective on mortality convergence across industrialized countries. </w:t>
      </w:r>
      <w:r w:rsidRPr="00EA4AEC">
        <w:rPr>
          <w:i/>
        </w:rPr>
        <w:t>Population and Development Review</w:t>
      </w:r>
      <w:r w:rsidRPr="00EA4AEC">
        <w:t xml:space="preserve"> </w:t>
      </w:r>
      <w:r w:rsidRPr="00EA4AEC">
        <w:rPr>
          <w:b/>
        </w:rPr>
        <w:t>31</w:t>
      </w:r>
      <w:r w:rsidRPr="00EA4AEC">
        <w:t>, 645-674 (2005).</w:t>
      </w:r>
    </w:p>
    <w:p w14:paraId="6EDB9E73" w14:textId="55190259" w:rsidR="00122450" w:rsidRPr="00A764B4" w:rsidRDefault="00C06989" w:rsidP="00A764B4">
      <w:pPr>
        <w:pStyle w:val="EndNoteBibliography"/>
        <w:ind w:left="720" w:hanging="720"/>
        <w:rPr>
          <w:rFonts w:ascii="Courier New" w:hAnsi="Courier New" w:cs="Courier New"/>
        </w:rPr>
      </w:pPr>
      <w:r w:rsidRPr="00A764B4">
        <w:rPr>
          <w:rFonts w:ascii="Courier New" w:hAnsi="Courier New" w:cs="Courier New"/>
          <w:b/>
        </w:rPr>
        <w:fldChar w:fldCharType="end"/>
      </w:r>
    </w:p>
    <w:sectPr w:rsidR="00122450" w:rsidRPr="00A764B4" w:rsidSect="005D3DC5">
      <w:footerReference w:type="default" r:id="rId15"/>
      <w:pgSz w:w="11906" w:h="16838"/>
      <w:pgMar w:top="1701" w:right="1134" w:bottom="1701" w:left="1134"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Orsola Torrisi" w:date="2019-02-28T11:14:00Z" w:initials="OT">
    <w:p w14:paraId="14949DE7" w14:textId="0A751424" w:rsidR="001E73E7" w:rsidRDefault="001E73E7" w:rsidP="00771B8A">
      <w:pPr>
        <w:pStyle w:val="CommentText"/>
      </w:pPr>
      <w:r>
        <w:rPr>
          <w:rStyle w:val="CommentReference"/>
        </w:rPr>
        <w:annotationRef/>
      </w:r>
      <w:r w:rsidRPr="0045344F">
        <w:rPr>
          <w:u w:val="single"/>
        </w:rPr>
        <w:t>Personally</w:t>
      </w:r>
      <w:r>
        <w:t>, I think this intro is slightly hard to read. Could have more impact. I would start straight with the key question and then develop from there. Something like:</w:t>
      </w:r>
    </w:p>
    <w:p w14:paraId="247A51EE" w14:textId="77777777" w:rsidR="001E73E7" w:rsidRDefault="001E73E7" w:rsidP="00771B8A">
      <w:pPr>
        <w:pStyle w:val="CommentText"/>
      </w:pPr>
    </w:p>
    <w:p w14:paraId="03A5D4FB" w14:textId="52CED569" w:rsidR="001E73E7" w:rsidRDefault="001E73E7" w:rsidP="00771B8A">
      <w:pPr>
        <w:pStyle w:val="CommentText"/>
      </w:pPr>
      <w:r w:rsidRPr="00DC415E">
        <w:rPr>
          <w:i/>
        </w:rPr>
        <w:t xml:space="preserve">When will I die?  </w:t>
      </w:r>
      <w:r>
        <w:t>Uncertainty about the future, and mortality in particular, is a fundamental condition of human life and key in shaping people</w:t>
      </w:r>
      <w:r>
        <w:t>’</w:t>
      </w:r>
      <w:r>
        <w:t>s behaviour. Any individual making choices over her/his lifetime has to do so, somehow, subject to uncertainty about when death will happen.  [</w:t>
      </w:r>
      <w:r>
        <w:t>…</w:t>
      </w:r>
      <w:r>
        <w:t>]</w:t>
      </w:r>
    </w:p>
    <w:p w14:paraId="63DE0239" w14:textId="1C1EB1A4" w:rsidR="001E73E7" w:rsidRDefault="001E73E7" w:rsidP="00771B8A">
      <w:pPr>
        <w:pStyle w:val="CommentText"/>
      </w:pPr>
    </w:p>
    <w:p w14:paraId="60919D6B" w14:textId="10E9B4F2" w:rsidR="001E73E7" w:rsidRDefault="001E73E7" w:rsidP="00771B8A">
      <w:pPr>
        <w:pStyle w:val="CommentText"/>
      </w:pPr>
      <w:r>
        <w:t>But just a suggestion</w:t>
      </w:r>
    </w:p>
    <w:p w14:paraId="0BE85988" w14:textId="77777777" w:rsidR="001E73E7" w:rsidRPr="009C3DE4" w:rsidRDefault="001E73E7" w:rsidP="00771B8A">
      <w:pPr>
        <w:pStyle w:val="CommentText"/>
      </w:pPr>
    </w:p>
    <w:p w14:paraId="6BBF80A8" w14:textId="77777777" w:rsidR="001E73E7" w:rsidRPr="00843E54" w:rsidRDefault="001E73E7" w:rsidP="00771B8A">
      <w:pPr>
        <w:pStyle w:val="CommentText"/>
      </w:pPr>
    </w:p>
  </w:comment>
  <w:comment w:id="3" w:author="José Manuel Aburto" w:date="2019-03-04T10:30:00Z" w:initials="JMA">
    <w:p w14:paraId="4F68B394" w14:textId="60C0894C" w:rsidR="001E73E7" w:rsidRDefault="001E73E7">
      <w:pPr>
        <w:pStyle w:val="CommentText"/>
      </w:pPr>
      <w:r>
        <w:rPr>
          <w:rStyle w:val="CommentReference"/>
        </w:rPr>
        <w:annotationRef/>
      </w:r>
      <w:r>
        <w:t xml:space="preserve">Go ahead and change accordingly. We will recirculate and get input from co-authors. This is hardly what the final version will look like.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7" w:author="José Manuel Aburto" w:date="2019-03-04T10:32:00Z" w:initials="JMA">
    <w:p w14:paraId="2C14C0C8" w14:textId="687EC4C5" w:rsidR="001E73E7" w:rsidRDefault="001E73E7">
      <w:pPr>
        <w:pStyle w:val="CommentText"/>
      </w:pPr>
      <w:r>
        <w:rPr>
          <w:rStyle w:val="CommentReference"/>
        </w:rPr>
        <w:annotationRef/>
      </w:r>
      <w:r>
        <w:t>Let</w:t>
      </w:r>
      <w:r>
        <w:t>’</w:t>
      </w:r>
      <w:r>
        <w:t>s keep two sentences.</w:t>
      </w:r>
    </w:p>
  </w:comment>
  <w:comment w:id="15" w:author="Orsola Torrisi" w:date="2019-02-28T17:32:00Z" w:initials="OT">
    <w:p w14:paraId="745E8CA4" w14:textId="77777777" w:rsidR="001E73E7" w:rsidRDefault="001E73E7" w:rsidP="00771B8A">
      <w:pPr>
        <w:pStyle w:val="CommentText"/>
      </w:pPr>
      <w:r>
        <w:rPr>
          <w:rStyle w:val="CommentReference"/>
        </w:rPr>
        <w:annotationRef/>
      </w:r>
      <w:r>
        <w:t xml:space="preserve">I would use </w:t>
      </w:r>
      <w:r>
        <w:t>“</w:t>
      </w:r>
      <w:r>
        <w:t>stress</w:t>
      </w:r>
      <w:r>
        <w:t>”</w:t>
      </w:r>
      <w:r>
        <w:t xml:space="preserve"> rather than such a specific term with some kind of connotation</w:t>
      </w:r>
    </w:p>
  </w:comment>
  <w:comment w:id="16" w:author="José Manuel Aburto" w:date="2019-03-04T10:32:00Z" w:initials="JMA">
    <w:p w14:paraId="2445ED22" w14:textId="34F71B74" w:rsidR="001E73E7" w:rsidRDefault="001E73E7">
      <w:pPr>
        <w:pStyle w:val="CommentText"/>
      </w:pPr>
      <w:r>
        <w:rPr>
          <w:rStyle w:val="CommentReference"/>
        </w:rPr>
        <w:annotationRef/>
      </w:r>
      <w:r>
        <w:t>ok</w:t>
      </w:r>
    </w:p>
  </w:comment>
  <w:comment w:id="23" w:author="Orsola Torrisi" w:date="2019-02-28T17:37:00Z" w:initials="OT">
    <w:p w14:paraId="21C256E1" w14:textId="64DE56E5" w:rsidR="001E73E7" w:rsidRDefault="001E73E7" w:rsidP="00771B8A">
      <w:pPr>
        <w:pStyle w:val="CommentText"/>
      </w:pPr>
      <w:r>
        <w:rPr>
          <w:rStyle w:val="CommentReference"/>
        </w:rPr>
        <w:annotationRef/>
      </w:r>
      <w:r>
        <w:t xml:space="preserve">A nation is not necessarily a country (especially in conflict settings, see </w:t>
      </w:r>
      <w:r>
        <w:t>–</w:t>
      </w:r>
      <w:r>
        <w:t xml:space="preserve"> Sudan and South Sudan. A bit picky, sorry </w:t>
      </w:r>
      <w:r>
        <w:rPr>
          <w:rFonts w:ascii="Segoe UI Emoji" w:eastAsia="Segoe UI Emoji" w:hAnsi="Segoe UI Emoji" w:cs="Segoe UI Emoji"/>
        </w:rPr>
        <w:t>😊</w:t>
      </w:r>
      <w:r>
        <w:t xml:space="preserve">) </w:t>
      </w:r>
      <w:r>
        <w:t>–</w:t>
      </w:r>
      <w:r>
        <w:t xml:space="preserve"> would say </w:t>
      </w:r>
      <w:r>
        <w:t>“</w:t>
      </w:r>
      <w:r>
        <w:t>peaceful ones</w:t>
      </w:r>
      <w:r>
        <w:t>”</w:t>
      </w:r>
      <w:r>
        <w:t xml:space="preserve"> or just simply stick to one term</w:t>
      </w:r>
    </w:p>
  </w:comment>
  <w:comment w:id="24" w:author="José Manuel Aburto" w:date="2019-03-04T10:32:00Z" w:initials="JMA">
    <w:p w14:paraId="6B5D8C9F" w14:textId="3FEF0553" w:rsidR="001E73E7" w:rsidRDefault="001E73E7">
      <w:pPr>
        <w:pStyle w:val="CommentText"/>
      </w:pPr>
      <w:r>
        <w:rPr>
          <w:rStyle w:val="CommentReference"/>
        </w:rPr>
        <w:annotationRef/>
      </w:r>
      <w:r>
        <w:t>Ok, change accordingly</w:t>
      </w:r>
    </w:p>
  </w:comment>
  <w:comment w:id="27" w:author="Orsola Torrisi" w:date="2019-02-28T17:38:00Z" w:initials="OT">
    <w:p w14:paraId="57B8B20D" w14:textId="77777777" w:rsidR="001E73E7" w:rsidRDefault="001E73E7" w:rsidP="00771B8A">
      <w:pPr>
        <w:pStyle w:val="CommentText"/>
      </w:pPr>
      <w:r>
        <w:rPr>
          <w:rStyle w:val="CommentReference"/>
        </w:rPr>
        <w:annotationRef/>
      </w:r>
      <w:r>
        <w:t xml:space="preserve">Again </w:t>
      </w:r>
    </w:p>
  </w:comment>
  <w:comment w:id="33" w:author="Orsola Torrisi" w:date="2019-02-28T19:10:00Z" w:initials="OT">
    <w:p w14:paraId="7D091CE9" w14:textId="58905CBC" w:rsidR="001E73E7" w:rsidRDefault="001E73E7">
      <w:pPr>
        <w:pStyle w:val="CommentText"/>
      </w:pPr>
      <w:r>
        <w:rPr>
          <w:rStyle w:val="CommentReference"/>
        </w:rPr>
        <w:annotationRef/>
      </w:r>
      <w:r>
        <w:t xml:space="preserve">Question </w:t>
      </w:r>
      <w:r>
        <w:t>–</w:t>
      </w:r>
      <w:r>
        <w:t xml:space="preserve"> where is Libya located in this ranking?</w:t>
      </w:r>
    </w:p>
  </w:comment>
  <w:comment w:id="34" w:author="José Manuel Aburto" w:date="2019-03-04T10:33:00Z" w:initials="JMA">
    <w:p w14:paraId="0858E29D" w14:textId="71187D27" w:rsidR="001E73E7" w:rsidRDefault="001E73E7">
      <w:pPr>
        <w:pStyle w:val="CommentText"/>
      </w:pPr>
      <w:r>
        <w:rPr>
          <w:rStyle w:val="CommentReference"/>
        </w:rPr>
        <w:annotationRef/>
      </w:r>
      <w:r>
        <w:t>Most violent in the last five years</w:t>
      </w:r>
    </w:p>
  </w:comment>
  <w:comment w:id="56" w:author="José Manuel Aburto" w:date="2019-03-04T10:35:00Z" w:initials="JMA">
    <w:p w14:paraId="0055B1FB" w14:textId="29ABA0EC" w:rsidR="001E73E7" w:rsidRDefault="001E73E7">
      <w:pPr>
        <w:pStyle w:val="CommentText"/>
      </w:pPr>
      <w:r>
        <w:rPr>
          <w:rStyle w:val="CommentReference"/>
        </w:rPr>
        <w:annotationRef/>
      </w:r>
      <w:r>
        <w:t>Reference?</w:t>
      </w:r>
    </w:p>
  </w:comment>
  <w:comment w:id="49" w:author="José Manuel Aburto" w:date="2019-03-04T10:36:00Z" w:initials="JMA">
    <w:p w14:paraId="60D5B8F2" w14:textId="7323E84F" w:rsidR="001E73E7" w:rsidRDefault="001E73E7">
      <w:pPr>
        <w:pStyle w:val="CommentText"/>
      </w:pPr>
      <w:r>
        <w:rPr>
          <w:rStyle w:val="CommentReference"/>
        </w:rPr>
        <w:annotationRef/>
      </w:r>
      <w:r>
        <w:t>Move this to the perspectives and discussion</w:t>
      </w:r>
    </w:p>
  </w:comment>
  <w:comment w:id="64" w:author="José Manuel Aburto" w:date="2019-03-04T10:34:00Z" w:initials="JMA">
    <w:p w14:paraId="0B808F72" w14:textId="1CE1C3A4" w:rsidR="001E73E7" w:rsidRDefault="001E73E7">
      <w:pPr>
        <w:pStyle w:val="CommentText"/>
      </w:pPr>
      <w:r>
        <w:rPr>
          <w:rStyle w:val="CommentReference"/>
        </w:rPr>
        <w:annotationRef/>
      </w:r>
      <w:r>
        <w:t>Jargon, since we aim an interdisciplinary journal, every intelligent reader should be able to understand it. Could you express this differently?</w:t>
      </w:r>
    </w:p>
  </w:comment>
  <w:comment w:id="76" w:author="José Manuel Aburto" w:date="2019-03-04T10:36:00Z" w:initials="JMA">
    <w:p w14:paraId="1B8539A2" w14:textId="26D568EA" w:rsidR="001E73E7" w:rsidRDefault="001E73E7">
      <w:pPr>
        <w:pStyle w:val="CommentText"/>
      </w:pPr>
      <w:r>
        <w:rPr>
          <w:rStyle w:val="CommentReference"/>
        </w:rPr>
        <w:annotationRef/>
      </w:r>
      <w:r>
        <w:t>Let</w:t>
      </w:r>
      <w:r>
        <w:t>’</w:t>
      </w:r>
      <w:r>
        <w:t>s move to the part of perspectives and discussion</w:t>
      </w:r>
    </w:p>
  </w:comment>
  <w:comment w:id="109" w:author="José Manuel Aburto" w:date="2019-03-04T10:37:00Z" w:initials="JMA">
    <w:p w14:paraId="0AAC1CA2" w14:textId="0D5335E3" w:rsidR="001E73E7" w:rsidRDefault="001E73E7">
      <w:pPr>
        <w:pStyle w:val="CommentText"/>
      </w:pPr>
      <w:r>
        <w:rPr>
          <w:rStyle w:val="CommentReference"/>
        </w:rPr>
        <w:annotationRef/>
      </w:r>
      <w:r>
        <w:t>Reference?</w:t>
      </w:r>
    </w:p>
  </w:comment>
  <w:comment w:id="110" w:author="José Manuel Aburto" w:date="2019-03-04T11:48:00Z" w:initials="JMA">
    <w:p w14:paraId="4FAC1157" w14:textId="2535B2D0" w:rsidR="00533B33" w:rsidRDefault="00533B33">
      <w:pPr>
        <w:pStyle w:val="CommentText"/>
      </w:pPr>
      <w:r>
        <w:rPr>
          <w:rStyle w:val="CommentReference"/>
        </w:rPr>
        <w:annotationRef/>
      </w:r>
      <w:r>
        <w:t>Instead of adding them in the references section, just add them as a comment and I will add it as a citation.</w:t>
      </w:r>
    </w:p>
  </w:comment>
  <w:comment w:id="200" w:author="Orsola Torrisi" w:date="2019-03-01T14:11:00Z" w:initials="OT">
    <w:p w14:paraId="48B36962" w14:textId="7070A48C" w:rsidR="001E73E7" w:rsidRDefault="001E73E7">
      <w:pPr>
        <w:pStyle w:val="CommentText"/>
      </w:pPr>
      <w:r>
        <w:rPr>
          <w:rStyle w:val="CommentReference"/>
        </w:rPr>
        <w:annotationRef/>
      </w:r>
      <w:r>
        <w:t>Check consistency of spelling</w:t>
      </w:r>
    </w:p>
  </w:comment>
  <w:comment w:id="201" w:author="José Manuel Aburto" w:date="2019-03-04T10:41:00Z" w:initials="JMA">
    <w:p w14:paraId="041E272E" w14:textId="5AB3CBE6" w:rsidR="001E73E7" w:rsidRDefault="001E73E7">
      <w:pPr>
        <w:pStyle w:val="CommentText"/>
      </w:pPr>
      <w:r>
        <w:rPr>
          <w:rStyle w:val="CommentReference"/>
        </w:rPr>
        <w:annotationRef/>
      </w:r>
      <w:r>
        <w:t>Agreed, let</w:t>
      </w:r>
      <w:r>
        <w:t>’</w:t>
      </w:r>
      <w:r>
        <w:t>s use USA English for now</w:t>
      </w:r>
    </w:p>
  </w:comment>
  <w:comment w:id="208" w:author="José Manuel Aburto" w:date="2019-03-04T10:57:00Z" w:initials="JMA">
    <w:p w14:paraId="150FBC7D" w14:textId="0F0B43ED" w:rsidR="001E73E7" w:rsidRDefault="001E73E7">
      <w:pPr>
        <w:pStyle w:val="CommentText"/>
      </w:pPr>
      <w:r>
        <w:rPr>
          <w:rStyle w:val="CommentReference"/>
        </w:rPr>
        <w:annotationRef/>
      </w:r>
      <w:r>
        <w:t>Let</w:t>
      </w:r>
      <w:r>
        <w:t>’</w:t>
      </w:r>
      <w:r>
        <w:t>s also mention some from Latin America (Colombia, Venezuela and Mexico)</w:t>
      </w:r>
    </w:p>
  </w:comment>
  <w:comment w:id="227" w:author="Orsola Torrisi" w:date="2019-02-28T18:58:00Z" w:initials="OT">
    <w:p w14:paraId="55B1D9BE" w14:textId="66C0C84E" w:rsidR="001E73E7" w:rsidRDefault="001E73E7">
      <w:pPr>
        <w:pStyle w:val="CommentText"/>
      </w:pPr>
      <w:r>
        <w:rPr>
          <w:rStyle w:val="CommentReference"/>
        </w:rPr>
        <w:annotationRef/>
      </w:r>
      <w:r>
        <w:t xml:space="preserve">Quick point: need to be consistent with either American or British spelling </w:t>
      </w:r>
      <w:r>
        <w:rPr>
          <w:rFonts w:ascii="Segoe UI Emoji" w:eastAsia="Segoe UI Emoji" w:hAnsi="Segoe UI Emoji" w:cs="Segoe UI Emoji"/>
        </w:rPr>
        <w:t>😊</w:t>
      </w:r>
    </w:p>
  </w:comment>
  <w:comment w:id="228" w:author="José Manuel Aburto" w:date="2019-03-04T10:51:00Z" w:initials="JMA">
    <w:p w14:paraId="30BFDA2B" w14:textId="15DD03D6" w:rsidR="001E73E7" w:rsidRDefault="001E73E7">
      <w:pPr>
        <w:pStyle w:val="CommentText"/>
      </w:pPr>
      <w:r>
        <w:rPr>
          <w:rStyle w:val="CommentReference"/>
        </w:rPr>
        <w:annotationRef/>
      </w:r>
      <w:r>
        <w:t>Agreed, let</w:t>
      </w:r>
      <w:r>
        <w:t>’</w:t>
      </w:r>
      <w:r>
        <w:t>s use UK English. Once we have a strong enough manuscript we will send it to professional English proof.</w:t>
      </w:r>
    </w:p>
  </w:comment>
  <w:comment w:id="245" w:author="José Manuel Aburto" w:date="2019-03-04T10:58:00Z" w:initials="JMA">
    <w:p w14:paraId="75141694" w14:textId="6BC450CB" w:rsidR="001E73E7" w:rsidRDefault="001E73E7">
      <w:pPr>
        <w:pStyle w:val="CommentText"/>
      </w:pPr>
      <w:r>
        <w:rPr>
          <w:rStyle w:val="CommentReference"/>
        </w:rPr>
        <w:annotationRef/>
      </w:r>
      <w:r>
        <w:t>Avoid jargon</w:t>
      </w:r>
    </w:p>
  </w:comment>
  <w:comment w:id="346" w:author="Orsola Torrisi" w:date="2019-03-01T16:12:00Z" w:initials="OT">
    <w:p w14:paraId="14FB6B9E" w14:textId="19AB737B" w:rsidR="001E73E7" w:rsidRDefault="001E73E7">
      <w:pPr>
        <w:pStyle w:val="CommentText"/>
      </w:pPr>
      <w:r>
        <w:rPr>
          <w:rStyle w:val="CommentReference"/>
        </w:rPr>
        <w:annotationRef/>
      </w:r>
      <w:r>
        <w:t>I</w:t>
      </w:r>
      <w:r>
        <w:t>’</w:t>
      </w:r>
      <w:r>
        <w:t>ll run the codes and look for the exact value if you don</w:t>
      </w:r>
      <w:r>
        <w:t>’</w:t>
      </w:r>
      <w:r>
        <w:t>t have them already at hand</w:t>
      </w:r>
    </w:p>
  </w:comment>
  <w:comment w:id="356" w:author="José Manuel Aburto" w:date="2019-03-04T11:03:00Z" w:initials="JMA">
    <w:p w14:paraId="56DA4054" w14:textId="1F8E743B" w:rsidR="001E73E7" w:rsidRDefault="001E73E7">
      <w:pPr>
        <w:pStyle w:val="CommentText"/>
      </w:pPr>
      <w:r>
        <w:rPr>
          <w:rStyle w:val="CommentReference"/>
        </w:rPr>
        <w:annotationRef/>
      </w:r>
      <w:r>
        <w:t>reference</w:t>
      </w:r>
    </w:p>
  </w:comment>
  <w:comment w:id="351" w:author="Orsola Torrisi" w:date="2019-03-01T16:11:00Z" w:initials="OT">
    <w:p w14:paraId="5CD021C1" w14:textId="63C7ABB6" w:rsidR="001E73E7" w:rsidRDefault="001E73E7">
      <w:pPr>
        <w:pStyle w:val="CommentText"/>
      </w:pPr>
      <w:r>
        <w:rPr>
          <w:rStyle w:val="CommentReference"/>
        </w:rPr>
        <w:annotationRef/>
      </w:r>
      <w:r>
        <w:t>Hypothesis given also well-known patriarchal structure of society in MENA</w:t>
      </w:r>
    </w:p>
  </w:comment>
  <w:comment w:id="344" w:author="José Manuel Aburto" w:date="2019-03-04T11:08:00Z" w:initials="JMA">
    <w:p w14:paraId="685CCB06" w14:textId="6F97D701" w:rsidR="001E73E7" w:rsidRDefault="001E73E7">
      <w:pPr>
        <w:pStyle w:val="CommentText"/>
      </w:pPr>
      <w:r>
        <w:rPr>
          <w:rStyle w:val="CommentReference"/>
        </w:rPr>
        <w:annotationRef/>
      </w:r>
      <w:r>
        <w:t>Will send the table</w:t>
      </w:r>
    </w:p>
  </w:comment>
  <w:comment w:id="350" w:author="José Manuel Aburto" w:date="2019-03-04T11:04:00Z" w:initials="JMA">
    <w:p w14:paraId="6E4A6BC3" w14:textId="114131A1" w:rsidR="001E73E7" w:rsidRDefault="001E73E7">
      <w:pPr>
        <w:pStyle w:val="CommentText"/>
      </w:pPr>
      <w:r>
        <w:rPr>
          <w:rStyle w:val="CommentReference"/>
        </w:rPr>
        <w:annotationRef/>
      </w:r>
      <w:r>
        <w:t>Nice!</w:t>
      </w:r>
    </w:p>
  </w:comment>
  <w:comment w:id="256" w:author="José Manuel Aburto" w:date="2019-03-04T11:04:00Z" w:initials="JMA">
    <w:p w14:paraId="1459CEB8" w14:textId="06525E4F" w:rsidR="001E73E7" w:rsidRDefault="001E73E7">
      <w:pPr>
        <w:pStyle w:val="CommentText"/>
      </w:pPr>
      <w:r>
        <w:rPr>
          <w:rStyle w:val="CommentReference"/>
        </w:rPr>
        <w:annotationRef/>
      </w:r>
      <w:r>
        <w:t>What the plots are showing is the contribution of ages and causes to the difference between a given country and the peaceful region. For example, if a violent country has a standard deviation of 15 and the peaceful region has 8, then the difference is 7. The graph shows the contribution of age and cause to that difference between 10 and 60 years. Therefore, if we sum all the contributions the add up to 7 years.</w:t>
      </w:r>
    </w:p>
  </w:comment>
  <w:comment w:id="374" w:author="José Manuel Aburto" w:date="2019-03-04T11:08:00Z" w:initials="JMA">
    <w:p w14:paraId="6E3C2932" w14:textId="2CA707CA" w:rsidR="001E73E7" w:rsidRDefault="001E73E7">
      <w:pPr>
        <w:pStyle w:val="CommentText"/>
      </w:pPr>
      <w:r>
        <w:rPr>
          <w:rStyle w:val="CommentReference"/>
        </w:rPr>
        <w:annotationRef/>
      </w:r>
      <w:r>
        <w:t>Let</w:t>
      </w:r>
      <w:r>
        <w:t>’</w:t>
      </w:r>
      <w:r>
        <w:t>s try to be consistent with lifetime uncertainty. If it is too repetitive then we use other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80A8" w15:done="0"/>
  <w15:commentEx w15:paraId="4F68B394" w15:paraIdParent="6BBF80A8" w15:done="0"/>
  <w15:commentEx w15:paraId="2C14C0C8" w15:done="0"/>
  <w15:commentEx w15:paraId="745E8CA4" w15:done="0"/>
  <w15:commentEx w15:paraId="2445ED22" w15:paraIdParent="745E8CA4" w15:done="0"/>
  <w15:commentEx w15:paraId="21C256E1" w15:done="0"/>
  <w15:commentEx w15:paraId="6B5D8C9F" w15:paraIdParent="21C256E1" w15:done="0"/>
  <w15:commentEx w15:paraId="57B8B20D" w15:done="0"/>
  <w15:commentEx w15:paraId="7D091CE9" w15:done="0"/>
  <w15:commentEx w15:paraId="0858E29D" w15:paraIdParent="7D091CE9" w15:done="0"/>
  <w15:commentEx w15:paraId="0055B1FB" w15:done="0"/>
  <w15:commentEx w15:paraId="60D5B8F2" w15:done="0"/>
  <w15:commentEx w15:paraId="0B808F72" w15:done="0"/>
  <w15:commentEx w15:paraId="1B8539A2" w15:done="0"/>
  <w15:commentEx w15:paraId="0AAC1CA2" w15:done="0"/>
  <w15:commentEx w15:paraId="4FAC1157" w15:paraIdParent="0AAC1CA2" w15:done="0"/>
  <w15:commentEx w15:paraId="48B36962" w15:done="0"/>
  <w15:commentEx w15:paraId="041E272E" w15:paraIdParent="48B36962" w15:done="0"/>
  <w15:commentEx w15:paraId="150FBC7D" w15:done="0"/>
  <w15:commentEx w15:paraId="55B1D9BE" w15:done="0"/>
  <w15:commentEx w15:paraId="30BFDA2B" w15:paraIdParent="55B1D9BE" w15:done="0"/>
  <w15:commentEx w15:paraId="75141694" w15:done="0"/>
  <w15:commentEx w15:paraId="14FB6B9E" w15:done="0"/>
  <w15:commentEx w15:paraId="56DA4054" w15:done="0"/>
  <w15:commentEx w15:paraId="5CD021C1" w15:done="0"/>
  <w15:commentEx w15:paraId="685CCB06" w15:done="0"/>
  <w15:commentEx w15:paraId="6E4A6BC3" w15:done="0"/>
  <w15:commentEx w15:paraId="1459CEB8" w15:done="0"/>
  <w15:commentEx w15:paraId="6E3C2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80A8" w16cid:durableId="202240FB"/>
  <w16cid:commentId w16cid:paraId="4F68B394" w16cid:durableId="20277CD7"/>
  <w16cid:commentId w16cid:paraId="2C14C0C8" w16cid:durableId="20277D33"/>
  <w16cid:commentId w16cid:paraId="745E8CA4" w16cid:durableId="202299C7"/>
  <w16cid:commentId w16cid:paraId="2445ED22" w16cid:durableId="20277D3E"/>
  <w16cid:commentId w16cid:paraId="21C256E1" w16cid:durableId="20229ABD"/>
  <w16cid:commentId w16cid:paraId="6B5D8C9F" w16cid:durableId="20277D5B"/>
  <w16cid:commentId w16cid:paraId="57B8B20D" w16cid:durableId="20229AF8"/>
  <w16cid:commentId w16cid:paraId="7D091CE9" w16cid:durableId="2022B0B2"/>
  <w16cid:commentId w16cid:paraId="0858E29D" w16cid:durableId="20277D86"/>
  <w16cid:commentId w16cid:paraId="0055B1FB" w16cid:durableId="20277E0F"/>
  <w16cid:commentId w16cid:paraId="60D5B8F2" w16cid:durableId="20277E47"/>
  <w16cid:commentId w16cid:paraId="0B808F72" w16cid:durableId="20277DBC"/>
  <w16cid:commentId w16cid:paraId="1B8539A2" w16cid:durableId="20277E2A"/>
  <w16cid:commentId w16cid:paraId="0AAC1CA2" w16cid:durableId="20277E5D"/>
  <w16cid:commentId w16cid:paraId="4FAC1157" w16cid:durableId="20278F1B"/>
  <w16cid:commentId w16cid:paraId="48B36962" w16cid:durableId="2023BC1A"/>
  <w16cid:commentId w16cid:paraId="041E272E" w16cid:durableId="20277F5B"/>
  <w16cid:commentId w16cid:paraId="150FBC7D" w16cid:durableId="20278316"/>
  <w16cid:commentId w16cid:paraId="55B1D9BE" w16cid:durableId="2022ADCA"/>
  <w16cid:commentId w16cid:paraId="30BFDA2B" w16cid:durableId="2027819D"/>
  <w16cid:commentId w16cid:paraId="75141694" w16cid:durableId="20278354"/>
  <w16cid:commentId w16cid:paraId="14FB6B9E" w16cid:durableId="2023D85F"/>
  <w16cid:commentId w16cid:paraId="56DA4054" w16cid:durableId="2027849D"/>
  <w16cid:commentId w16cid:paraId="5CD021C1" w16cid:durableId="2023D835"/>
  <w16cid:commentId w16cid:paraId="685CCB06" w16cid:durableId="20278598"/>
  <w16cid:commentId w16cid:paraId="6E4A6BC3" w16cid:durableId="202784A6"/>
  <w16cid:commentId w16cid:paraId="1459CEB8" w16cid:durableId="202784AF"/>
  <w16cid:commentId w16cid:paraId="6E3C2932" w16cid:durableId="20278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0F2A" w14:textId="77777777" w:rsidR="009112BC" w:rsidRDefault="009112BC" w:rsidP="005D3DC5">
      <w:pPr>
        <w:spacing w:after="0" w:line="240" w:lineRule="auto"/>
      </w:pPr>
      <w:r>
        <w:separator/>
      </w:r>
    </w:p>
  </w:endnote>
  <w:endnote w:type="continuationSeparator" w:id="0">
    <w:p w14:paraId="78D690B6" w14:textId="77777777" w:rsidR="009112BC" w:rsidRDefault="009112BC" w:rsidP="005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334217"/>
      <w:docPartObj>
        <w:docPartGallery w:val="Page Numbers (Bottom of Page)"/>
        <w:docPartUnique/>
      </w:docPartObj>
    </w:sdtPr>
    <w:sdtEndPr>
      <w:rPr>
        <w:noProof/>
      </w:rPr>
    </w:sdtEndPr>
    <w:sdtContent>
      <w:p w14:paraId="08BBB96E" w14:textId="77777777" w:rsidR="001E73E7" w:rsidRDefault="001E73E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4C568B6" w14:textId="77777777" w:rsidR="001E73E7" w:rsidRDefault="001E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BF2D" w14:textId="77777777" w:rsidR="009112BC" w:rsidRDefault="009112BC" w:rsidP="005D3DC5">
      <w:pPr>
        <w:spacing w:after="0" w:line="240" w:lineRule="auto"/>
      </w:pPr>
      <w:r>
        <w:separator/>
      </w:r>
    </w:p>
  </w:footnote>
  <w:footnote w:type="continuationSeparator" w:id="0">
    <w:p w14:paraId="456AB3D9" w14:textId="77777777" w:rsidR="009112BC" w:rsidRDefault="009112BC" w:rsidP="005D3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A6F"/>
    <w:multiLevelType w:val="hybridMultilevel"/>
    <w:tmpl w:val="071C0BC8"/>
    <w:lvl w:ilvl="0" w:tplc="3F9A7A6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71DA"/>
    <w:multiLevelType w:val="hybridMultilevel"/>
    <w:tmpl w:val="6706BF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1-5-21-620340521-451864151-475986052-20794"/>
  </w15:person>
  <w15:person w15:author="Orsola Torrisi">
    <w15:presenceInfo w15:providerId="Windows Live" w15:userId="8f64923891757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s209twpd0rw8e25dcx9ednssap55azsp0p&quot;&gt;Bib_UncertainLives&lt;record-ids&gt;&lt;item&gt;1&lt;/item&gt;&lt;item&gt;4&lt;/item&gt;&lt;item&gt;6&lt;/item&gt;&lt;item&gt;7&lt;/item&gt;&lt;item&gt;9&lt;/item&gt;&lt;item&gt;10&lt;/item&gt;&lt;item&gt;21&lt;/item&gt;&lt;item&gt;24&lt;/item&gt;&lt;item&gt;29&lt;/item&gt;&lt;item&gt;50&lt;/item&gt;&lt;item&gt;58&lt;/item&gt;&lt;item&gt;59&lt;/item&gt;&lt;item&gt;87&lt;/item&gt;&lt;item&gt;88&lt;/item&gt;&lt;item&gt;90&lt;/item&gt;&lt;item&gt;92&lt;/item&gt;&lt;item&gt;93&lt;/item&gt;&lt;item&gt;98&lt;/item&gt;&lt;item&gt;100&lt;/item&gt;&lt;item&gt;103&lt;/item&gt;&lt;item&gt;105&lt;/item&gt;&lt;item&gt;127&lt;/item&gt;&lt;item&gt;138&lt;/item&gt;&lt;item&gt;139&lt;/item&gt;&lt;item&gt;140&lt;/item&gt;&lt;item&gt;141&lt;/item&gt;&lt;item&gt;142&lt;/item&gt;&lt;item&gt;143&lt;/item&gt;&lt;item&gt;144&lt;/item&gt;&lt;item&gt;145&lt;/item&gt;&lt;item&gt;147&lt;/item&gt;&lt;item&gt;148&lt;/item&gt;&lt;item&gt;149&lt;/item&gt;&lt;item&gt;150&lt;/item&gt;&lt;item&gt;151&lt;/item&gt;&lt;item&gt;152&lt;/item&gt;&lt;item&gt;153&lt;/item&gt;&lt;item&gt;155&lt;/item&gt;&lt;item&gt;156&lt;/item&gt;&lt;item&gt;158&lt;/item&gt;&lt;item&gt;159&lt;/item&gt;&lt;item&gt;160&lt;/item&gt;&lt;item&gt;161&lt;/item&gt;&lt;/record-ids&gt;&lt;/item&gt;&lt;/Libraries&gt;"/>
  </w:docVars>
  <w:rsids>
    <w:rsidRoot w:val="00122450"/>
    <w:rsid w:val="00003D57"/>
    <w:rsid w:val="0000529A"/>
    <w:rsid w:val="00011DA0"/>
    <w:rsid w:val="00012BF9"/>
    <w:rsid w:val="00020F08"/>
    <w:rsid w:val="00023722"/>
    <w:rsid w:val="0003155E"/>
    <w:rsid w:val="000375E1"/>
    <w:rsid w:val="0004495A"/>
    <w:rsid w:val="000517D4"/>
    <w:rsid w:val="00054177"/>
    <w:rsid w:val="00054F10"/>
    <w:rsid w:val="000619E8"/>
    <w:rsid w:val="0006290F"/>
    <w:rsid w:val="00067607"/>
    <w:rsid w:val="00070B81"/>
    <w:rsid w:val="00090083"/>
    <w:rsid w:val="000C2E72"/>
    <w:rsid w:val="000D06EC"/>
    <w:rsid w:val="000D610A"/>
    <w:rsid w:val="000D6E98"/>
    <w:rsid w:val="000E79E8"/>
    <w:rsid w:val="000F7D2B"/>
    <w:rsid w:val="001039FA"/>
    <w:rsid w:val="0012051F"/>
    <w:rsid w:val="00121B38"/>
    <w:rsid w:val="00122450"/>
    <w:rsid w:val="001359A4"/>
    <w:rsid w:val="0014063A"/>
    <w:rsid w:val="001520AA"/>
    <w:rsid w:val="00154B3B"/>
    <w:rsid w:val="0017557C"/>
    <w:rsid w:val="00183461"/>
    <w:rsid w:val="00187CA8"/>
    <w:rsid w:val="00192588"/>
    <w:rsid w:val="001A2E92"/>
    <w:rsid w:val="001E01C8"/>
    <w:rsid w:val="001E73E7"/>
    <w:rsid w:val="001E75FC"/>
    <w:rsid w:val="00202144"/>
    <w:rsid w:val="002028F7"/>
    <w:rsid w:val="00204BE6"/>
    <w:rsid w:val="00220843"/>
    <w:rsid w:val="00221A17"/>
    <w:rsid w:val="00223606"/>
    <w:rsid w:val="002253C4"/>
    <w:rsid w:val="002267ED"/>
    <w:rsid w:val="00232309"/>
    <w:rsid w:val="00232653"/>
    <w:rsid w:val="00236ABC"/>
    <w:rsid w:val="00237678"/>
    <w:rsid w:val="002376AD"/>
    <w:rsid w:val="00237A43"/>
    <w:rsid w:val="002404CD"/>
    <w:rsid w:val="00260BE8"/>
    <w:rsid w:val="00271358"/>
    <w:rsid w:val="00281094"/>
    <w:rsid w:val="00283C29"/>
    <w:rsid w:val="00287F49"/>
    <w:rsid w:val="00291FBE"/>
    <w:rsid w:val="002B0B48"/>
    <w:rsid w:val="002C2648"/>
    <w:rsid w:val="002C4403"/>
    <w:rsid w:val="002D0760"/>
    <w:rsid w:val="002D19E2"/>
    <w:rsid w:val="002E2703"/>
    <w:rsid w:val="003059C8"/>
    <w:rsid w:val="00314626"/>
    <w:rsid w:val="00314D92"/>
    <w:rsid w:val="00315377"/>
    <w:rsid w:val="0033339D"/>
    <w:rsid w:val="003352EF"/>
    <w:rsid w:val="00337206"/>
    <w:rsid w:val="00342C4A"/>
    <w:rsid w:val="00352520"/>
    <w:rsid w:val="00367F29"/>
    <w:rsid w:val="003714D7"/>
    <w:rsid w:val="00380DBE"/>
    <w:rsid w:val="003811F7"/>
    <w:rsid w:val="00381500"/>
    <w:rsid w:val="00386EB6"/>
    <w:rsid w:val="00391B82"/>
    <w:rsid w:val="003925F1"/>
    <w:rsid w:val="003A6E04"/>
    <w:rsid w:val="003F2DF1"/>
    <w:rsid w:val="003F431C"/>
    <w:rsid w:val="00400581"/>
    <w:rsid w:val="0040206C"/>
    <w:rsid w:val="0041345C"/>
    <w:rsid w:val="004142A8"/>
    <w:rsid w:val="00415B5E"/>
    <w:rsid w:val="004417E5"/>
    <w:rsid w:val="0045344F"/>
    <w:rsid w:val="00460C6C"/>
    <w:rsid w:val="00462DB3"/>
    <w:rsid w:val="00470AA0"/>
    <w:rsid w:val="00471F6B"/>
    <w:rsid w:val="00482208"/>
    <w:rsid w:val="00485933"/>
    <w:rsid w:val="00486031"/>
    <w:rsid w:val="004A0E0B"/>
    <w:rsid w:val="004A3E38"/>
    <w:rsid w:val="004B2874"/>
    <w:rsid w:val="004B29C6"/>
    <w:rsid w:val="004B39D6"/>
    <w:rsid w:val="004E72CA"/>
    <w:rsid w:val="004F6AC3"/>
    <w:rsid w:val="00526A1A"/>
    <w:rsid w:val="00533B33"/>
    <w:rsid w:val="00546DC1"/>
    <w:rsid w:val="00552325"/>
    <w:rsid w:val="0055618D"/>
    <w:rsid w:val="0056396E"/>
    <w:rsid w:val="005650F6"/>
    <w:rsid w:val="005655C2"/>
    <w:rsid w:val="00567AF5"/>
    <w:rsid w:val="005B58D7"/>
    <w:rsid w:val="005D1720"/>
    <w:rsid w:val="005D3DC5"/>
    <w:rsid w:val="005E67A6"/>
    <w:rsid w:val="005F29D6"/>
    <w:rsid w:val="005F51F2"/>
    <w:rsid w:val="005F5F2B"/>
    <w:rsid w:val="00623943"/>
    <w:rsid w:val="00626576"/>
    <w:rsid w:val="006305D6"/>
    <w:rsid w:val="00630AF5"/>
    <w:rsid w:val="00636863"/>
    <w:rsid w:val="006514B7"/>
    <w:rsid w:val="00652FAD"/>
    <w:rsid w:val="006643A1"/>
    <w:rsid w:val="006743C3"/>
    <w:rsid w:val="00675799"/>
    <w:rsid w:val="00681D75"/>
    <w:rsid w:val="00682B0A"/>
    <w:rsid w:val="00684576"/>
    <w:rsid w:val="006A6C0D"/>
    <w:rsid w:val="006A7DE7"/>
    <w:rsid w:val="006C30B1"/>
    <w:rsid w:val="006D0463"/>
    <w:rsid w:val="006E2972"/>
    <w:rsid w:val="006E56B4"/>
    <w:rsid w:val="006E7547"/>
    <w:rsid w:val="00717D62"/>
    <w:rsid w:val="00722277"/>
    <w:rsid w:val="00724A9C"/>
    <w:rsid w:val="00730BE7"/>
    <w:rsid w:val="007522A5"/>
    <w:rsid w:val="00755F4B"/>
    <w:rsid w:val="00771B8A"/>
    <w:rsid w:val="00774277"/>
    <w:rsid w:val="00787F2C"/>
    <w:rsid w:val="007A1971"/>
    <w:rsid w:val="007B486D"/>
    <w:rsid w:val="007B4D79"/>
    <w:rsid w:val="007C38CD"/>
    <w:rsid w:val="007C4FDE"/>
    <w:rsid w:val="007C5CA7"/>
    <w:rsid w:val="007D4D01"/>
    <w:rsid w:val="007D728B"/>
    <w:rsid w:val="007E1184"/>
    <w:rsid w:val="007E5D20"/>
    <w:rsid w:val="0080219D"/>
    <w:rsid w:val="0080402E"/>
    <w:rsid w:val="00805156"/>
    <w:rsid w:val="00823395"/>
    <w:rsid w:val="00823D78"/>
    <w:rsid w:val="00827FC7"/>
    <w:rsid w:val="008341FA"/>
    <w:rsid w:val="0084547B"/>
    <w:rsid w:val="0087623C"/>
    <w:rsid w:val="00882A7C"/>
    <w:rsid w:val="008856BB"/>
    <w:rsid w:val="00892955"/>
    <w:rsid w:val="008A5AE3"/>
    <w:rsid w:val="008B63F7"/>
    <w:rsid w:val="008E5789"/>
    <w:rsid w:val="008F0EBB"/>
    <w:rsid w:val="009036D1"/>
    <w:rsid w:val="00906B73"/>
    <w:rsid w:val="009112BC"/>
    <w:rsid w:val="009171B8"/>
    <w:rsid w:val="009203AD"/>
    <w:rsid w:val="009233B5"/>
    <w:rsid w:val="009264CD"/>
    <w:rsid w:val="0093339C"/>
    <w:rsid w:val="00941AEB"/>
    <w:rsid w:val="00943238"/>
    <w:rsid w:val="009549EB"/>
    <w:rsid w:val="009609D0"/>
    <w:rsid w:val="00973E1B"/>
    <w:rsid w:val="00977526"/>
    <w:rsid w:val="00977AD0"/>
    <w:rsid w:val="00980B55"/>
    <w:rsid w:val="009827E1"/>
    <w:rsid w:val="009931E1"/>
    <w:rsid w:val="009956C7"/>
    <w:rsid w:val="00996CB1"/>
    <w:rsid w:val="009A0ED4"/>
    <w:rsid w:val="009B52E1"/>
    <w:rsid w:val="009B58A9"/>
    <w:rsid w:val="009F30E8"/>
    <w:rsid w:val="00A36BEC"/>
    <w:rsid w:val="00A5078D"/>
    <w:rsid w:val="00A60316"/>
    <w:rsid w:val="00A61355"/>
    <w:rsid w:val="00A764B4"/>
    <w:rsid w:val="00A77907"/>
    <w:rsid w:val="00AB0D36"/>
    <w:rsid w:val="00AB2A89"/>
    <w:rsid w:val="00AD49B1"/>
    <w:rsid w:val="00AE0AEC"/>
    <w:rsid w:val="00AE1A30"/>
    <w:rsid w:val="00B00353"/>
    <w:rsid w:val="00B25C7D"/>
    <w:rsid w:val="00B31320"/>
    <w:rsid w:val="00B31E92"/>
    <w:rsid w:val="00B437F4"/>
    <w:rsid w:val="00B47C28"/>
    <w:rsid w:val="00B55570"/>
    <w:rsid w:val="00B61EF3"/>
    <w:rsid w:val="00B65686"/>
    <w:rsid w:val="00B711DE"/>
    <w:rsid w:val="00BA7C1A"/>
    <w:rsid w:val="00BB5290"/>
    <w:rsid w:val="00BC0971"/>
    <w:rsid w:val="00BD469C"/>
    <w:rsid w:val="00C0364E"/>
    <w:rsid w:val="00C04CB5"/>
    <w:rsid w:val="00C04EB3"/>
    <w:rsid w:val="00C06989"/>
    <w:rsid w:val="00C20CAD"/>
    <w:rsid w:val="00C33ABC"/>
    <w:rsid w:val="00C36D89"/>
    <w:rsid w:val="00C41F4A"/>
    <w:rsid w:val="00C42E69"/>
    <w:rsid w:val="00C50E65"/>
    <w:rsid w:val="00C55DF0"/>
    <w:rsid w:val="00C711EE"/>
    <w:rsid w:val="00C81806"/>
    <w:rsid w:val="00C95EE6"/>
    <w:rsid w:val="00CC0EAF"/>
    <w:rsid w:val="00CC6D03"/>
    <w:rsid w:val="00CE171C"/>
    <w:rsid w:val="00D01288"/>
    <w:rsid w:val="00D04793"/>
    <w:rsid w:val="00D134CB"/>
    <w:rsid w:val="00D1721B"/>
    <w:rsid w:val="00D173C9"/>
    <w:rsid w:val="00D23E57"/>
    <w:rsid w:val="00D32526"/>
    <w:rsid w:val="00D337A1"/>
    <w:rsid w:val="00D4367C"/>
    <w:rsid w:val="00D72308"/>
    <w:rsid w:val="00D84BC7"/>
    <w:rsid w:val="00D879E4"/>
    <w:rsid w:val="00D9055D"/>
    <w:rsid w:val="00D928B8"/>
    <w:rsid w:val="00D96BD6"/>
    <w:rsid w:val="00D97B8D"/>
    <w:rsid w:val="00D97BF7"/>
    <w:rsid w:val="00DA006B"/>
    <w:rsid w:val="00DA7FE1"/>
    <w:rsid w:val="00DC0F62"/>
    <w:rsid w:val="00DC7F65"/>
    <w:rsid w:val="00DD10A0"/>
    <w:rsid w:val="00DE0A11"/>
    <w:rsid w:val="00DE54F3"/>
    <w:rsid w:val="00DE5657"/>
    <w:rsid w:val="00E152E8"/>
    <w:rsid w:val="00E30D39"/>
    <w:rsid w:val="00E314EF"/>
    <w:rsid w:val="00E325A3"/>
    <w:rsid w:val="00E401BA"/>
    <w:rsid w:val="00E503CA"/>
    <w:rsid w:val="00E57ED3"/>
    <w:rsid w:val="00E60D08"/>
    <w:rsid w:val="00E61A03"/>
    <w:rsid w:val="00E61C43"/>
    <w:rsid w:val="00E628C6"/>
    <w:rsid w:val="00E71D25"/>
    <w:rsid w:val="00E8324E"/>
    <w:rsid w:val="00E8341E"/>
    <w:rsid w:val="00E860E2"/>
    <w:rsid w:val="00EA4AEC"/>
    <w:rsid w:val="00EA6F3F"/>
    <w:rsid w:val="00EB41BC"/>
    <w:rsid w:val="00ED04E8"/>
    <w:rsid w:val="00F009BB"/>
    <w:rsid w:val="00F07E1D"/>
    <w:rsid w:val="00F128E8"/>
    <w:rsid w:val="00F14042"/>
    <w:rsid w:val="00F23173"/>
    <w:rsid w:val="00F23C31"/>
    <w:rsid w:val="00F346BC"/>
    <w:rsid w:val="00F37784"/>
    <w:rsid w:val="00F60658"/>
    <w:rsid w:val="00F75CE8"/>
    <w:rsid w:val="00F97071"/>
    <w:rsid w:val="00FA011B"/>
    <w:rsid w:val="00FA607F"/>
    <w:rsid w:val="00FB0961"/>
    <w:rsid w:val="00FB7015"/>
    <w:rsid w:val="00FC0D69"/>
    <w:rsid w:val="00FC44E4"/>
    <w:rsid w:val="00FE7FAB"/>
    <w:rsid w:val="00FF0499"/>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522B"/>
  <w15:docId w15:val="{CAA2CCDA-F355-45A5-9A41-E6C7A3D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450"/>
    <w:pPr>
      <w:spacing w:after="0" w:line="240" w:lineRule="auto"/>
    </w:pPr>
    <w:rPr>
      <w:lang w:val="en-GB"/>
    </w:rPr>
  </w:style>
  <w:style w:type="paragraph" w:styleId="Header">
    <w:name w:val="header"/>
    <w:basedOn w:val="Normal"/>
    <w:link w:val="HeaderChar"/>
    <w:uiPriority w:val="99"/>
    <w:unhideWhenUsed/>
    <w:rsid w:val="005D3DC5"/>
    <w:pPr>
      <w:tabs>
        <w:tab w:val="center" w:pos="4986"/>
        <w:tab w:val="right" w:pos="9972"/>
      </w:tabs>
      <w:spacing w:after="0" w:line="240" w:lineRule="auto"/>
    </w:pPr>
  </w:style>
  <w:style w:type="character" w:customStyle="1" w:styleId="HeaderChar">
    <w:name w:val="Header Char"/>
    <w:basedOn w:val="DefaultParagraphFont"/>
    <w:link w:val="Header"/>
    <w:uiPriority w:val="99"/>
    <w:rsid w:val="005D3DC5"/>
    <w:rPr>
      <w:lang w:val="en-GB"/>
    </w:rPr>
  </w:style>
  <w:style w:type="paragraph" w:styleId="Footer">
    <w:name w:val="footer"/>
    <w:basedOn w:val="Normal"/>
    <w:link w:val="FooterChar"/>
    <w:uiPriority w:val="99"/>
    <w:unhideWhenUsed/>
    <w:rsid w:val="005D3DC5"/>
    <w:pPr>
      <w:tabs>
        <w:tab w:val="center" w:pos="4986"/>
        <w:tab w:val="right" w:pos="9972"/>
      </w:tabs>
      <w:spacing w:after="0" w:line="240" w:lineRule="auto"/>
    </w:pPr>
  </w:style>
  <w:style w:type="character" w:customStyle="1" w:styleId="FooterChar">
    <w:name w:val="Footer Char"/>
    <w:basedOn w:val="DefaultParagraphFont"/>
    <w:link w:val="Footer"/>
    <w:uiPriority w:val="99"/>
    <w:rsid w:val="005D3DC5"/>
    <w:rPr>
      <w:lang w:val="en-GB"/>
    </w:rPr>
  </w:style>
  <w:style w:type="character" w:styleId="LineNumber">
    <w:name w:val="line number"/>
    <w:basedOn w:val="DefaultParagraphFont"/>
    <w:uiPriority w:val="99"/>
    <w:semiHidden/>
    <w:unhideWhenUsed/>
    <w:rsid w:val="005D3DC5"/>
  </w:style>
  <w:style w:type="paragraph" w:customStyle="1" w:styleId="EndNoteBibliographyTitle">
    <w:name w:val="EndNote Bibliography Title"/>
    <w:basedOn w:val="Normal"/>
    <w:link w:val="EndNoteBibliographyTitleChar"/>
    <w:rsid w:val="00C06989"/>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C06989"/>
    <w:rPr>
      <w:lang w:val="en-GB"/>
    </w:rPr>
  </w:style>
  <w:style w:type="character" w:customStyle="1" w:styleId="EndNoteBibliographyTitleChar">
    <w:name w:val="EndNote Bibliography Title Char"/>
    <w:basedOn w:val="NoSpacingChar"/>
    <w:link w:val="EndNoteBibliographyTitle"/>
    <w:rsid w:val="00C06989"/>
    <w:rPr>
      <w:rFonts w:ascii="Calibri" w:hAnsi="Calibri" w:cs="Calibri"/>
      <w:noProof/>
      <w:lang w:val="en-GB"/>
    </w:rPr>
  </w:style>
  <w:style w:type="paragraph" w:customStyle="1" w:styleId="EndNoteBibliography">
    <w:name w:val="EndNote Bibliography"/>
    <w:basedOn w:val="Normal"/>
    <w:link w:val="EndNoteBibliographyChar"/>
    <w:rsid w:val="00C06989"/>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C06989"/>
    <w:rPr>
      <w:rFonts w:ascii="Calibri" w:hAnsi="Calibri" w:cs="Calibri"/>
      <w:noProof/>
      <w:lang w:val="en-GB"/>
    </w:rPr>
  </w:style>
  <w:style w:type="character" w:styleId="Hyperlink">
    <w:name w:val="Hyperlink"/>
    <w:basedOn w:val="DefaultParagraphFont"/>
    <w:uiPriority w:val="99"/>
    <w:unhideWhenUsed/>
    <w:rsid w:val="007522A5"/>
    <w:rPr>
      <w:color w:val="0563C1" w:themeColor="hyperlink"/>
      <w:u w:val="single"/>
    </w:rPr>
  </w:style>
  <w:style w:type="character" w:customStyle="1" w:styleId="UnresolvedMention1">
    <w:name w:val="Unresolved Mention1"/>
    <w:basedOn w:val="DefaultParagraphFont"/>
    <w:uiPriority w:val="99"/>
    <w:semiHidden/>
    <w:unhideWhenUsed/>
    <w:rsid w:val="007522A5"/>
    <w:rPr>
      <w:color w:val="605E5C"/>
      <w:shd w:val="clear" w:color="auto" w:fill="E1DFDD"/>
    </w:rPr>
  </w:style>
  <w:style w:type="paragraph" w:styleId="ListParagraph">
    <w:name w:val="List Paragraph"/>
    <w:basedOn w:val="Normal"/>
    <w:uiPriority w:val="34"/>
    <w:qFormat/>
    <w:rsid w:val="006E2972"/>
    <w:pPr>
      <w:ind w:left="720"/>
      <w:contextualSpacing/>
    </w:pPr>
  </w:style>
  <w:style w:type="paragraph" w:styleId="BalloonText">
    <w:name w:val="Balloon Text"/>
    <w:basedOn w:val="Normal"/>
    <w:link w:val="BalloonTextChar"/>
    <w:uiPriority w:val="99"/>
    <w:semiHidden/>
    <w:unhideWhenUsed/>
    <w:rsid w:val="00E3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EF"/>
    <w:rPr>
      <w:rFonts w:ascii="Tahoma" w:hAnsi="Tahoma" w:cs="Tahoma"/>
      <w:sz w:val="16"/>
      <w:szCs w:val="16"/>
      <w:lang w:val="en-GB"/>
    </w:rPr>
  </w:style>
  <w:style w:type="paragraph" w:styleId="NormalWeb">
    <w:name w:val="Normal (Web)"/>
    <w:basedOn w:val="Normal"/>
    <w:uiPriority w:val="99"/>
    <w:unhideWhenUsed/>
    <w:rsid w:val="00FB7015"/>
    <w:pPr>
      <w:spacing w:before="100" w:beforeAutospacing="1" w:after="100" w:afterAutospacing="1" w:line="240" w:lineRule="auto"/>
    </w:pPr>
    <w:rPr>
      <w:rFonts w:ascii="Times New Roman"/>
      <w:sz w:val="24"/>
      <w:szCs w:val="24"/>
      <w:lang w:val="en-US"/>
    </w:rPr>
  </w:style>
  <w:style w:type="character" w:styleId="UnresolvedMention">
    <w:name w:val="Unresolved Mention"/>
    <w:basedOn w:val="DefaultParagraphFont"/>
    <w:uiPriority w:val="99"/>
    <w:semiHidden/>
    <w:unhideWhenUsed/>
    <w:rsid w:val="002376AD"/>
    <w:rPr>
      <w:color w:val="605E5C"/>
      <w:shd w:val="clear" w:color="auto" w:fill="E1DFDD"/>
    </w:rPr>
  </w:style>
  <w:style w:type="character" w:styleId="CommentReference">
    <w:name w:val="annotation reference"/>
    <w:basedOn w:val="DefaultParagraphFont"/>
    <w:uiPriority w:val="99"/>
    <w:semiHidden/>
    <w:unhideWhenUsed/>
    <w:rsid w:val="002376AD"/>
    <w:rPr>
      <w:sz w:val="16"/>
      <w:szCs w:val="16"/>
    </w:rPr>
  </w:style>
  <w:style w:type="paragraph" w:styleId="CommentText">
    <w:name w:val="annotation text"/>
    <w:basedOn w:val="Normal"/>
    <w:link w:val="CommentTextChar"/>
    <w:uiPriority w:val="99"/>
    <w:semiHidden/>
    <w:unhideWhenUsed/>
    <w:rsid w:val="002376AD"/>
    <w:pPr>
      <w:spacing w:line="240" w:lineRule="auto"/>
    </w:pPr>
    <w:rPr>
      <w:sz w:val="20"/>
      <w:szCs w:val="20"/>
    </w:rPr>
  </w:style>
  <w:style w:type="character" w:customStyle="1" w:styleId="CommentTextChar">
    <w:name w:val="Comment Text Char"/>
    <w:basedOn w:val="DefaultParagraphFont"/>
    <w:link w:val="CommentText"/>
    <w:uiPriority w:val="99"/>
    <w:semiHidden/>
    <w:rsid w:val="002376AD"/>
    <w:rPr>
      <w:sz w:val="20"/>
      <w:szCs w:val="20"/>
      <w:lang w:val="en-GB"/>
    </w:rPr>
  </w:style>
  <w:style w:type="paragraph" w:styleId="CommentSubject">
    <w:name w:val="annotation subject"/>
    <w:basedOn w:val="CommentText"/>
    <w:next w:val="CommentText"/>
    <w:link w:val="CommentSubjectChar"/>
    <w:uiPriority w:val="99"/>
    <w:semiHidden/>
    <w:unhideWhenUsed/>
    <w:rsid w:val="002376AD"/>
    <w:rPr>
      <w:b/>
      <w:bCs/>
    </w:rPr>
  </w:style>
  <w:style w:type="character" w:customStyle="1" w:styleId="CommentSubjectChar">
    <w:name w:val="Comment Subject Char"/>
    <w:basedOn w:val="CommentTextChar"/>
    <w:link w:val="CommentSubject"/>
    <w:uiPriority w:val="99"/>
    <w:semiHidden/>
    <w:rsid w:val="002376AD"/>
    <w:rPr>
      <w:b/>
      <w:bCs/>
      <w:sz w:val="20"/>
      <w:szCs w:val="20"/>
      <w:lang w:val="en-GB"/>
    </w:rPr>
  </w:style>
  <w:style w:type="paragraph" w:styleId="Caption">
    <w:name w:val="caption"/>
    <w:basedOn w:val="Normal"/>
    <w:next w:val="Normal"/>
    <w:uiPriority w:val="35"/>
    <w:semiHidden/>
    <w:unhideWhenUsed/>
    <w:qFormat/>
    <w:rsid w:val="008B63F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0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A11"/>
    <w:rPr>
      <w:sz w:val="20"/>
      <w:szCs w:val="20"/>
      <w:lang w:val="en-GB"/>
    </w:rPr>
  </w:style>
  <w:style w:type="character" w:styleId="FootnoteReference">
    <w:name w:val="footnote reference"/>
    <w:basedOn w:val="DefaultParagraphFont"/>
    <w:uiPriority w:val="99"/>
    <w:semiHidden/>
    <w:unhideWhenUsed/>
    <w:rsid w:val="00DE0A11"/>
    <w:rPr>
      <w:vertAlign w:val="superscript"/>
    </w:rPr>
  </w:style>
  <w:style w:type="paragraph" w:styleId="Revision">
    <w:name w:val="Revision"/>
    <w:hidden/>
    <w:uiPriority w:val="99"/>
    <w:semiHidden/>
    <w:rsid w:val="0019258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8366">
      <w:bodyDiv w:val="1"/>
      <w:marLeft w:val="0"/>
      <w:marRight w:val="0"/>
      <w:marTop w:val="0"/>
      <w:marBottom w:val="0"/>
      <w:divBdr>
        <w:top w:val="none" w:sz="0" w:space="0" w:color="auto"/>
        <w:left w:val="none" w:sz="0" w:space="0" w:color="auto"/>
        <w:bottom w:val="none" w:sz="0" w:space="0" w:color="auto"/>
        <w:right w:val="none" w:sz="0" w:space="0" w:color="auto"/>
      </w:divBdr>
    </w:div>
    <w:div w:id="1092432500">
      <w:bodyDiv w:val="1"/>
      <w:marLeft w:val="0"/>
      <w:marRight w:val="0"/>
      <w:marTop w:val="0"/>
      <w:marBottom w:val="0"/>
      <w:divBdr>
        <w:top w:val="none" w:sz="0" w:space="0" w:color="auto"/>
        <w:left w:val="none" w:sz="0" w:space="0" w:color="auto"/>
        <w:bottom w:val="none" w:sz="0" w:space="0" w:color="auto"/>
        <w:right w:val="none" w:sz="0" w:space="0" w:color="auto"/>
      </w:divBdr>
    </w:div>
    <w:div w:id="1431507548">
      <w:bodyDiv w:val="1"/>
      <w:marLeft w:val="0"/>
      <w:marRight w:val="0"/>
      <w:marTop w:val="0"/>
      <w:marBottom w:val="0"/>
      <w:divBdr>
        <w:top w:val="none" w:sz="0" w:space="0" w:color="auto"/>
        <w:left w:val="none" w:sz="0" w:space="0" w:color="auto"/>
        <w:bottom w:val="none" w:sz="0" w:space="0" w:color="auto"/>
        <w:right w:val="none" w:sz="0" w:space="0" w:color="auto"/>
      </w:divBdr>
    </w:div>
    <w:div w:id="1523668402">
      <w:bodyDiv w:val="1"/>
      <w:marLeft w:val="0"/>
      <w:marRight w:val="0"/>
      <w:marTop w:val="0"/>
      <w:marBottom w:val="0"/>
      <w:divBdr>
        <w:top w:val="none" w:sz="0" w:space="0" w:color="auto"/>
        <w:left w:val="none" w:sz="0" w:space="0" w:color="auto"/>
        <w:bottom w:val="none" w:sz="0" w:space="0" w:color="auto"/>
        <w:right w:val="none" w:sz="0" w:space="0" w:color="auto"/>
      </w:divBdr>
      <w:divsChild>
        <w:div w:id="1791782270">
          <w:marLeft w:val="0"/>
          <w:marRight w:val="0"/>
          <w:marTop w:val="0"/>
          <w:marBottom w:val="0"/>
          <w:divBdr>
            <w:top w:val="none" w:sz="0" w:space="0" w:color="auto"/>
            <w:left w:val="none" w:sz="0" w:space="0" w:color="auto"/>
            <w:bottom w:val="none" w:sz="0" w:space="0" w:color="auto"/>
            <w:right w:val="none" w:sz="0" w:space="0" w:color="auto"/>
          </w:divBdr>
        </w:div>
        <w:div w:id="343290629">
          <w:marLeft w:val="0"/>
          <w:marRight w:val="0"/>
          <w:marTop w:val="0"/>
          <w:marBottom w:val="0"/>
          <w:divBdr>
            <w:top w:val="none" w:sz="0" w:space="0" w:color="auto"/>
            <w:left w:val="none" w:sz="0" w:space="0" w:color="auto"/>
            <w:bottom w:val="none" w:sz="0" w:space="0" w:color="auto"/>
            <w:right w:val="none" w:sz="0" w:space="0" w:color="auto"/>
          </w:divBdr>
        </w:div>
      </w:divsChild>
    </w:div>
    <w:div w:id="21324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vizhub.healthdata.org/gbd-comp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visionofhumanity.org/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6E32-9718-4B35-A1A5-A9E6DD8E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8377</Words>
  <Characters>47751</Characters>
  <Application>Microsoft Office Word</Application>
  <DocSecurity>0</DocSecurity>
  <Lines>397</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14</cp:revision>
  <dcterms:created xsi:type="dcterms:W3CDTF">2019-02-28T18:04:00Z</dcterms:created>
  <dcterms:modified xsi:type="dcterms:W3CDTF">2019-03-04T10:50:00Z</dcterms:modified>
</cp:coreProperties>
</file>